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D07D" w14:textId="161F42F2" w:rsidR="00944593" w:rsidRPr="009C6C04" w:rsidRDefault="00B61B48" w:rsidP="009C6C04">
      <w:pPr>
        <w:pStyle w:val="Title"/>
        <w:rPr>
          <w:sz w:val="44"/>
          <w:szCs w:val="44"/>
          <w:lang w:val="en-US"/>
        </w:rPr>
      </w:pPr>
      <w:r w:rsidRPr="009C6C04">
        <w:rPr>
          <w:sz w:val="44"/>
          <w:szCs w:val="44"/>
          <w:lang w:val="en-US"/>
        </w:rPr>
        <w:t>Overview of Assumptions</w:t>
      </w:r>
      <w:r w:rsidR="009C6C04" w:rsidRPr="009C6C04">
        <w:rPr>
          <w:sz w:val="44"/>
          <w:szCs w:val="44"/>
          <w:lang w:val="en-US"/>
        </w:rPr>
        <w:t xml:space="preserve"> for </w:t>
      </w:r>
      <w:r w:rsidR="009C6C04">
        <w:rPr>
          <w:sz w:val="44"/>
          <w:szCs w:val="44"/>
          <w:lang w:val="en-US"/>
        </w:rPr>
        <w:t xml:space="preserve">Macro-economic impacts Chapter of the </w:t>
      </w:r>
      <w:r w:rsidR="009C6C04" w:rsidRPr="009C6C04">
        <w:rPr>
          <w:sz w:val="44"/>
          <w:szCs w:val="44"/>
          <w:lang w:val="en-US"/>
        </w:rPr>
        <w:t xml:space="preserve">Beyond the Gap South Africa 2022 </w:t>
      </w:r>
      <w:r w:rsidR="009C6C04">
        <w:rPr>
          <w:sz w:val="44"/>
          <w:szCs w:val="44"/>
          <w:lang w:val="en-US"/>
        </w:rPr>
        <w:t>report</w:t>
      </w:r>
    </w:p>
    <w:p w14:paraId="652713A6" w14:textId="7D90125A" w:rsidR="009C6C04" w:rsidRDefault="009C6C04">
      <w:pPr>
        <w:rPr>
          <w:lang w:val="en-US"/>
        </w:rPr>
      </w:pPr>
      <w:r w:rsidRPr="009C6C04">
        <w:rPr>
          <w:lang w:val="en-US"/>
        </w:rPr>
        <w:t>Jules Schers, 7 January 2023</w:t>
      </w:r>
    </w:p>
    <w:sdt>
      <w:sdtPr>
        <w:rPr>
          <w:rFonts w:asciiTheme="minorHAnsi" w:eastAsiaTheme="minorHAnsi" w:hAnsiTheme="minorHAnsi" w:cstheme="minorBidi"/>
          <w:color w:val="auto"/>
          <w:sz w:val="22"/>
          <w:szCs w:val="22"/>
          <w:lang w:val="en-GB"/>
        </w:rPr>
        <w:id w:val="2118633861"/>
        <w:docPartObj>
          <w:docPartGallery w:val="Table of Contents"/>
          <w:docPartUnique/>
        </w:docPartObj>
      </w:sdtPr>
      <w:sdtEndPr>
        <w:rPr>
          <w:b/>
          <w:bCs/>
          <w:noProof/>
        </w:rPr>
      </w:sdtEndPr>
      <w:sdtContent>
        <w:p w14:paraId="202B3446" w14:textId="23F790BE" w:rsidR="00F335AA" w:rsidRDefault="00F335AA">
          <w:pPr>
            <w:pStyle w:val="TOCHeading"/>
          </w:pPr>
          <w:r>
            <w:t>Contents</w:t>
          </w:r>
        </w:p>
        <w:p w14:paraId="5DFE3104" w14:textId="2B9F236C" w:rsidR="00247D55" w:rsidRDefault="00F335A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094944" w:history="1">
            <w:r w:rsidR="00247D55" w:rsidRPr="0049400C">
              <w:rPr>
                <w:rStyle w:val="Hyperlink"/>
                <w:noProof/>
                <w:lang w:val="en-US"/>
              </w:rPr>
              <w:t>Internal Briefing on modelling Assumptions</w:t>
            </w:r>
            <w:r w:rsidR="00247D55">
              <w:rPr>
                <w:noProof/>
                <w:webHidden/>
              </w:rPr>
              <w:tab/>
            </w:r>
            <w:r w:rsidR="00247D55">
              <w:rPr>
                <w:noProof/>
                <w:webHidden/>
              </w:rPr>
              <w:fldChar w:fldCharType="begin"/>
            </w:r>
            <w:r w:rsidR="00247D55">
              <w:rPr>
                <w:noProof/>
                <w:webHidden/>
              </w:rPr>
              <w:instrText xml:space="preserve"> PAGEREF _Toc124094944 \h </w:instrText>
            </w:r>
            <w:r w:rsidR="00247D55">
              <w:rPr>
                <w:noProof/>
                <w:webHidden/>
              </w:rPr>
            </w:r>
            <w:r w:rsidR="00247D55">
              <w:rPr>
                <w:noProof/>
                <w:webHidden/>
              </w:rPr>
              <w:fldChar w:fldCharType="separate"/>
            </w:r>
            <w:r w:rsidR="00247D55">
              <w:rPr>
                <w:noProof/>
                <w:webHidden/>
              </w:rPr>
              <w:t>3</w:t>
            </w:r>
            <w:r w:rsidR="00247D55">
              <w:rPr>
                <w:noProof/>
                <w:webHidden/>
              </w:rPr>
              <w:fldChar w:fldCharType="end"/>
            </w:r>
          </w:hyperlink>
        </w:p>
        <w:p w14:paraId="7BAB59B1" w14:textId="696C78ED" w:rsidR="00247D55" w:rsidRDefault="00000000" w:rsidP="002835EB">
          <w:pPr>
            <w:pStyle w:val="TOC2"/>
            <w:rPr>
              <w:rFonts w:eastAsiaTheme="minorEastAsia"/>
              <w:noProof/>
              <w:lang w:eastAsia="en-GB"/>
            </w:rPr>
          </w:pPr>
          <w:hyperlink w:anchor="_Toc124094945" w:history="1">
            <w:r w:rsidR="00247D55" w:rsidRPr="0049400C">
              <w:rPr>
                <w:rStyle w:val="Hyperlink"/>
                <w:noProof/>
                <w:lang w:val="en-US"/>
              </w:rPr>
              <w:t>Baseline GDP growth</w:t>
            </w:r>
            <w:r w:rsidR="00247D55">
              <w:rPr>
                <w:noProof/>
                <w:webHidden/>
              </w:rPr>
              <w:tab/>
            </w:r>
            <w:r w:rsidR="00247D55">
              <w:rPr>
                <w:noProof/>
                <w:webHidden/>
              </w:rPr>
              <w:fldChar w:fldCharType="begin"/>
            </w:r>
            <w:r w:rsidR="00247D55">
              <w:rPr>
                <w:noProof/>
                <w:webHidden/>
              </w:rPr>
              <w:instrText xml:space="preserve"> PAGEREF _Toc124094945 \h </w:instrText>
            </w:r>
            <w:r w:rsidR="00247D55">
              <w:rPr>
                <w:noProof/>
                <w:webHidden/>
              </w:rPr>
            </w:r>
            <w:r w:rsidR="00247D55">
              <w:rPr>
                <w:noProof/>
                <w:webHidden/>
              </w:rPr>
              <w:fldChar w:fldCharType="separate"/>
            </w:r>
            <w:r w:rsidR="00247D55">
              <w:rPr>
                <w:noProof/>
                <w:webHidden/>
              </w:rPr>
              <w:t>3</w:t>
            </w:r>
            <w:r w:rsidR="00247D55">
              <w:rPr>
                <w:noProof/>
                <w:webHidden/>
              </w:rPr>
              <w:fldChar w:fldCharType="end"/>
            </w:r>
          </w:hyperlink>
        </w:p>
        <w:p w14:paraId="779CC313" w14:textId="2174B7FC" w:rsidR="00247D55" w:rsidRDefault="00000000" w:rsidP="002835EB">
          <w:pPr>
            <w:pStyle w:val="TOC2"/>
            <w:rPr>
              <w:rFonts w:eastAsiaTheme="minorEastAsia"/>
              <w:noProof/>
              <w:lang w:eastAsia="en-GB"/>
            </w:rPr>
          </w:pPr>
          <w:hyperlink w:anchor="_Toc124094946" w:history="1">
            <w:r w:rsidR="00247D55" w:rsidRPr="0049400C">
              <w:rPr>
                <w:rStyle w:val="Hyperlink"/>
                <w:noProof/>
                <w:lang w:val="en-US"/>
              </w:rPr>
              <w:t>General approach to translating Sector Report scenarios to the CGE model</w:t>
            </w:r>
            <w:r w:rsidR="00247D55">
              <w:rPr>
                <w:noProof/>
                <w:webHidden/>
              </w:rPr>
              <w:tab/>
            </w:r>
            <w:r w:rsidR="00247D55">
              <w:rPr>
                <w:noProof/>
                <w:webHidden/>
              </w:rPr>
              <w:fldChar w:fldCharType="begin"/>
            </w:r>
            <w:r w:rsidR="00247D55">
              <w:rPr>
                <w:noProof/>
                <w:webHidden/>
              </w:rPr>
              <w:instrText xml:space="preserve"> PAGEREF _Toc124094946 \h </w:instrText>
            </w:r>
            <w:r w:rsidR="00247D55">
              <w:rPr>
                <w:noProof/>
                <w:webHidden/>
              </w:rPr>
            </w:r>
            <w:r w:rsidR="00247D55">
              <w:rPr>
                <w:noProof/>
                <w:webHidden/>
              </w:rPr>
              <w:fldChar w:fldCharType="separate"/>
            </w:r>
            <w:r w:rsidR="00247D55">
              <w:rPr>
                <w:noProof/>
                <w:webHidden/>
              </w:rPr>
              <w:t>3</w:t>
            </w:r>
            <w:r w:rsidR="00247D55">
              <w:rPr>
                <w:noProof/>
                <w:webHidden/>
              </w:rPr>
              <w:fldChar w:fldCharType="end"/>
            </w:r>
          </w:hyperlink>
        </w:p>
        <w:p w14:paraId="53F49FC5" w14:textId="08FD7309" w:rsidR="00247D55" w:rsidRDefault="00000000" w:rsidP="00730B74">
          <w:pPr>
            <w:pStyle w:val="TOC3"/>
            <w:rPr>
              <w:rFonts w:eastAsiaTheme="minorEastAsia"/>
              <w:noProof/>
              <w:lang w:eastAsia="en-GB"/>
            </w:rPr>
          </w:pPr>
          <w:hyperlink w:anchor="_Toc124094947" w:history="1">
            <w:r w:rsidR="00247D55" w:rsidRPr="0049400C">
              <w:rPr>
                <w:rStyle w:val="Hyperlink"/>
                <w:noProof/>
                <w:lang w:val="en-US"/>
              </w:rPr>
              <w:t>Reference scenario calibration, and fixing key economic parameters</w:t>
            </w:r>
            <w:r w:rsidR="00247D55">
              <w:rPr>
                <w:noProof/>
                <w:webHidden/>
              </w:rPr>
              <w:tab/>
            </w:r>
            <w:r w:rsidR="00247D55">
              <w:rPr>
                <w:noProof/>
                <w:webHidden/>
              </w:rPr>
              <w:fldChar w:fldCharType="begin"/>
            </w:r>
            <w:r w:rsidR="00247D55">
              <w:rPr>
                <w:noProof/>
                <w:webHidden/>
              </w:rPr>
              <w:instrText xml:space="preserve"> PAGEREF _Toc124094947 \h </w:instrText>
            </w:r>
            <w:r w:rsidR="00247D55">
              <w:rPr>
                <w:noProof/>
                <w:webHidden/>
              </w:rPr>
            </w:r>
            <w:r w:rsidR="00247D55">
              <w:rPr>
                <w:noProof/>
                <w:webHidden/>
              </w:rPr>
              <w:fldChar w:fldCharType="separate"/>
            </w:r>
            <w:r w:rsidR="00247D55">
              <w:rPr>
                <w:noProof/>
                <w:webHidden/>
              </w:rPr>
              <w:t>3</w:t>
            </w:r>
            <w:r w:rsidR="00247D55">
              <w:rPr>
                <w:noProof/>
                <w:webHidden/>
              </w:rPr>
              <w:fldChar w:fldCharType="end"/>
            </w:r>
          </w:hyperlink>
        </w:p>
        <w:p w14:paraId="6AA229BF" w14:textId="1AC5201E" w:rsidR="00247D55" w:rsidRDefault="00000000" w:rsidP="00730B74">
          <w:pPr>
            <w:pStyle w:val="TOC3"/>
            <w:rPr>
              <w:rFonts w:eastAsiaTheme="minorEastAsia"/>
              <w:noProof/>
              <w:lang w:eastAsia="en-GB"/>
            </w:rPr>
          </w:pPr>
          <w:hyperlink w:anchor="_Toc124094948" w:history="1">
            <w:r w:rsidR="00247D55" w:rsidRPr="0049400C">
              <w:rPr>
                <w:rStyle w:val="Hyperlink"/>
                <w:noProof/>
                <w:lang w:val="en-US"/>
              </w:rPr>
              <w:t>Investment</w:t>
            </w:r>
            <w:r w:rsidR="00247D55">
              <w:rPr>
                <w:noProof/>
                <w:webHidden/>
              </w:rPr>
              <w:tab/>
            </w:r>
            <w:r w:rsidR="00247D55">
              <w:rPr>
                <w:noProof/>
                <w:webHidden/>
              </w:rPr>
              <w:fldChar w:fldCharType="begin"/>
            </w:r>
            <w:r w:rsidR="00247D55">
              <w:rPr>
                <w:noProof/>
                <w:webHidden/>
              </w:rPr>
              <w:instrText xml:space="preserve"> PAGEREF _Toc124094948 \h </w:instrText>
            </w:r>
            <w:r w:rsidR="00247D55">
              <w:rPr>
                <w:noProof/>
                <w:webHidden/>
              </w:rPr>
            </w:r>
            <w:r w:rsidR="00247D55">
              <w:rPr>
                <w:noProof/>
                <w:webHidden/>
              </w:rPr>
              <w:fldChar w:fldCharType="separate"/>
            </w:r>
            <w:r w:rsidR="00247D55">
              <w:rPr>
                <w:noProof/>
                <w:webHidden/>
              </w:rPr>
              <w:t>4</w:t>
            </w:r>
            <w:r w:rsidR="00247D55">
              <w:rPr>
                <w:noProof/>
                <w:webHidden/>
              </w:rPr>
              <w:fldChar w:fldCharType="end"/>
            </w:r>
          </w:hyperlink>
        </w:p>
        <w:p w14:paraId="6A2874C7" w14:textId="28CD6261" w:rsidR="00247D55" w:rsidRDefault="00000000" w:rsidP="00730B74">
          <w:pPr>
            <w:pStyle w:val="TOC3"/>
            <w:rPr>
              <w:rFonts w:eastAsiaTheme="minorEastAsia"/>
              <w:noProof/>
              <w:lang w:eastAsia="en-GB"/>
            </w:rPr>
          </w:pPr>
          <w:hyperlink w:anchor="_Toc124094949" w:history="1">
            <w:r w:rsidR="00247D55" w:rsidRPr="0049400C">
              <w:rPr>
                <w:rStyle w:val="Hyperlink"/>
                <w:noProof/>
                <w:lang w:val="en-US"/>
              </w:rPr>
              <w:t>O&amp;M expenditure</w:t>
            </w:r>
            <w:r w:rsidR="00247D55">
              <w:rPr>
                <w:noProof/>
                <w:webHidden/>
              </w:rPr>
              <w:tab/>
            </w:r>
            <w:r w:rsidR="00247D55">
              <w:rPr>
                <w:noProof/>
                <w:webHidden/>
              </w:rPr>
              <w:fldChar w:fldCharType="begin"/>
            </w:r>
            <w:r w:rsidR="00247D55">
              <w:rPr>
                <w:noProof/>
                <w:webHidden/>
              </w:rPr>
              <w:instrText xml:space="preserve"> PAGEREF _Toc124094949 \h </w:instrText>
            </w:r>
            <w:r w:rsidR="00247D55">
              <w:rPr>
                <w:noProof/>
                <w:webHidden/>
              </w:rPr>
            </w:r>
            <w:r w:rsidR="00247D55">
              <w:rPr>
                <w:noProof/>
                <w:webHidden/>
              </w:rPr>
              <w:fldChar w:fldCharType="separate"/>
            </w:r>
            <w:r w:rsidR="00247D55">
              <w:rPr>
                <w:noProof/>
                <w:webHidden/>
              </w:rPr>
              <w:t>4</w:t>
            </w:r>
            <w:r w:rsidR="00247D55">
              <w:rPr>
                <w:noProof/>
                <w:webHidden/>
              </w:rPr>
              <w:fldChar w:fldCharType="end"/>
            </w:r>
          </w:hyperlink>
        </w:p>
        <w:p w14:paraId="2D14E1D1" w14:textId="5CCF7308" w:rsidR="00247D55" w:rsidRDefault="00000000" w:rsidP="00730B74">
          <w:pPr>
            <w:pStyle w:val="TOC3"/>
            <w:rPr>
              <w:rFonts w:eastAsiaTheme="minorEastAsia"/>
              <w:noProof/>
              <w:lang w:eastAsia="en-GB"/>
            </w:rPr>
          </w:pPr>
          <w:hyperlink w:anchor="_Toc124094950" w:history="1">
            <w:r w:rsidR="00247D55" w:rsidRPr="0049400C">
              <w:rPr>
                <w:rStyle w:val="Hyperlink"/>
                <w:noProof/>
                <w:lang w:val="en-US"/>
              </w:rPr>
              <w:t>Public finance</w:t>
            </w:r>
            <w:r w:rsidR="00247D55">
              <w:rPr>
                <w:noProof/>
                <w:webHidden/>
              </w:rPr>
              <w:tab/>
            </w:r>
            <w:r w:rsidR="00247D55">
              <w:rPr>
                <w:noProof/>
                <w:webHidden/>
              </w:rPr>
              <w:fldChar w:fldCharType="begin"/>
            </w:r>
            <w:r w:rsidR="00247D55">
              <w:rPr>
                <w:noProof/>
                <w:webHidden/>
              </w:rPr>
              <w:instrText xml:space="preserve"> PAGEREF _Toc124094950 \h </w:instrText>
            </w:r>
            <w:r w:rsidR="00247D55">
              <w:rPr>
                <w:noProof/>
                <w:webHidden/>
              </w:rPr>
            </w:r>
            <w:r w:rsidR="00247D55">
              <w:rPr>
                <w:noProof/>
                <w:webHidden/>
              </w:rPr>
              <w:fldChar w:fldCharType="separate"/>
            </w:r>
            <w:r w:rsidR="00247D55">
              <w:rPr>
                <w:noProof/>
                <w:webHidden/>
              </w:rPr>
              <w:t>4</w:t>
            </w:r>
            <w:r w:rsidR="00247D55">
              <w:rPr>
                <w:noProof/>
                <w:webHidden/>
              </w:rPr>
              <w:fldChar w:fldCharType="end"/>
            </w:r>
          </w:hyperlink>
        </w:p>
        <w:p w14:paraId="1527DB81" w14:textId="3983F726" w:rsidR="00247D55" w:rsidRDefault="00000000" w:rsidP="002835EB">
          <w:pPr>
            <w:pStyle w:val="TOC2"/>
            <w:rPr>
              <w:rFonts w:eastAsiaTheme="minorEastAsia"/>
              <w:noProof/>
              <w:lang w:eastAsia="en-GB"/>
            </w:rPr>
          </w:pPr>
          <w:hyperlink w:anchor="_Toc124094951" w:history="1">
            <w:r w:rsidR="00247D55" w:rsidRPr="0049400C">
              <w:rPr>
                <w:rStyle w:val="Hyperlink"/>
                <w:noProof/>
                <w:lang w:val="en-US"/>
              </w:rPr>
              <w:t>Transport scenario assumptions</w:t>
            </w:r>
            <w:r w:rsidR="00247D55">
              <w:rPr>
                <w:noProof/>
                <w:webHidden/>
              </w:rPr>
              <w:tab/>
            </w:r>
            <w:r w:rsidR="00247D55">
              <w:rPr>
                <w:noProof/>
                <w:webHidden/>
              </w:rPr>
              <w:fldChar w:fldCharType="begin"/>
            </w:r>
            <w:r w:rsidR="00247D55">
              <w:rPr>
                <w:noProof/>
                <w:webHidden/>
              </w:rPr>
              <w:instrText xml:space="preserve"> PAGEREF _Toc124094951 \h </w:instrText>
            </w:r>
            <w:r w:rsidR="00247D55">
              <w:rPr>
                <w:noProof/>
                <w:webHidden/>
              </w:rPr>
            </w:r>
            <w:r w:rsidR="00247D55">
              <w:rPr>
                <w:noProof/>
                <w:webHidden/>
              </w:rPr>
              <w:fldChar w:fldCharType="separate"/>
            </w:r>
            <w:r w:rsidR="00247D55">
              <w:rPr>
                <w:noProof/>
                <w:webHidden/>
              </w:rPr>
              <w:t>4</w:t>
            </w:r>
            <w:r w:rsidR="00247D55">
              <w:rPr>
                <w:noProof/>
                <w:webHidden/>
              </w:rPr>
              <w:fldChar w:fldCharType="end"/>
            </w:r>
          </w:hyperlink>
        </w:p>
        <w:p w14:paraId="351CAFC4" w14:textId="693F1FDD" w:rsidR="00247D55" w:rsidRDefault="00000000" w:rsidP="00730B74">
          <w:pPr>
            <w:pStyle w:val="TOC3"/>
            <w:rPr>
              <w:rFonts w:eastAsiaTheme="minorEastAsia"/>
              <w:noProof/>
              <w:lang w:eastAsia="en-GB"/>
            </w:rPr>
          </w:pPr>
          <w:hyperlink w:anchor="_Toc124094952" w:history="1">
            <w:r w:rsidR="00247D55" w:rsidRPr="0049400C">
              <w:rPr>
                <w:rStyle w:val="Hyperlink"/>
                <w:noProof/>
                <w:lang w:val="en-US"/>
              </w:rPr>
              <w:t>Urban Roads, Rail and BRT</w:t>
            </w:r>
            <w:r w:rsidR="00247D55">
              <w:rPr>
                <w:noProof/>
                <w:webHidden/>
              </w:rPr>
              <w:tab/>
            </w:r>
            <w:r w:rsidR="00247D55">
              <w:rPr>
                <w:noProof/>
                <w:webHidden/>
              </w:rPr>
              <w:fldChar w:fldCharType="begin"/>
            </w:r>
            <w:r w:rsidR="00247D55">
              <w:rPr>
                <w:noProof/>
                <w:webHidden/>
              </w:rPr>
              <w:instrText xml:space="preserve"> PAGEREF _Toc124094952 \h </w:instrText>
            </w:r>
            <w:r w:rsidR="00247D55">
              <w:rPr>
                <w:noProof/>
                <w:webHidden/>
              </w:rPr>
            </w:r>
            <w:r w:rsidR="00247D55">
              <w:rPr>
                <w:noProof/>
                <w:webHidden/>
              </w:rPr>
              <w:fldChar w:fldCharType="separate"/>
            </w:r>
            <w:r w:rsidR="00247D55">
              <w:rPr>
                <w:noProof/>
                <w:webHidden/>
              </w:rPr>
              <w:t>4</w:t>
            </w:r>
            <w:r w:rsidR="00247D55">
              <w:rPr>
                <w:noProof/>
                <w:webHidden/>
              </w:rPr>
              <w:fldChar w:fldCharType="end"/>
            </w:r>
          </w:hyperlink>
        </w:p>
        <w:p w14:paraId="288FCC1E" w14:textId="1655F029" w:rsidR="00247D55" w:rsidRDefault="00000000" w:rsidP="00730B74">
          <w:pPr>
            <w:pStyle w:val="TOC3"/>
            <w:rPr>
              <w:rFonts w:eastAsiaTheme="minorEastAsia"/>
              <w:noProof/>
              <w:lang w:eastAsia="en-GB"/>
            </w:rPr>
          </w:pPr>
          <w:hyperlink w:anchor="_Toc124094953" w:history="1">
            <w:r w:rsidR="00247D55" w:rsidRPr="0049400C">
              <w:rPr>
                <w:rStyle w:val="Hyperlink"/>
                <w:noProof/>
                <w:lang w:val="en-US"/>
              </w:rPr>
              <w:t>Rural road network extension</w:t>
            </w:r>
            <w:r w:rsidR="00247D55">
              <w:rPr>
                <w:noProof/>
                <w:webHidden/>
              </w:rPr>
              <w:tab/>
            </w:r>
            <w:r w:rsidR="00247D55">
              <w:rPr>
                <w:noProof/>
                <w:webHidden/>
              </w:rPr>
              <w:fldChar w:fldCharType="begin"/>
            </w:r>
            <w:r w:rsidR="00247D55">
              <w:rPr>
                <w:noProof/>
                <w:webHidden/>
              </w:rPr>
              <w:instrText xml:space="preserve"> PAGEREF _Toc124094953 \h </w:instrText>
            </w:r>
            <w:r w:rsidR="00247D55">
              <w:rPr>
                <w:noProof/>
                <w:webHidden/>
              </w:rPr>
            </w:r>
            <w:r w:rsidR="00247D55">
              <w:rPr>
                <w:noProof/>
                <w:webHidden/>
              </w:rPr>
              <w:fldChar w:fldCharType="separate"/>
            </w:r>
            <w:r w:rsidR="00247D55">
              <w:rPr>
                <w:noProof/>
                <w:webHidden/>
              </w:rPr>
              <w:t>4</w:t>
            </w:r>
            <w:r w:rsidR="00247D55">
              <w:rPr>
                <w:noProof/>
                <w:webHidden/>
              </w:rPr>
              <w:fldChar w:fldCharType="end"/>
            </w:r>
          </w:hyperlink>
        </w:p>
        <w:p w14:paraId="2F96738A" w14:textId="3BFBB920" w:rsidR="00247D55" w:rsidRDefault="00000000" w:rsidP="00730B74">
          <w:pPr>
            <w:pStyle w:val="TOC3"/>
            <w:rPr>
              <w:rFonts w:eastAsiaTheme="minorEastAsia"/>
              <w:noProof/>
              <w:lang w:eastAsia="en-GB"/>
            </w:rPr>
          </w:pPr>
          <w:hyperlink w:anchor="_Toc124094954" w:history="1">
            <w:r w:rsidR="00247D55" w:rsidRPr="0049400C">
              <w:rPr>
                <w:rStyle w:val="Hyperlink"/>
                <w:noProof/>
                <w:lang w:val="en-US"/>
              </w:rPr>
              <w:t>Safety</w:t>
            </w:r>
            <w:r w:rsidR="00247D55">
              <w:rPr>
                <w:noProof/>
                <w:webHidden/>
              </w:rPr>
              <w:tab/>
            </w:r>
            <w:r w:rsidR="00247D55">
              <w:rPr>
                <w:noProof/>
                <w:webHidden/>
              </w:rPr>
              <w:fldChar w:fldCharType="begin"/>
            </w:r>
            <w:r w:rsidR="00247D55">
              <w:rPr>
                <w:noProof/>
                <w:webHidden/>
              </w:rPr>
              <w:instrText xml:space="preserve"> PAGEREF _Toc124094954 \h </w:instrText>
            </w:r>
            <w:r w:rsidR="00247D55">
              <w:rPr>
                <w:noProof/>
                <w:webHidden/>
              </w:rPr>
            </w:r>
            <w:r w:rsidR="00247D55">
              <w:rPr>
                <w:noProof/>
                <w:webHidden/>
              </w:rPr>
              <w:fldChar w:fldCharType="separate"/>
            </w:r>
            <w:r w:rsidR="00247D55">
              <w:rPr>
                <w:noProof/>
                <w:webHidden/>
              </w:rPr>
              <w:t>4</w:t>
            </w:r>
            <w:r w:rsidR="00247D55">
              <w:rPr>
                <w:noProof/>
                <w:webHidden/>
              </w:rPr>
              <w:fldChar w:fldCharType="end"/>
            </w:r>
          </w:hyperlink>
        </w:p>
        <w:p w14:paraId="39DB4A67" w14:textId="26665B8B" w:rsidR="00247D55" w:rsidRDefault="00000000" w:rsidP="002835EB">
          <w:pPr>
            <w:pStyle w:val="TOC2"/>
            <w:rPr>
              <w:rFonts w:eastAsiaTheme="minorEastAsia"/>
              <w:noProof/>
              <w:lang w:eastAsia="en-GB"/>
            </w:rPr>
          </w:pPr>
          <w:hyperlink w:anchor="_Toc124094955" w:history="1">
            <w:r w:rsidR="00247D55" w:rsidRPr="0049400C">
              <w:rPr>
                <w:rStyle w:val="Hyperlink"/>
                <w:noProof/>
                <w:lang w:val="en-US"/>
              </w:rPr>
              <w:t>Water &amp; Sanitation scenario assumptions</w:t>
            </w:r>
            <w:r w:rsidR="00247D55">
              <w:rPr>
                <w:noProof/>
                <w:webHidden/>
              </w:rPr>
              <w:tab/>
            </w:r>
            <w:r w:rsidR="00247D55">
              <w:rPr>
                <w:noProof/>
                <w:webHidden/>
              </w:rPr>
              <w:fldChar w:fldCharType="begin"/>
            </w:r>
            <w:r w:rsidR="00247D55">
              <w:rPr>
                <w:noProof/>
                <w:webHidden/>
              </w:rPr>
              <w:instrText xml:space="preserve"> PAGEREF _Toc124094955 \h </w:instrText>
            </w:r>
            <w:r w:rsidR="00247D55">
              <w:rPr>
                <w:noProof/>
                <w:webHidden/>
              </w:rPr>
            </w:r>
            <w:r w:rsidR="00247D55">
              <w:rPr>
                <w:noProof/>
                <w:webHidden/>
              </w:rPr>
              <w:fldChar w:fldCharType="separate"/>
            </w:r>
            <w:r w:rsidR="00247D55">
              <w:rPr>
                <w:noProof/>
                <w:webHidden/>
              </w:rPr>
              <w:t>5</w:t>
            </w:r>
            <w:r w:rsidR="00247D55">
              <w:rPr>
                <w:noProof/>
                <w:webHidden/>
              </w:rPr>
              <w:fldChar w:fldCharType="end"/>
            </w:r>
          </w:hyperlink>
        </w:p>
        <w:p w14:paraId="2CC22005" w14:textId="7037B381" w:rsidR="00247D55" w:rsidRDefault="00000000" w:rsidP="00730B74">
          <w:pPr>
            <w:pStyle w:val="TOC3"/>
            <w:rPr>
              <w:rFonts w:eastAsiaTheme="minorEastAsia"/>
              <w:noProof/>
              <w:lang w:eastAsia="en-GB"/>
            </w:rPr>
          </w:pPr>
          <w:hyperlink w:anchor="_Toc124094956" w:history="1">
            <w:r w:rsidR="00247D55" w:rsidRPr="0049400C">
              <w:rPr>
                <w:rStyle w:val="Hyperlink"/>
                <w:noProof/>
                <w:lang w:val="en-US"/>
              </w:rPr>
              <w:t>Translation of scenario Investment and O&amp;M expenditure to SATIMGE</w:t>
            </w:r>
            <w:r w:rsidR="00247D55">
              <w:rPr>
                <w:noProof/>
                <w:webHidden/>
              </w:rPr>
              <w:tab/>
            </w:r>
            <w:r w:rsidR="00247D55">
              <w:rPr>
                <w:noProof/>
                <w:webHidden/>
              </w:rPr>
              <w:fldChar w:fldCharType="begin"/>
            </w:r>
            <w:r w:rsidR="00247D55">
              <w:rPr>
                <w:noProof/>
                <w:webHidden/>
              </w:rPr>
              <w:instrText xml:space="preserve"> PAGEREF _Toc124094956 \h </w:instrText>
            </w:r>
            <w:r w:rsidR="00247D55">
              <w:rPr>
                <w:noProof/>
                <w:webHidden/>
              </w:rPr>
            </w:r>
            <w:r w:rsidR="00247D55">
              <w:rPr>
                <w:noProof/>
                <w:webHidden/>
              </w:rPr>
              <w:fldChar w:fldCharType="separate"/>
            </w:r>
            <w:r w:rsidR="00247D55">
              <w:rPr>
                <w:noProof/>
                <w:webHidden/>
              </w:rPr>
              <w:t>5</w:t>
            </w:r>
            <w:r w:rsidR="00247D55">
              <w:rPr>
                <w:noProof/>
                <w:webHidden/>
              </w:rPr>
              <w:fldChar w:fldCharType="end"/>
            </w:r>
          </w:hyperlink>
        </w:p>
        <w:p w14:paraId="2E53280C" w14:textId="4D3166CA" w:rsidR="00247D55" w:rsidRDefault="00000000" w:rsidP="00730B74">
          <w:pPr>
            <w:pStyle w:val="TOC3"/>
            <w:rPr>
              <w:rFonts w:eastAsiaTheme="minorEastAsia"/>
              <w:noProof/>
              <w:lang w:eastAsia="en-GB"/>
            </w:rPr>
          </w:pPr>
          <w:hyperlink w:anchor="_Toc124094957" w:history="1">
            <w:r w:rsidR="00247D55" w:rsidRPr="0049400C">
              <w:rPr>
                <w:rStyle w:val="Hyperlink"/>
                <w:noProof/>
                <w:lang w:val="en-US"/>
              </w:rPr>
              <w:t>TFP impact from achieving better Water, Sanitation and Hand washing hygiene (objective 1)</w:t>
            </w:r>
            <w:r w:rsidR="00247D55">
              <w:rPr>
                <w:noProof/>
                <w:webHidden/>
              </w:rPr>
              <w:tab/>
            </w:r>
            <w:r w:rsidR="00247D55">
              <w:rPr>
                <w:noProof/>
                <w:webHidden/>
              </w:rPr>
              <w:fldChar w:fldCharType="begin"/>
            </w:r>
            <w:r w:rsidR="00247D55">
              <w:rPr>
                <w:noProof/>
                <w:webHidden/>
              </w:rPr>
              <w:instrText xml:space="preserve"> PAGEREF _Toc124094957 \h </w:instrText>
            </w:r>
            <w:r w:rsidR="00247D55">
              <w:rPr>
                <w:noProof/>
                <w:webHidden/>
              </w:rPr>
            </w:r>
            <w:r w:rsidR="00247D55">
              <w:rPr>
                <w:noProof/>
                <w:webHidden/>
              </w:rPr>
              <w:fldChar w:fldCharType="separate"/>
            </w:r>
            <w:r w:rsidR="00247D55">
              <w:rPr>
                <w:noProof/>
                <w:webHidden/>
              </w:rPr>
              <w:t>5</w:t>
            </w:r>
            <w:r w:rsidR="00247D55">
              <w:rPr>
                <w:noProof/>
                <w:webHidden/>
              </w:rPr>
              <w:fldChar w:fldCharType="end"/>
            </w:r>
          </w:hyperlink>
        </w:p>
        <w:p w14:paraId="47343218" w14:textId="3E8F7077" w:rsidR="00247D55" w:rsidRDefault="00000000" w:rsidP="00730B74">
          <w:pPr>
            <w:pStyle w:val="TOC3"/>
            <w:rPr>
              <w:rFonts w:eastAsiaTheme="minorEastAsia"/>
              <w:noProof/>
              <w:lang w:eastAsia="en-GB"/>
            </w:rPr>
          </w:pPr>
          <w:hyperlink w:anchor="_Toc124094958" w:history="1">
            <w:r w:rsidR="00247D55" w:rsidRPr="0049400C">
              <w:rPr>
                <w:rStyle w:val="Hyperlink"/>
                <w:noProof/>
                <w:lang w:val="en-US"/>
              </w:rPr>
              <w:t>TFP impact from Reducing water demand/increasing water resilience (objectives 3 and 4)</w:t>
            </w:r>
            <w:r w:rsidR="00247D55">
              <w:rPr>
                <w:noProof/>
                <w:webHidden/>
              </w:rPr>
              <w:tab/>
            </w:r>
            <w:r w:rsidR="00247D55">
              <w:rPr>
                <w:noProof/>
                <w:webHidden/>
              </w:rPr>
              <w:fldChar w:fldCharType="begin"/>
            </w:r>
            <w:r w:rsidR="00247D55">
              <w:rPr>
                <w:noProof/>
                <w:webHidden/>
              </w:rPr>
              <w:instrText xml:space="preserve"> PAGEREF _Toc124094958 \h </w:instrText>
            </w:r>
            <w:r w:rsidR="00247D55">
              <w:rPr>
                <w:noProof/>
                <w:webHidden/>
              </w:rPr>
            </w:r>
            <w:r w:rsidR="00247D55">
              <w:rPr>
                <w:noProof/>
                <w:webHidden/>
              </w:rPr>
              <w:fldChar w:fldCharType="separate"/>
            </w:r>
            <w:r w:rsidR="00247D55">
              <w:rPr>
                <w:noProof/>
                <w:webHidden/>
              </w:rPr>
              <w:t>6</w:t>
            </w:r>
            <w:r w:rsidR="00247D55">
              <w:rPr>
                <w:noProof/>
                <w:webHidden/>
              </w:rPr>
              <w:fldChar w:fldCharType="end"/>
            </w:r>
          </w:hyperlink>
        </w:p>
        <w:p w14:paraId="3872A57A" w14:textId="7E226F2E" w:rsidR="00247D55" w:rsidRDefault="00000000" w:rsidP="00730B74">
          <w:pPr>
            <w:pStyle w:val="TOC3"/>
            <w:rPr>
              <w:rFonts w:eastAsiaTheme="minorEastAsia"/>
              <w:noProof/>
              <w:lang w:eastAsia="en-GB"/>
            </w:rPr>
          </w:pPr>
          <w:hyperlink w:anchor="_Toc124094959" w:history="1">
            <w:r w:rsidR="00247D55" w:rsidRPr="0049400C">
              <w:rPr>
                <w:rStyle w:val="Hyperlink"/>
                <w:noProof/>
                <w:lang w:val="en-US"/>
              </w:rPr>
              <w:t>Combined TFP impacts Objectives 1, 3 and 4</w:t>
            </w:r>
            <w:r w:rsidR="00247D55">
              <w:rPr>
                <w:noProof/>
                <w:webHidden/>
              </w:rPr>
              <w:tab/>
            </w:r>
            <w:r w:rsidR="00247D55">
              <w:rPr>
                <w:noProof/>
                <w:webHidden/>
              </w:rPr>
              <w:fldChar w:fldCharType="begin"/>
            </w:r>
            <w:r w:rsidR="00247D55">
              <w:rPr>
                <w:noProof/>
                <w:webHidden/>
              </w:rPr>
              <w:instrText xml:space="preserve"> PAGEREF _Toc124094959 \h </w:instrText>
            </w:r>
            <w:r w:rsidR="00247D55">
              <w:rPr>
                <w:noProof/>
                <w:webHidden/>
              </w:rPr>
            </w:r>
            <w:r w:rsidR="00247D55">
              <w:rPr>
                <w:noProof/>
                <w:webHidden/>
              </w:rPr>
              <w:fldChar w:fldCharType="separate"/>
            </w:r>
            <w:r w:rsidR="00247D55">
              <w:rPr>
                <w:noProof/>
                <w:webHidden/>
              </w:rPr>
              <w:t>7</w:t>
            </w:r>
            <w:r w:rsidR="00247D55">
              <w:rPr>
                <w:noProof/>
                <w:webHidden/>
              </w:rPr>
              <w:fldChar w:fldCharType="end"/>
            </w:r>
          </w:hyperlink>
        </w:p>
        <w:p w14:paraId="2142FC3C" w14:textId="6821F046" w:rsidR="00247D55" w:rsidRDefault="00000000" w:rsidP="002835EB">
          <w:pPr>
            <w:pStyle w:val="TOC2"/>
            <w:rPr>
              <w:rFonts w:eastAsiaTheme="minorEastAsia"/>
              <w:noProof/>
              <w:lang w:eastAsia="en-GB"/>
            </w:rPr>
          </w:pPr>
          <w:hyperlink w:anchor="_Toc124094960" w:history="1">
            <w:r w:rsidR="00247D55" w:rsidRPr="0049400C">
              <w:rPr>
                <w:rStyle w:val="Hyperlink"/>
                <w:noProof/>
                <w:lang w:val="en-US"/>
              </w:rPr>
              <w:t>Basic Education</w:t>
            </w:r>
            <w:r w:rsidR="00247D55">
              <w:rPr>
                <w:noProof/>
                <w:webHidden/>
              </w:rPr>
              <w:tab/>
            </w:r>
            <w:r w:rsidR="00247D55">
              <w:rPr>
                <w:noProof/>
                <w:webHidden/>
              </w:rPr>
              <w:fldChar w:fldCharType="begin"/>
            </w:r>
            <w:r w:rsidR="00247D55">
              <w:rPr>
                <w:noProof/>
                <w:webHidden/>
              </w:rPr>
              <w:instrText xml:space="preserve"> PAGEREF _Toc124094960 \h </w:instrText>
            </w:r>
            <w:r w:rsidR="00247D55">
              <w:rPr>
                <w:noProof/>
                <w:webHidden/>
              </w:rPr>
            </w:r>
            <w:r w:rsidR="00247D55">
              <w:rPr>
                <w:noProof/>
                <w:webHidden/>
              </w:rPr>
              <w:fldChar w:fldCharType="separate"/>
            </w:r>
            <w:r w:rsidR="00247D55">
              <w:rPr>
                <w:noProof/>
                <w:webHidden/>
              </w:rPr>
              <w:t>8</w:t>
            </w:r>
            <w:r w:rsidR="00247D55">
              <w:rPr>
                <w:noProof/>
                <w:webHidden/>
              </w:rPr>
              <w:fldChar w:fldCharType="end"/>
            </w:r>
          </w:hyperlink>
        </w:p>
        <w:p w14:paraId="21D34524" w14:textId="64677419" w:rsidR="00247D55" w:rsidRDefault="00000000" w:rsidP="002835EB">
          <w:pPr>
            <w:pStyle w:val="TOC2"/>
            <w:rPr>
              <w:rFonts w:eastAsiaTheme="minorEastAsia"/>
              <w:noProof/>
              <w:lang w:eastAsia="en-GB"/>
            </w:rPr>
          </w:pPr>
          <w:hyperlink w:anchor="_Toc124094961" w:history="1">
            <w:r w:rsidR="00247D55" w:rsidRPr="0049400C">
              <w:rPr>
                <w:rStyle w:val="Hyperlink"/>
                <w:noProof/>
                <w:lang w:val="en-US"/>
              </w:rPr>
              <w:t>TVET Education</w:t>
            </w:r>
            <w:r w:rsidR="00247D55">
              <w:rPr>
                <w:noProof/>
                <w:webHidden/>
              </w:rPr>
              <w:tab/>
            </w:r>
            <w:r w:rsidR="00247D55">
              <w:rPr>
                <w:noProof/>
                <w:webHidden/>
              </w:rPr>
              <w:fldChar w:fldCharType="begin"/>
            </w:r>
            <w:r w:rsidR="00247D55">
              <w:rPr>
                <w:noProof/>
                <w:webHidden/>
              </w:rPr>
              <w:instrText xml:space="preserve"> PAGEREF _Toc124094961 \h </w:instrText>
            </w:r>
            <w:r w:rsidR="00247D55">
              <w:rPr>
                <w:noProof/>
                <w:webHidden/>
              </w:rPr>
            </w:r>
            <w:r w:rsidR="00247D55">
              <w:rPr>
                <w:noProof/>
                <w:webHidden/>
              </w:rPr>
              <w:fldChar w:fldCharType="separate"/>
            </w:r>
            <w:r w:rsidR="00247D55">
              <w:rPr>
                <w:noProof/>
                <w:webHidden/>
              </w:rPr>
              <w:t>8</w:t>
            </w:r>
            <w:r w:rsidR="00247D55">
              <w:rPr>
                <w:noProof/>
                <w:webHidden/>
              </w:rPr>
              <w:fldChar w:fldCharType="end"/>
            </w:r>
          </w:hyperlink>
        </w:p>
        <w:p w14:paraId="41104A86" w14:textId="246AA65D" w:rsidR="00247D55" w:rsidRDefault="00000000" w:rsidP="002835EB">
          <w:pPr>
            <w:pStyle w:val="TOC2"/>
            <w:rPr>
              <w:rFonts w:eastAsiaTheme="minorEastAsia"/>
              <w:noProof/>
              <w:lang w:eastAsia="en-GB"/>
            </w:rPr>
          </w:pPr>
          <w:hyperlink w:anchor="_Toc124094962" w:history="1">
            <w:r w:rsidR="00247D55" w:rsidRPr="0049400C">
              <w:rPr>
                <w:rStyle w:val="Hyperlink"/>
                <w:noProof/>
                <w:lang w:val="en-US"/>
              </w:rPr>
              <w:t>References</w:t>
            </w:r>
            <w:r w:rsidR="00247D55">
              <w:rPr>
                <w:noProof/>
                <w:webHidden/>
              </w:rPr>
              <w:tab/>
            </w:r>
            <w:r w:rsidR="00247D55">
              <w:rPr>
                <w:noProof/>
                <w:webHidden/>
              </w:rPr>
              <w:fldChar w:fldCharType="begin"/>
            </w:r>
            <w:r w:rsidR="00247D55">
              <w:rPr>
                <w:noProof/>
                <w:webHidden/>
              </w:rPr>
              <w:instrText xml:space="preserve"> PAGEREF _Toc124094962 \h </w:instrText>
            </w:r>
            <w:r w:rsidR="00247D55">
              <w:rPr>
                <w:noProof/>
                <w:webHidden/>
              </w:rPr>
            </w:r>
            <w:r w:rsidR="00247D55">
              <w:rPr>
                <w:noProof/>
                <w:webHidden/>
              </w:rPr>
              <w:fldChar w:fldCharType="separate"/>
            </w:r>
            <w:r w:rsidR="00247D55">
              <w:rPr>
                <w:noProof/>
                <w:webHidden/>
              </w:rPr>
              <w:t>8</w:t>
            </w:r>
            <w:r w:rsidR="00247D55">
              <w:rPr>
                <w:noProof/>
                <w:webHidden/>
              </w:rPr>
              <w:fldChar w:fldCharType="end"/>
            </w:r>
          </w:hyperlink>
        </w:p>
        <w:p w14:paraId="2907C55B" w14:textId="06D0ACD0" w:rsidR="00247D55" w:rsidRDefault="00000000">
          <w:pPr>
            <w:pStyle w:val="TOC1"/>
            <w:tabs>
              <w:tab w:val="right" w:leader="dot" w:pos="9016"/>
            </w:tabs>
            <w:rPr>
              <w:rFonts w:eastAsiaTheme="minorEastAsia"/>
              <w:noProof/>
              <w:lang w:eastAsia="en-GB"/>
            </w:rPr>
          </w:pPr>
          <w:hyperlink w:anchor="_Toc124094963" w:history="1">
            <w:r w:rsidR="00247D55" w:rsidRPr="0049400C">
              <w:rPr>
                <w:rStyle w:val="Hyperlink"/>
                <w:noProof/>
                <w:lang w:val="en-US"/>
              </w:rPr>
              <w:t>Annex A: Modelling approach</w:t>
            </w:r>
            <w:r w:rsidR="00247D55">
              <w:rPr>
                <w:noProof/>
                <w:webHidden/>
              </w:rPr>
              <w:tab/>
            </w:r>
            <w:r w:rsidR="00247D55">
              <w:rPr>
                <w:noProof/>
                <w:webHidden/>
              </w:rPr>
              <w:fldChar w:fldCharType="begin"/>
            </w:r>
            <w:r w:rsidR="00247D55">
              <w:rPr>
                <w:noProof/>
                <w:webHidden/>
              </w:rPr>
              <w:instrText xml:space="preserve"> PAGEREF _Toc124094963 \h </w:instrText>
            </w:r>
            <w:r w:rsidR="00247D55">
              <w:rPr>
                <w:noProof/>
                <w:webHidden/>
              </w:rPr>
            </w:r>
            <w:r w:rsidR="00247D55">
              <w:rPr>
                <w:noProof/>
                <w:webHidden/>
              </w:rPr>
              <w:fldChar w:fldCharType="separate"/>
            </w:r>
            <w:r w:rsidR="00247D55">
              <w:rPr>
                <w:noProof/>
                <w:webHidden/>
              </w:rPr>
              <w:t>10</w:t>
            </w:r>
            <w:r w:rsidR="00247D55">
              <w:rPr>
                <w:noProof/>
                <w:webHidden/>
              </w:rPr>
              <w:fldChar w:fldCharType="end"/>
            </w:r>
          </w:hyperlink>
        </w:p>
        <w:p w14:paraId="2A2B0342" w14:textId="331C7553" w:rsidR="00247D55" w:rsidRDefault="00000000" w:rsidP="002835EB">
          <w:pPr>
            <w:pStyle w:val="TOC2"/>
            <w:rPr>
              <w:rFonts w:eastAsiaTheme="minorEastAsia"/>
              <w:noProof/>
              <w:lang w:eastAsia="en-GB"/>
            </w:rPr>
          </w:pPr>
          <w:hyperlink w:anchor="_Toc124094964" w:history="1">
            <w:r w:rsidR="00247D55" w:rsidRPr="0049400C">
              <w:rPr>
                <w:rStyle w:val="Hyperlink"/>
                <w:noProof/>
                <w:lang w:val="en-US"/>
              </w:rPr>
              <w:t>A.1 The SATIMGE model</w:t>
            </w:r>
            <w:r w:rsidR="00247D55">
              <w:rPr>
                <w:noProof/>
                <w:webHidden/>
              </w:rPr>
              <w:tab/>
            </w:r>
            <w:r w:rsidR="00247D55">
              <w:rPr>
                <w:noProof/>
                <w:webHidden/>
              </w:rPr>
              <w:fldChar w:fldCharType="begin"/>
            </w:r>
            <w:r w:rsidR="00247D55">
              <w:rPr>
                <w:noProof/>
                <w:webHidden/>
              </w:rPr>
              <w:instrText xml:space="preserve"> PAGEREF _Toc124094964 \h </w:instrText>
            </w:r>
            <w:r w:rsidR="00247D55">
              <w:rPr>
                <w:noProof/>
                <w:webHidden/>
              </w:rPr>
            </w:r>
            <w:r w:rsidR="00247D55">
              <w:rPr>
                <w:noProof/>
                <w:webHidden/>
              </w:rPr>
              <w:fldChar w:fldCharType="separate"/>
            </w:r>
            <w:r w:rsidR="00247D55">
              <w:rPr>
                <w:noProof/>
                <w:webHidden/>
              </w:rPr>
              <w:t>10</w:t>
            </w:r>
            <w:r w:rsidR="00247D55">
              <w:rPr>
                <w:noProof/>
                <w:webHidden/>
              </w:rPr>
              <w:fldChar w:fldCharType="end"/>
            </w:r>
          </w:hyperlink>
        </w:p>
        <w:p w14:paraId="4F28D497" w14:textId="5D9CC93A" w:rsidR="00247D55" w:rsidRDefault="00000000" w:rsidP="002835EB">
          <w:pPr>
            <w:pStyle w:val="TOC2"/>
            <w:rPr>
              <w:rFonts w:eastAsiaTheme="minorEastAsia"/>
              <w:noProof/>
              <w:lang w:eastAsia="en-GB"/>
            </w:rPr>
          </w:pPr>
          <w:hyperlink w:anchor="_Toc124094965" w:history="1">
            <w:r w:rsidR="00247D55" w:rsidRPr="0049400C">
              <w:rPr>
                <w:rStyle w:val="Hyperlink"/>
                <w:noProof/>
              </w:rPr>
              <w:t xml:space="preserve">General characteristics of the CGE Model </w:t>
            </w:r>
            <w:r w:rsidR="00247D55" w:rsidRPr="0049400C">
              <w:rPr>
                <w:rStyle w:val="Hyperlink"/>
                <w:noProof/>
                <w:highlight w:val="yellow"/>
              </w:rPr>
              <w:t>(Source: ZAF BtG Inception Report)</w:t>
            </w:r>
            <w:r w:rsidR="00247D55">
              <w:rPr>
                <w:noProof/>
                <w:webHidden/>
              </w:rPr>
              <w:tab/>
            </w:r>
            <w:r w:rsidR="00247D55">
              <w:rPr>
                <w:noProof/>
                <w:webHidden/>
              </w:rPr>
              <w:fldChar w:fldCharType="begin"/>
            </w:r>
            <w:r w:rsidR="00247D55">
              <w:rPr>
                <w:noProof/>
                <w:webHidden/>
              </w:rPr>
              <w:instrText xml:space="preserve"> PAGEREF _Toc124094965 \h </w:instrText>
            </w:r>
            <w:r w:rsidR="00247D55">
              <w:rPr>
                <w:noProof/>
                <w:webHidden/>
              </w:rPr>
            </w:r>
            <w:r w:rsidR="00247D55">
              <w:rPr>
                <w:noProof/>
                <w:webHidden/>
              </w:rPr>
              <w:fldChar w:fldCharType="separate"/>
            </w:r>
            <w:r w:rsidR="00247D55">
              <w:rPr>
                <w:noProof/>
                <w:webHidden/>
              </w:rPr>
              <w:t>11</w:t>
            </w:r>
            <w:r w:rsidR="00247D55">
              <w:rPr>
                <w:noProof/>
                <w:webHidden/>
              </w:rPr>
              <w:fldChar w:fldCharType="end"/>
            </w:r>
          </w:hyperlink>
        </w:p>
        <w:p w14:paraId="6C7087FC" w14:textId="2DBF1B64" w:rsidR="00247D55" w:rsidRDefault="00000000" w:rsidP="002835EB">
          <w:pPr>
            <w:pStyle w:val="TOC2"/>
            <w:rPr>
              <w:rFonts w:eastAsiaTheme="minorEastAsia"/>
              <w:noProof/>
              <w:lang w:eastAsia="en-GB"/>
            </w:rPr>
          </w:pPr>
          <w:hyperlink w:anchor="_Toc124094966" w:history="1">
            <w:r w:rsidR="00247D55" w:rsidRPr="0049400C">
              <w:rPr>
                <w:rStyle w:val="Hyperlink"/>
                <w:noProof/>
              </w:rPr>
              <w:t>A.2 Model input / calibration data</w:t>
            </w:r>
            <w:r w:rsidR="00247D55">
              <w:rPr>
                <w:noProof/>
                <w:webHidden/>
              </w:rPr>
              <w:tab/>
            </w:r>
            <w:r w:rsidR="00247D55">
              <w:rPr>
                <w:noProof/>
                <w:webHidden/>
              </w:rPr>
              <w:fldChar w:fldCharType="begin"/>
            </w:r>
            <w:r w:rsidR="00247D55">
              <w:rPr>
                <w:noProof/>
                <w:webHidden/>
              </w:rPr>
              <w:instrText xml:space="preserve"> PAGEREF _Toc124094966 \h </w:instrText>
            </w:r>
            <w:r w:rsidR="00247D55">
              <w:rPr>
                <w:noProof/>
                <w:webHidden/>
              </w:rPr>
            </w:r>
            <w:r w:rsidR="00247D55">
              <w:rPr>
                <w:noProof/>
                <w:webHidden/>
              </w:rPr>
              <w:fldChar w:fldCharType="separate"/>
            </w:r>
            <w:r w:rsidR="00247D55">
              <w:rPr>
                <w:noProof/>
                <w:webHidden/>
              </w:rPr>
              <w:t>12</w:t>
            </w:r>
            <w:r w:rsidR="00247D55">
              <w:rPr>
                <w:noProof/>
                <w:webHidden/>
              </w:rPr>
              <w:fldChar w:fldCharType="end"/>
            </w:r>
          </w:hyperlink>
        </w:p>
        <w:p w14:paraId="341DB44D" w14:textId="522A3F63" w:rsidR="00247D55" w:rsidRDefault="00000000" w:rsidP="00730B74">
          <w:pPr>
            <w:pStyle w:val="TOC3"/>
            <w:rPr>
              <w:rFonts w:eastAsiaTheme="minorEastAsia"/>
              <w:noProof/>
              <w:lang w:eastAsia="en-GB"/>
            </w:rPr>
          </w:pPr>
          <w:hyperlink w:anchor="_Toc124094967" w:history="1">
            <w:r w:rsidR="00247D55" w:rsidRPr="0049400C">
              <w:rPr>
                <w:rStyle w:val="Hyperlink"/>
                <w:noProof/>
              </w:rPr>
              <w:t>2019 SAM and energy balances for Calibration of the CGE model</w:t>
            </w:r>
            <w:r w:rsidR="00247D55">
              <w:rPr>
                <w:noProof/>
                <w:webHidden/>
              </w:rPr>
              <w:tab/>
            </w:r>
            <w:r w:rsidR="00247D55">
              <w:rPr>
                <w:noProof/>
                <w:webHidden/>
              </w:rPr>
              <w:fldChar w:fldCharType="begin"/>
            </w:r>
            <w:r w:rsidR="00247D55">
              <w:rPr>
                <w:noProof/>
                <w:webHidden/>
              </w:rPr>
              <w:instrText xml:space="preserve"> PAGEREF _Toc124094967 \h </w:instrText>
            </w:r>
            <w:r w:rsidR="00247D55">
              <w:rPr>
                <w:noProof/>
                <w:webHidden/>
              </w:rPr>
            </w:r>
            <w:r w:rsidR="00247D55">
              <w:rPr>
                <w:noProof/>
                <w:webHidden/>
              </w:rPr>
              <w:fldChar w:fldCharType="separate"/>
            </w:r>
            <w:r w:rsidR="00247D55">
              <w:rPr>
                <w:noProof/>
                <w:webHidden/>
              </w:rPr>
              <w:t>13</w:t>
            </w:r>
            <w:r w:rsidR="00247D55">
              <w:rPr>
                <w:noProof/>
                <w:webHidden/>
              </w:rPr>
              <w:fldChar w:fldCharType="end"/>
            </w:r>
          </w:hyperlink>
        </w:p>
        <w:p w14:paraId="729ABB39" w14:textId="140C4166" w:rsidR="00247D55" w:rsidRDefault="00000000" w:rsidP="002835EB">
          <w:pPr>
            <w:pStyle w:val="TOC2"/>
            <w:rPr>
              <w:rFonts w:eastAsiaTheme="minorEastAsia"/>
              <w:noProof/>
              <w:lang w:eastAsia="en-GB"/>
            </w:rPr>
          </w:pPr>
          <w:hyperlink w:anchor="_Toc124094968" w:history="1">
            <w:r w:rsidR="00247D55" w:rsidRPr="0049400C">
              <w:rPr>
                <w:rStyle w:val="Hyperlink"/>
                <w:noProof/>
              </w:rPr>
              <w:t>A.3 Infrastructure investment and growth (Source: Inception report / Other / New writing)</w:t>
            </w:r>
            <w:r w:rsidR="00247D55">
              <w:rPr>
                <w:noProof/>
                <w:webHidden/>
              </w:rPr>
              <w:tab/>
            </w:r>
            <w:r w:rsidR="00247D55">
              <w:rPr>
                <w:noProof/>
                <w:webHidden/>
              </w:rPr>
              <w:fldChar w:fldCharType="begin"/>
            </w:r>
            <w:r w:rsidR="00247D55">
              <w:rPr>
                <w:noProof/>
                <w:webHidden/>
              </w:rPr>
              <w:instrText xml:space="preserve"> PAGEREF _Toc124094968 \h </w:instrText>
            </w:r>
            <w:r w:rsidR="00247D55">
              <w:rPr>
                <w:noProof/>
                <w:webHidden/>
              </w:rPr>
            </w:r>
            <w:r w:rsidR="00247D55">
              <w:rPr>
                <w:noProof/>
                <w:webHidden/>
              </w:rPr>
              <w:fldChar w:fldCharType="separate"/>
            </w:r>
            <w:r w:rsidR="00247D55">
              <w:rPr>
                <w:noProof/>
                <w:webHidden/>
              </w:rPr>
              <w:t>13</w:t>
            </w:r>
            <w:r w:rsidR="00247D55">
              <w:rPr>
                <w:noProof/>
                <w:webHidden/>
              </w:rPr>
              <w:fldChar w:fldCharType="end"/>
            </w:r>
          </w:hyperlink>
        </w:p>
        <w:p w14:paraId="350D5DF6" w14:textId="22A8F185" w:rsidR="00247D55" w:rsidRDefault="00000000" w:rsidP="00730B74">
          <w:pPr>
            <w:pStyle w:val="TOC3"/>
            <w:rPr>
              <w:rFonts w:eastAsiaTheme="minorEastAsia"/>
              <w:noProof/>
              <w:lang w:eastAsia="en-GB"/>
            </w:rPr>
          </w:pPr>
          <w:hyperlink w:anchor="_Toc124094969" w:history="1">
            <w:r w:rsidR="00247D55" w:rsidRPr="0049400C">
              <w:rPr>
                <w:rStyle w:val="Hyperlink"/>
                <w:noProof/>
              </w:rPr>
              <w:t>Introduction (source: Own writing / Summaries of refs)</w:t>
            </w:r>
            <w:r w:rsidR="00247D55">
              <w:rPr>
                <w:noProof/>
                <w:webHidden/>
              </w:rPr>
              <w:tab/>
            </w:r>
            <w:r w:rsidR="00247D55">
              <w:rPr>
                <w:noProof/>
                <w:webHidden/>
              </w:rPr>
              <w:fldChar w:fldCharType="begin"/>
            </w:r>
            <w:r w:rsidR="00247D55">
              <w:rPr>
                <w:noProof/>
                <w:webHidden/>
              </w:rPr>
              <w:instrText xml:space="preserve"> PAGEREF _Toc124094969 \h </w:instrText>
            </w:r>
            <w:r w:rsidR="00247D55">
              <w:rPr>
                <w:noProof/>
                <w:webHidden/>
              </w:rPr>
            </w:r>
            <w:r w:rsidR="00247D55">
              <w:rPr>
                <w:noProof/>
                <w:webHidden/>
              </w:rPr>
              <w:fldChar w:fldCharType="separate"/>
            </w:r>
            <w:r w:rsidR="00247D55">
              <w:rPr>
                <w:noProof/>
                <w:webHidden/>
              </w:rPr>
              <w:t>13</w:t>
            </w:r>
            <w:r w:rsidR="00247D55">
              <w:rPr>
                <w:noProof/>
                <w:webHidden/>
              </w:rPr>
              <w:fldChar w:fldCharType="end"/>
            </w:r>
          </w:hyperlink>
        </w:p>
        <w:p w14:paraId="5CDA81B4" w14:textId="29F14084" w:rsidR="00247D55" w:rsidRDefault="00000000" w:rsidP="00730B74">
          <w:pPr>
            <w:pStyle w:val="TOC3"/>
            <w:rPr>
              <w:rFonts w:eastAsiaTheme="minorEastAsia"/>
              <w:noProof/>
              <w:lang w:eastAsia="en-GB"/>
            </w:rPr>
          </w:pPr>
          <w:hyperlink w:anchor="_Toc124094970" w:history="1">
            <w:r w:rsidR="00247D55" w:rsidRPr="0049400C">
              <w:rPr>
                <w:rStyle w:val="Hyperlink"/>
                <w:noProof/>
              </w:rPr>
              <w:t>More potential text on an Approach (for how applied to the model)</w:t>
            </w:r>
            <w:r w:rsidR="00247D55">
              <w:rPr>
                <w:noProof/>
                <w:webHidden/>
              </w:rPr>
              <w:tab/>
            </w:r>
            <w:r w:rsidR="00247D55">
              <w:rPr>
                <w:noProof/>
                <w:webHidden/>
              </w:rPr>
              <w:fldChar w:fldCharType="begin"/>
            </w:r>
            <w:r w:rsidR="00247D55">
              <w:rPr>
                <w:noProof/>
                <w:webHidden/>
              </w:rPr>
              <w:instrText xml:space="preserve"> PAGEREF _Toc124094970 \h </w:instrText>
            </w:r>
            <w:r w:rsidR="00247D55">
              <w:rPr>
                <w:noProof/>
                <w:webHidden/>
              </w:rPr>
            </w:r>
            <w:r w:rsidR="00247D55">
              <w:rPr>
                <w:noProof/>
                <w:webHidden/>
              </w:rPr>
              <w:fldChar w:fldCharType="separate"/>
            </w:r>
            <w:r w:rsidR="00247D55">
              <w:rPr>
                <w:noProof/>
                <w:webHidden/>
              </w:rPr>
              <w:t>14</w:t>
            </w:r>
            <w:r w:rsidR="00247D55">
              <w:rPr>
                <w:noProof/>
                <w:webHidden/>
              </w:rPr>
              <w:fldChar w:fldCharType="end"/>
            </w:r>
          </w:hyperlink>
        </w:p>
        <w:p w14:paraId="45AEC057" w14:textId="6FA14373" w:rsidR="00247D55" w:rsidRDefault="00000000" w:rsidP="00730B74">
          <w:pPr>
            <w:pStyle w:val="TOC3"/>
            <w:rPr>
              <w:rFonts w:eastAsiaTheme="minorEastAsia"/>
              <w:noProof/>
              <w:lang w:eastAsia="en-GB"/>
            </w:rPr>
          </w:pPr>
          <w:hyperlink w:anchor="_Toc124094971" w:history="1">
            <w:r w:rsidR="00247D55" w:rsidRPr="0049400C">
              <w:rPr>
                <w:rStyle w:val="Hyperlink"/>
                <w:noProof/>
              </w:rPr>
              <w:t>Introduction to Productivity impact estimation and data</w:t>
            </w:r>
            <w:r w:rsidR="00247D55">
              <w:rPr>
                <w:noProof/>
                <w:webHidden/>
              </w:rPr>
              <w:tab/>
            </w:r>
            <w:r w:rsidR="00247D55">
              <w:rPr>
                <w:noProof/>
                <w:webHidden/>
              </w:rPr>
              <w:fldChar w:fldCharType="begin"/>
            </w:r>
            <w:r w:rsidR="00247D55">
              <w:rPr>
                <w:noProof/>
                <w:webHidden/>
              </w:rPr>
              <w:instrText xml:space="preserve"> PAGEREF _Toc124094971 \h </w:instrText>
            </w:r>
            <w:r w:rsidR="00247D55">
              <w:rPr>
                <w:noProof/>
                <w:webHidden/>
              </w:rPr>
            </w:r>
            <w:r w:rsidR="00247D55">
              <w:rPr>
                <w:noProof/>
                <w:webHidden/>
              </w:rPr>
              <w:fldChar w:fldCharType="separate"/>
            </w:r>
            <w:r w:rsidR="00247D55">
              <w:rPr>
                <w:noProof/>
                <w:webHidden/>
              </w:rPr>
              <w:t>15</w:t>
            </w:r>
            <w:r w:rsidR="00247D55">
              <w:rPr>
                <w:noProof/>
                <w:webHidden/>
              </w:rPr>
              <w:fldChar w:fldCharType="end"/>
            </w:r>
          </w:hyperlink>
        </w:p>
        <w:p w14:paraId="5C159D4D" w14:textId="4E4729CA" w:rsidR="00247D55" w:rsidRDefault="00000000" w:rsidP="00730B74">
          <w:pPr>
            <w:pStyle w:val="TOC3"/>
            <w:rPr>
              <w:rFonts w:eastAsiaTheme="minorEastAsia"/>
              <w:noProof/>
              <w:lang w:eastAsia="en-GB"/>
            </w:rPr>
          </w:pPr>
          <w:hyperlink w:anchor="_Toc124094972" w:history="1">
            <w:r w:rsidR="00247D55" w:rsidRPr="0049400C">
              <w:rPr>
                <w:rStyle w:val="Hyperlink"/>
                <w:noProof/>
              </w:rPr>
              <w:t>The links between infrastructure and growth</w:t>
            </w:r>
            <w:r w:rsidR="00247D55">
              <w:rPr>
                <w:noProof/>
                <w:webHidden/>
              </w:rPr>
              <w:tab/>
            </w:r>
            <w:r w:rsidR="00247D55">
              <w:rPr>
                <w:noProof/>
                <w:webHidden/>
              </w:rPr>
              <w:fldChar w:fldCharType="begin"/>
            </w:r>
            <w:r w:rsidR="00247D55">
              <w:rPr>
                <w:noProof/>
                <w:webHidden/>
              </w:rPr>
              <w:instrText xml:space="preserve"> PAGEREF _Toc124094972 \h </w:instrText>
            </w:r>
            <w:r w:rsidR="00247D55">
              <w:rPr>
                <w:noProof/>
                <w:webHidden/>
              </w:rPr>
            </w:r>
            <w:r w:rsidR="00247D55">
              <w:rPr>
                <w:noProof/>
                <w:webHidden/>
              </w:rPr>
              <w:fldChar w:fldCharType="separate"/>
            </w:r>
            <w:r w:rsidR="00247D55">
              <w:rPr>
                <w:noProof/>
                <w:webHidden/>
              </w:rPr>
              <w:t>15</w:t>
            </w:r>
            <w:r w:rsidR="00247D55">
              <w:rPr>
                <w:noProof/>
                <w:webHidden/>
              </w:rPr>
              <w:fldChar w:fldCharType="end"/>
            </w:r>
          </w:hyperlink>
        </w:p>
        <w:p w14:paraId="444068B1" w14:textId="71303870" w:rsidR="00247D55" w:rsidRDefault="00000000" w:rsidP="00730B74">
          <w:pPr>
            <w:pStyle w:val="TOC3"/>
            <w:rPr>
              <w:rFonts w:eastAsiaTheme="minorEastAsia"/>
              <w:noProof/>
              <w:lang w:eastAsia="en-GB"/>
            </w:rPr>
          </w:pPr>
          <w:hyperlink w:anchor="_Toc124094973" w:history="1">
            <w:r w:rsidR="00247D55" w:rsidRPr="0049400C">
              <w:rPr>
                <w:rStyle w:val="Hyperlink"/>
                <w:noProof/>
              </w:rPr>
              <w:t>Estimates of the impact of infrastructure development on productivity (and growth)</w:t>
            </w:r>
            <w:r w:rsidR="00247D55">
              <w:rPr>
                <w:noProof/>
                <w:webHidden/>
              </w:rPr>
              <w:tab/>
            </w:r>
            <w:r w:rsidR="00247D55">
              <w:rPr>
                <w:noProof/>
                <w:webHidden/>
              </w:rPr>
              <w:fldChar w:fldCharType="begin"/>
            </w:r>
            <w:r w:rsidR="00247D55">
              <w:rPr>
                <w:noProof/>
                <w:webHidden/>
              </w:rPr>
              <w:instrText xml:space="preserve"> PAGEREF _Toc124094973 \h </w:instrText>
            </w:r>
            <w:r w:rsidR="00247D55">
              <w:rPr>
                <w:noProof/>
                <w:webHidden/>
              </w:rPr>
            </w:r>
            <w:r w:rsidR="00247D55">
              <w:rPr>
                <w:noProof/>
                <w:webHidden/>
              </w:rPr>
              <w:fldChar w:fldCharType="separate"/>
            </w:r>
            <w:r w:rsidR="00247D55">
              <w:rPr>
                <w:noProof/>
                <w:webHidden/>
              </w:rPr>
              <w:t>16</w:t>
            </w:r>
            <w:r w:rsidR="00247D55">
              <w:rPr>
                <w:noProof/>
                <w:webHidden/>
              </w:rPr>
              <w:fldChar w:fldCharType="end"/>
            </w:r>
          </w:hyperlink>
        </w:p>
        <w:p w14:paraId="75FD2058" w14:textId="3A7D3DAA" w:rsidR="00247D55" w:rsidRDefault="00000000" w:rsidP="00730B74">
          <w:pPr>
            <w:pStyle w:val="TOC3"/>
            <w:rPr>
              <w:rFonts w:eastAsiaTheme="minorEastAsia"/>
              <w:noProof/>
              <w:lang w:eastAsia="en-GB"/>
            </w:rPr>
          </w:pPr>
          <w:hyperlink w:anchor="_Toc124094974" w:history="1">
            <w:r w:rsidR="00247D55" w:rsidRPr="0049400C">
              <w:rPr>
                <w:rStyle w:val="Hyperlink"/>
                <w:noProof/>
                <w:lang w:val="en-ZA"/>
              </w:rPr>
              <w:t>Discussion</w:t>
            </w:r>
            <w:r w:rsidR="00247D55">
              <w:rPr>
                <w:noProof/>
                <w:webHidden/>
              </w:rPr>
              <w:tab/>
            </w:r>
            <w:r w:rsidR="00247D55">
              <w:rPr>
                <w:noProof/>
                <w:webHidden/>
              </w:rPr>
              <w:fldChar w:fldCharType="begin"/>
            </w:r>
            <w:r w:rsidR="00247D55">
              <w:rPr>
                <w:noProof/>
                <w:webHidden/>
              </w:rPr>
              <w:instrText xml:space="preserve"> PAGEREF _Toc124094974 \h </w:instrText>
            </w:r>
            <w:r w:rsidR="00247D55">
              <w:rPr>
                <w:noProof/>
                <w:webHidden/>
              </w:rPr>
            </w:r>
            <w:r w:rsidR="00247D55">
              <w:rPr>
                <w:noProof/>
                <w:webHidden/>
              </w:rPr>
              <w:fldChar w:fldCharType="separate"/>
            </w:r>
            <w:r w:rsidR="00247D55">
              <w:rPr>
                <w:noProof/>
                <w:webHidden/>
              </w:rPr>
              <w:t>17</w:t>
            </w:r>
            <w:r w:rsidR="00247D55">
              <w:rPr>
                <w:noProof/>
                <w:webHidden/>
              </w:rPr>
              <w:fldChar w:fldCharType="end"/>
            </w:r>
          </w:hyperlink>
        </w:p>
        <w:p w14:paraId="0ACECC34" w14:textId="5AB292A7" w:rsidR="00247D55" w:rsidRDefault="00000000">
          <w:pPr>
            <w:pStyle w:val="TOC1"/>
            <w:tabs>
              <w:tab w:val="right" w:leader="dot" w:pos="9016"/>
            </w:tabs>
            <w:rPr>
              <w:rFonts w:eastAsiaTheme="minorEastAsia"/>
              <w:noProof/>
              <w:lang w:eastAsia="en-GB"/>
            </w:rPr>
          </w:pPr>
          <w:hyperlink w:anchor="_Toc124094975" w:history="1">
            <w:r w:rsidR="00247D55" w:rsidRPr="0049400C">
              <w:rPr>
                <w:rStyle w:val="Hyperlink"/>
                <w:noProof/>
              </w:rPr>
              <w:t>Annex B. Scenario assumption details</w:t>
            </w:r>
            <w:r w:rsidR="00247D55">
              <w:rPr>
                <w:noProof/>
                <w:webHidden/>
              </w:rPr>
              <w:tab/>
            </w:r>
            <w:r w:rsidR="00247D55">
              <w:rPr>
                <w:noProof/>
                <w:webHidden/>
              </w:rPr>
              <w:fldChar w:fldCharType="begin"/>
            </w:r>
            <w:r w:rsidR="00247D55">
              <w:rPr>
                <w:noProof/>
                <w:webHidden/>
              </w:rPr>
              <w:instrText xml:space="preserve"> PAGEREF _Toc124094975 \h </w:instrText>
            </w:r>
            <w:r w:rsidR="00247D55">
              <w:rPr>
                <w:noProof/>
                <w:webHidden/>
              </w:rPr>
            </w:r>
            <w:r w:rsidR="00247D55">
              <w:rPr>
                <w:noProof/>
                <w:webHidden/>
              </w:rPr>
              <w:fldChar w:fldCharType="separate"/>
            </w:r>
            <w:r w:rsidR="00247D55">
              <w:rPr>
                <w:noProof/>
                <w:webHidden/>
              </w:rPr>
              <w:t>19</w:t>
            </w:r>
            <w:r w:rsidR="00247D55">
              <w:rPr>
                <w:noProof/>
                <w:webHidden/>
              </w:rPr>
              <w:fldChar w:fldCharType="end"/>
            </w:r>
          </w:hyperlink>
        </w:p>
        <w:p w14:paraId="3A7CA0A9" w14:textId="0C65A810" w:rsidR="00247D55" w:rsidRDefault="00000000" w:rsidP="002835EB">
          <w:pPr>
            <w:pStyle w:val="TOC2"/>
            <w:rPr>
              <w:rFonts w:eastAsiaTheme="minorEastAsia"/>
              <w:noProof/>
              <w:lang w:eastAsia="en-GB"/>
            </w:rPr>
          </w:pPr>
          <w:hyperlink w:anchor="_Toc124094976" w:history="1">
            <w:r w:rsidR="00247D55" w:rsidRPr="0049400C">
              <w:rPr>
                <w:rStyle w:val="Hyperlink"/>
                <w:noProof/>
              </w:rPr>
              <w:t>B.1 Total factor productivity gains from infrastructure investment in South Africa</w:t>
            </w:r>
            <w:r w:rsidR="00247D55">
              <w:rPr>
                <w:noProof/>
                <w:webHidden/>
              </w:rPr>
              <w:tab/>
            </w:r>
            <w:r w:rsidR="00247D55">
              <w:rPr>
                <w:noProof/>
                <w:webHidden/>
              </w:rPr>
              <w:fldChar w:fldCharType="begin"/>
            </w:r>
            <w:r w:rsidR="00247D55">
              <w:rPr>
                <w:noProof/>
                <w:webHidden/>
              </w:rPr>
              <w:instrText xml:space="preserve"> PAGEREF _Toc124094976 \h </w:instrText>
            </w:r>
            <w:r w:rsidR="00247D55">
              <w:rPr>
                <w:noProof/>
                <w:webHidden/>
              </w:rPr>
            </w:r>
            <w:r w:rsidR="00247D55">
              <w:rPr>
                <w:noProof/>
                <w:webHidden/>
              </w:rPr>
              <w:fldChar w:fldCharType="separate"/>
            </w:r>
            <w:r w:rsidR="00247D55">
              <w:rPr>
                <w:noProof/>
                <w:webHidden/>
              </w:rPr>
              <w:t>19</w:t>
            </w:r>
            <w:r w:rsidR="00247D55">
              <w:rPr>
                <w:noProof/>
                <w:webHidden/>
              </w:rPr>
              <w:fldChar w:fldCharType="end"/>
            </w:r>
          </w:hyperlink>
        </w:p>
        <w:p w14:paraId="5A2C4EF5" w14:textId="3B04727D" w:rsidR="00247D55" w:rsidRDefault="00000000" w:rsidP="002835EB">
          <w:pPr>
            <w:pStyle w:val="TOC2"/>
            <w:rPr>
              <w:rFonts w:eastAsiaTheme="minorEastAsia"/>
              <w:noProof/>
              <w:lang w:eastAsia="en-GB"/>
            </w:rPr>
          </w:pPr>
          <w:hyperlink w:anchor="_Toc124094977" w:history="1">
            <w:r w:rsidR="00247D55" w:rsidRPr="0049400C">
              <w:rPr>
                <w:rStyle w:val="Hyperlink"/>
                <w:noProof/>
                <w:lang w:val="en-US"/>
              </w:rPr>
              <w:t>B.3 Assumptions for Transport sector</w:t>
            </w:r>
            <w:r w:rsidR="00247D55">
              <w:rPr>
                <w:noProof/>
                <w:webHidden/>
              </w:rPr>
              <w:tab/>
            </w:r>
            <w:r w:rsidR="00247D55">
              <w:rPr>
                <w:noProof/>
                <w:webHidden/>
              </w:rPr>
              <w:fldChar w:fldCharType="begin"/>
            </w:r>
            <w:r w:rsidR="00247D55">
              <w:rPr>
                <w:noProof/>
                <w:webHidden/>
              </w:rPr>
              <w:instrText xml:space="preserve"> PAGEREF _Toc124094977 \h </w:instrText>
            </w:r>
            <w:r w:rsidR="00247D55">
              <w:rPr>
                <w:noProof/>
                <w:webHidden/>
              </w:rPr>
            </w:r>
            <w:r w:rsidR="00247D55">
              <w:rPr>
                <w:noProof/>
                <w:webHidden/>
              </w:rPr>
              <w:fldChar w:fldCharType="separate"/>
            </w:r>
            <w:r w:rsidR="00247D55">
              <w:rPr>
                <w:noProof/>
                <w:webHidden/>
              </w:rPr>
              <w:t>19</w:t>
            </w:r>
            <w:r w:rsidR="00247D55">
              <w:rPr>
                <w:noProof/>
                <w:webHidden/>
              </w:rPr>
              <w:fldChar w:fldCharType="end"/>
            </w:r>
          </w:hyperlink>
        </w:p>
        <w:p w14:paraId="70DDE57E" w14:textId="04AD6392" w:rsidR="00247D55" w:rsidRDefault="00000000" w:rsidP="00730B74">
          <w:pPr>
            <w:pStyle w:val="TOC3"/>
            <w:rPr>
              <w:rFonts w:eastAsiaTheme="minorEastAsia"/>
              <w:noProof/>
              <w:lang w:eastAsia="en-GB"/>
            </w:rPr>
          </w:pPr>
          <w:hyperlink w:anchor="_Toc124094978" w:history="1">
            <w:r w:rsidR="00247D55" w:rsidRPr="0049400C">
              <w:rPr>
                <w:rStyle w:val="Hyperlink"/>
                <w:noProof/>
                <w:lang w:val="en-ZA"/>
              </w:rPr>
              <w:t>Introduction</w:t>
            </w:r>
            <w:r w:rsidR="00247D55">
              <w:rPr>
                <w:noProof/>
                <w:webHidden/>
              </w:rPr>
              <w:tab/>
            </w:r>
            <w:r w:rsidR="00247D55">
              <w:rPr>
                <w:noProof/>
                <w:webHidden/>
              </w:rPr>
              <w:fldChar w:fldCharType="begin"/>
            </w:r>
            <w:r w:rsidR="00247D55">
              <w:rPr>
                <w:noProof/>
                <w:webHidden/>
              </w:rPr>
              <w:instrText xml:space="preserve"> PAGEREF _Toc124094978 \h </w:instrText>
            </w:r>
            <w:r w:rsidR="00247D55">
              <w:rPr>
                <w:noProof/>
                <w:webHidden/>
              </w:rPr>
            </w:r>
            <w:r w:rsidR="00247D55">
              <w:rPr>
                <w:noProof/>
                <w:webHidden/>
              </w:rPr>
              <w:fldChar w:fldCharType="separate"/>
            </w:r>
            <w:r w:rsidR="00247D55">
              <w:rPr>
                <w:noProof/>
                <w:webHidden/>
              </w:rPr>
              <w:t>19</w:t>
            </w:r>
            <w:r w:rsidR="00247D55">
              <w:rPr>
                <w:noProof/>
                <w:webHidden/>
              </w:rPr>
              <w:fldChar w:fldCharType="end"/>
            </w:r>
          </w:hyperlink>
        </w:p>
        <w:p w14:paraId="0BBA0079" w14:textId="7A7FA9BC" w:rsidR="00247D55" w:rsidRDefault="00000000" w:rsidP="00730B74">
          <w:pPr>
            <w:pStyle w:val="TOC3"/>
            <w:rPr>
              <w:rFonts w:eastAsiaTheme="minorEastAsia"/>
              <w:noProof/>
              <w:lang w:eastAsia="en-GB"/>
            </w:rPr>
          </w:pPr>
          <w:hyperlink w:anchor="_Toc124094979" w:history="1">
            <w:r w:rsidR="00247D55" w:rsidRPr="0049400C">
              <w:rPr>
                <w:rStyle w:val="Hyperlink"/>
                <w:noProof/>
              </w:rPr>
              <w:t>Approach for urban access and safety</w:t>
            </w:r>
            <w:r w:rsidR="00247D55">
              <w:rPr>
                <w:noProof/>
                <w:webHidden/>
              </w:rPr>
              <w:tab/>
            </w:r>
            <w:r w:rsidR="00247D55">
              <w:rPr>
                <w:noProof/>
                <w:webHidden/>
              </w:rPr>
              <w:fldChar w:fldCharType="begin"/>
            </w:r>
            <w:r w:rsidR="00247D55">
              <w:rPr>
                <w:noProof/>
                <w:webHidden/>
              </w:rPr>
              <w:instrText xml:space="preserve"> PAGEREF _Toc124094979 \h </w:instrText>
            </w:r>
            <w:r w:rsidR="00247D55">
              <w:rPr>
                <w:noProof/>
                <w:webHidden/>
              </w:rPr>
            </w:r>
            <w:r w:rsidR="00247D55">
              <w:rPr>
                <w:noProof/>
                <w:webHidden/>
              </w:rPr>
              <w:fldChar w:fldCharType="separate"/>
            </w:r>
            <w:r w:rsidR="00247D55">
              <w:rPr>
                <w:noProof/>
                <w:webHidden/>
              </w:rPr>
              <w:t>20</w:t>
            </w:r>
            <w:r w:rsidR="00247D55">
              <w:rPr>
                <w:noProof/>
                <w:webHidden/>
              </w:rPr>
              <w:fldChar w:fldCharType="end"/>
            </w:r>
          </w:hyperlink>
        </w:p>
        <w:p w14:paraId="79B0D26F" w14:textId="3DE1BC29" w:rsidR="00247D55" w:rsidRDefault="00000000" w:rsidP="00730B74">
          <w:pPr>
            <w:pStyle w:val="TOC3"/>
            <w:rPr>
              <w:rFonts w:eastAsiaTheme="minorEastAsia"/>
              <w:noProof/>
              <w:lang w:eastAsia="en-GB"/>
            </w:rPr>
          </w:pPr>
          <w:hyperlink w:anchor="_Toc124094980" w:history="1">
            <w:r w:rsidR="00247D55" w:rsidRPr="0049400C">
              <w:rPr>
                <w:rStyle w:val="Hyperlink"/>
                <w:noProof/>
              </w:rPr>
              <w:t>Scenarios and impacts for area 1: Urban access, and Safety</w:t>
            </w:r>
            <w:r w:rsidR="00247D55">
              <w:rPr>
                <w:noProof/>
                <w:webHidden/>
              </w:rPr>
              <w:tab/>
            </w:r>
            <w:r w:rsidR="00247D55">
              <w:rPr>
                <w:noProof/>
                <w:webHidden/>
              </w:rPr>
              <w:fldChar w:fldCharType="begin"/>
            </w:r>
            <w:r w:rsidR="00247D55">
              <w:rPr>
                <w:noProof/>
                <w:webHidden/>
              </w:rPr>
              <w:instrText xml:space="preserve"> PAGEREF _Toc124094980 \h </w:instrText>
            </w:r>
            <w:r w:rsidR="00247D55">
              <w:rPr>
                <w:noProof/>
                <w:webHidden/>
              </w:rPr>
            </w:r>
            <w:r w:rsidR="00247D55">
              <w:rPr>
                <w:noProof/>
                <w:webHidden/>
              </w:rPr>
              <w:fldChar w:fldCharType="separate"/>
            </w:r>
            <w:r w:rsidR="00247D55">
              <w:rPr>
                <w:noProof/>
                <w:webHidden/>
              </w:rPr>
              <w:t>20</w:t>
            </w:r>
            <w:r w:rsidR="00247D55">
              <w:rPr>
                <w:noProof/>
                <w:webHidden/>
              </w:rPr>
              <w:fldChar w:fldCharType="end"/>
            </w:r>
          </w:hyperlink>
        </w:p>
        <w:p w14:paraId="0F85DA2C" w14:textId="1169ABB5" w:rsidR="00247D55" w:rsidRDefault="00000000" w:rsidP="00730B74">
          <w:pPr>
            <w:pStyle w:val="TOC3"/>
            <w:rPr>
              <w:rFonts w:eastAsiaTheme="minorEastAsia"/>
              <w:noProof/>
              <w:lang w:eastAsia="en-GB"/>
            </w:rPr>
          </w:pPr>
          <w:hyperlink w:anchor="_Toc124094981" w:history="1">
            <w:r w:rsidR="00247D55" w:rsidRPr="0049400C">
              <w:rPr>
                <w:rStyle w:val="Hyperlink"/>
                <w:noProof/>
              </w:rPr>
              <w:t>Changes in physical infrastructure: Roads</w:t>
            </w:r>
            <w:r w:rsidR="00247D55">
              <w:rPr>
                <w:noProof/>
                <w:webHidden/>
              </w:rPr>
              <w:tab/>
            </w:r>
            <w:r w:rsidR="00247D55">
              <w:rPr>
                <w:noProof/>
                <w:webHidden/>
              </w:rPr>
              <w:fldChar w:fldCharType="begin"/>
            </w:r>
            <w:r w:rsidR="00247D55">
              <w:rPr>
                <w:noProof/>
                <w:webHidden/>
              </w:rPr>
              <w:instrText xml:space="preserve"> PAGEREF _Toc124094981 \h </w:instrText>
            </w:r>
            <w:r w:rsidR="00247D55">
              <w:rPr>
                <w:noProof/>
                <w:webHidden/>
              </w:rPr>
            </w:r>
            <w:r w:rsidR="00247D55">
              <w:rPr>
                <w:noProof/>
                <w:webHidden/>
              </w:rPr>
              <w:fldChar w:fldCharType="separate"/>
            </w:r>
            <w:r w:rsidR="00247D55">
              <w:rPr>
                <w:noProof/>
                <w:webHidden/>
              </w:rPr>
              <w:t>23</w:t>
            </w:r>
            <w:r w:rsidR="00247D55">
              <w:rPr>
                <w:noProof/>
                <w:webHidden/>
              </w:rPr>
              <w:fldChar w:fldCharType="end"/>
            </w:r>
          </w:hyperlink>
        </w:p>
        <w:p w14:paraId="1D0F888D" w14:textId="695B6940" w:rsidR="00247D55" w:rsidRDefault="00000000" w:rsidP="00730B74">
          <w:pPr>
            <w:pStyle w:val="TOC3"/>
            <w:rPr>
              <w:rFonts w:eastAsiaTheme="minorEastAsia"/>
              <w:noProof/>
              <w:lang w:eastAsia="en-GB"/>
            </w:rPr>
          </w:pPr>
          <w:hyperlink w:anchor="_Toc124094982" w:history="1">
            <w:r w:rsidR="00247D55" w:rsidRPr="0049400C">
              <w:rPr>
                <w:rStyle w:val="Hyperlink"/>
                <w:noProof/>
                <w:highlight w:val="yellow"/>
              </w:rPr>
              <w:t>Changes in physical infrastructure: BRT &amp; Rail</w:t>
            </w:r>
            <w:r w:rsidR="00247D55">
              <w:rPr>
                <w:noProof/>
                <w:webHidden/>
              </w:rPr>
              <w:tab/>
            </w:r>
            <w:r w:rsidR="00247D55">
              <w:rPr>
                <w:noProof/>
                <w:webHidden/>
              </w:rPr>
              <w:fldChar w:fldCharType="begin"/>
            </w:r>
            <w:r w:rsidR="00247D55">
              <w:rPr>
                <w:noProof/>
                <w:webHidden/>
              </w:rPr>
              <w:instrText xml:space="preserve"> PAGEREF _Toc124094982 \h </w:instrText>
            </w:r>
            <w:r w:rsidR="00247D55">
              <w:rPr>
                <w:noProof/>
                <w:webHidden/>
              </w:rPr>
            </w:r>
            <w:r w:rsidR="00247D55">
              <w:rPr>
                <w:noProof/>
                <w:webHidden/>
              </w:rPr>
              <w:fldChar w:fldCharType="separate"/>
            </w:r>
            <w:r w:rsidR="00247D55">
              <w:rPr>
                <w:noProof/>
                <w:webHidden/>
              </w:rPr>
              <w:t>23</w:t>
            </w:r>
            <w:r w:rsidR="00247D55">
              <w:rPr>
                <w:noProof/>
                <w:webHidden/>
              </w:rPr>
              <w:fldChar w:fldCharType="end"/>
            </w:r>
          </w:hyperlink>
        </w:p>
        <w:p w14:paraId="77F65665" w14:textId="08A00C47" w:rsidR="00247D55" w:rsidRDefault="00000000" w:rsidP="00730B74">
          <w:pPr>
            <w:pStyle w:val="TOC3"/>
            <w:rPr>
              <w:rFonts w:eastAsiaTheme="minorEastAsia"/>
              <w:noProof/>
              <w:lang w:eastAsia="en-GB"/>
            </w:rPr>
          </w:pPr>
          <w:hyperlink w:anchor="_Toc124094983" w:history="1">
            <w:r w:rsidR="00247D55" w:rsidRPr="0049400C">
              <w:rPr>
                <w:rStyle w:val="Hyperlink"/>
                <w:noProof/>
              </w:rPr>
              <w:t>Discussion of alternative estimates</w:t>
            </w:r>
            <w:r w:rsidR="00247D55">
              <w:rPr>
                <w:noProof/>
                <w:webHidden/>
              </w:rPr>
              <w:tab/>
            </w:r>
            <w:r w:rsidR="00247D55">
              <w:rPr>
                <w:noProof/>
                <w:webHidden/>
              </w:rPr>
              <w:fldChar w:fldCharType="begin"/>
            </w:r>
            <w:r w:rsidR="00247D55">
              <w:rPr>
                <w:noProof/>
                <w:webHidden/>
              </w:rPr>
              <w:instrText xml:space="preserve"> PAGEREF _Toc124094983 \h </w:instrText>
            </w:r>
            <w:r w:rsidR="00247D55">
              <w:rPr>
                <w:noProof/>
                <w:webHidden/>
              </w:rPr>
            </w:r>
            <w:r w:rsidR="00247D55">
              <w:rPr>
                <w:noProof/>
                <w:webHidden/>
              </w:rPr>
              <w:fldChar w:fldCharType="separate"/>
            </w:r>
            <w:r w:rsidR="00247D55">
              <w:rPr>
                <w:noProof/>
                <w:webHidden/>
              </w:rPr>
              <w:t>23</w:t>
            </w:r>
            <w:r w:rsidR="00247D55">
              <w:rPr>
                <w:noProof/>
                <w:webHidden/>
              </w:rPr>
              <w:fldChar w:fldCharType="end"/>
            </w:r>
          </w:hyperlink>
        </w:p>
        <w:p w14:paraId="405D6457" w14:textId="4ECBA6AC" w:rsidR="00247D55" w:rsidRDefault="00000000" w:rsidP="00730B74">
          <w:pPr>
            <w:pStyle w:val="TOC3"/>
            <w:rPr>
              <w:rFonts w:eastAsiaTheme="minorEastAsia"/>
              <w:noProof/>
              <w:lang w:eastAsia="en-GB"/>
            </w:rPr>
          </w:pPr>
          <w:hyperlink w:anchor="_Toc124094984" w:history="1">
            <w:r w:rsidR="00247D55" w:rsidRPr="0049400C">
              <w:rPr>
                <w:rStyle w:val="Hyperlink"/>
                <w:noProof/>
              </w:rPr>
              <w:t>Scenarios and impacts for area 2: Rural access, and Safety</w:t>
            </w:r>
            <w:r w:rsidR="00247D55">
              <w:rPr>
                <w:noProof/>
                <w:webHidden/>
              </w:rPr>
              <w:tab/>
            </w:r>
            <w:r w:rsidR="00247D55">
              <w:rPr>
                <w:noProof/>
                <w:webHidden/>
              </w:rPr>
              <w:fldChar w:fldCharType="begin"/>
            </w:r>
            <w:r w:rsidR="00247D55">
              <w:rPr>
                <w:noProof/>
                <w:webHidden/>
              </w:rPr>
              <w:instrText xml:space="preserve"> PAGEREF _Toc124094984 \h </w:instrText>
            </w:r>
            <w:r w:rsidR="00247D55">
              <w:rPr>
                <w:noProof/>
                <w:webHidden/>
              </w:rPr>
            </w:r>
            <w:r w:rsidR="00247D55">
              <w:rPr>
                <w:noProof/>
                <w:webHidden/>
              </w:rPr>
              <w:fldChar w:fldCharType="separate"/>
            </w:r>
            <w:r w:rsidR="00247D55">
              <w:rPr>
                <w:noProof/>
                <w:webHidden/>
              </w:rPr>
              <w:t>23</w:t>
            </w:r>
            <w:r w:rsidR="00247D55">
              <w:rPr>
                <w:noProof/>
                <w:webHidden/>
              </w:rPr>
              <w:fldChar w:fldCharType="end"/>
            </w:r>
          </w:hyperlink>
        </w:p>
        <w:p w14:paraId="59DF3CFD" w14:textId="3C3353A4" w:rsidR="00247D55" w:rsidRDefault="00000000" w:rsidP="00730B74">
          <w:pPr>
            <w:pStyle w:val="TOC3"/>
            <w:rPr>
              <w:rFonts w:eastAsiaTheme="minorEastAsia"/>
              <w:noProof/>
              <w:lang w:eastAsia="en-GB"/>
            </w:rPr>
          </w:pPr>
          <w:hyperlink w:anchor="_Toc124094985" w:history="1">
            <w:r w:rsidR="00247D55" w:rsidRPr="0049400C">
              <w:rPr>
                <w:rStyle w:val="Hyperlink"/>
                <w:noProof/>
              </w:rPr>
              <w:t>Safety</w:t>
            </w:r>
            <w:r w:rsidR="00247D55">
              <w:rPr>
                <w:noProof/>
                <w:webHidden/>
              </w:rPr>
              <w:tab/>
            </w:r>
            <w:r w:rsidR="00247D55">
              <w:rPr>
                <w:noProof/>
                <w:webHidden/>
              </w:rPr>
              <w:fldChar w:fldCharType="begin"/>
            </w:r>
            <w:r w:rsidR="00247D55">
              <w:rPr>
                <w:noProof/>
                <w:webHidden/>
              </w:rPr>
              <w:instrText xml:space="preserve"> PAGEREF _Toc124094985 \h </w:instrText>
            </w:r>
            <w:r w:rsidR="00247D55">
              <w:rPr>
                <w:noProof/>
                <w:webHidden/>
              </w:rPr>
            </w:r>
            <w:r w:rsidR="00247D55">
              <w:rPr>
                <w:noProof/>
                <w:webHidden/>
              </w:rPr>
              <w:fldChar w:fldCharType="separate"/>
            </w:r>
            <w:r w:rsidR="00247D55">
              <w:rPr>
                <w:noProof/>
                <w:webHidden/>
              </w:rPr>
              <w:t>24</w:t>
            </w:r>
            <w:r w:rsidR="00247D55">
              <w:rPr>
                <w:noProof/>
                <w:webHidden/>
              </w:rPr>
              <w:fldChar w:fldCharType="end"/>
            </w:r>
          </w:hyperlink>
        </w:p>
        <w:p w14:paraId="64339884" w14:textId="3867C140" w:rsidR="00247D55" w:rsidRDefault="00000000" w:rsidP="002835EB">
          <w:pPr>
            <w:pStyle w:val="TOC2"/>
            <w:rPr>
              <w:rFonts w:eastAsiaTheme="minorEastAsia"/>
              <w:noProof/>
              <w:lang w:eastAsia="en-GB"/>
            </w:rPr>
          </w:pPr>
          <w:hyperlink w:anchor="_Toc124094986" w:history="1">
            <w:r w:rsidR="00247D55" w:rsidRPr="0049400C">
              <w:rPr>
                <w:rStyle w:val="Hyperlink"/>
                <w:noProof/>
                <w:lang w:val="en-US"/>
              </w:rPr>
              <w:t>B.4 Assumptions for Water &amp; Sanitation sector</w:t>
            </w:r>
            <w:r w:rsidR="00247D55">
              <w:rPr>
                <w:noProof/>
                <w:webHidden/>
              </w:rPr>
              <w:tab/>
            </w:r>
            <w:r w:rsidR="00247D55">
              <w:rPr>
                <w:noProof/>
                <w:webHidden/>
              </w:rPr>
              <w:fldChar w:fldCharType="begin"/>
            </w:r>
            <w:r w:rsidR="00247D55">
              <w:rPr>
                <w:noProof/>
                <w:webHidden/>
              </w:rPr>
              <w:instrText xml:space="preserve"> PAGEREF _Toc124094986 \h </w:instrText>
            </w:r>
            <w:r w:rsidR="00247D55">
              <w:rPr>
                <w:noProof/>
                <w:webHidden/>
              </w:rPr>
            </w:r>
            <w:r w:rsidR="00247D55">
              <w:rPr>
                <w:noProof/>
                <w:webHidden/>
              </w:rPr>
              <w:fldChar w:fldCharType="separate"/>
            </w:r>
            <w:r w:rsidR="00247D55">
              <w:rPr>
                <w:noProof/>
                <w:webHidden/>
              </w:rPr>
              <w:t>24</w:t>
            </w:r>
            <w:r w:rsidR="00247D55">
              <w:rPr>
                <w:noProof/>
                <w:webHidden/>
              </w:rPr>
              <w:fldChar w:fldCharType="end"/>
            </w:r>
          </w:hyperlink>
        </w:p>
        <w:p w14:paraId="2A6EDB4B" w14:textId="101895D3" w:rsidR="00247D55" w:rsidRDefault="00000000" w:rsidP="00730B74">
          <w:pPr>
            <w:pStyle w:val="TOC3"/>
            <w:rPr>
              <w:rFonts w:eastAsiaTheme="minorEastAsia"/>
              <w:noProof/>
              <w:lang w:eastAsia="en-GB"/>
            </w:rPr>
          </w:pPr>
          <w:hyperlink w:anchor="_Toc124094987" w:history="1">
            <w:r w:rsidR="00247D55" w:rsidRPr="0049400C">
              <w:rPr>
                <w:rStyle w:val="Hyperlink"/>
                <w:noProof/>
              </w:rPr>
              <w:t>Water and Sanitation SDG gap investments by scenario</w:t>
            </w:r>
            <w:r w:rsidR="00247D55">
              <w:rPr>
                <w:noProof/>
                <w:webHidden/>
              </w:rPr>
              <w:tab/>
            </w:r>
            <w:r w:rsidR="00247D55">
              <w:rPr>
                <w:noProof/>
                <w:webHidden/>
              </w:rPr>
              <w:fldChar w:fldCharType="begin"/>
            </w:r>
            <w:r w:rsidR="00247D55">
              <w:rPr>
                <w:noProof/>
                <w:webHidden/>
              </w:rPr>
              <w:instrText xml:space="preserve"> PAGEREF _Toc124094987 \h </w:instrText>
            </w:r>
            <w:r w:rsidR="00247D55">
              <w:rPr>
                <w:noProof/>
                <w:webHidden/>
              </w:rPr>
            </w:r>
            <w:r w:rsidR="00247D55">
              <w:rPr>
                <w:noProof/>
                <w:webHidden/>
              </w:rPr>
              <w:fldChar w:fldCharType="separate"/>
            </w:r>
            <w:r w:rsidR="00247D55">
              <w:rPr>
                <w:noProof/>
                <w:webHidden/>
              </w:rPr>
              <w:t>24</w:t>
            </w:r>
            <w:r w:rsidR="00247D55">
              <w:rPr>
                <w:noProof/>
                <w:webHidden/>
              </w:rPr>
              <w:fldChar w:fldCharType="end"/>
            </w:r>
          </w:hyperlink>
        </w:p>
        <w:p w14:paraId="79DF8FD4" w14:textId="4EB4EE27" w:rsidR="00247D55" w:rsidRDefault="00000000" w:rsidP="00730B74">
          <w:pPr>
            <w:pStyle w:val="TOC3"/>
            <w:rPr>
              <w:rFonts w:eastAsiaTheme="minorEastAsia"/>
              <w:noProof/>
              <w:lang w:eastAsia="en-GB"/>
            </w:rPr>
          </w:pPr>
          <w:hyperlink w:anchor="_Toc124094988" w:history="1">
            <w:r w:rsidR="00247D55" w:rsidRPr="0049400C">
              <w:rPr>
                <w:rStyle w:val="Hyperlink"/>
                <w:noProof/>
              </w:rPr>
              <w:t>Literature on macro-economic impacts of Water &amp; Sanitation infrastructure</w:t>
            </w:r>
            <w:r w:rsidR="00247D55">
              <w:rPr>
                <w:noProof/>
                <w:webHidden/>
              </w:rPr>
              <w:tab/>
            </w:r>
            <w:r w:rsidR="00247D55">
              <w:rPr>
                <w:noProof/>
                <w:webHidden/>
              </w:rPr>
              <w:fldChar w:fldCharType="begin"/>
            </w:r>
            <w:r w:rsidR="00247D55">
              <w:rPr>
                <w:noProof/>
                <w:webHidden/>
              </w:rPr>
              <w:instrText xml:space="preserve"> PAGEREF _Toc124094988 \h </w:instrText>
            </w:r>
            <w:r w:rsidR="00247D55">
              <w:rPr>
                <w:noProof/>
                <w:webHidden/>
              </w:rPr>
            </w:r>
            <w:r w:rsidR="00247D55">
              <w:rPr>
                <w:noProof/>
                <w:webHidden/>
              </w:rPr>
              <w:fldChar w:fldCharType="separate"/>
            </w:r>
            <w:r w:rsidR="00247D55">
              <w:rPr>
                <w:noProof/>
                <w:webHidden/>
              </w:rPr>
              <w:t>25</w:t>
            </w:r>
            <w:r w:rsidR="00247D55">
              <w:rPr>
                <w:noProof/>
                <w:webHidden/>
              </w:rPr>
              <w:fldChar w:fldCharType="end"/>
            </w:r>
          </w:hyperlink>
        </w:p>
        <w:p w14:paraId="109DB214" w14:textId="4448E030" w:rsidR="00247D55" w:rsidRDefault="00000000" w:rsidP="00730B74">
          <w:pPr>
            <w:pStyle w:val="TOC3"/>
            <w:rPr>
              <w:rFonts w:eastAsiaTheme="minorEastAsia"/>
              <w:noProof/>
              <w:lang w:eastAsia="en-GB"/>
            </w:rPr>
          </w:pPr>
          <w:hyperlink w:anchor="_Toc124094989" w:history="1">
            <w:r w:rsidR="00247D55" w:rsidRPr="0049400C">
              <w:rPr>
                <w:rStyle w:val="Hyperlink"/>
                <w:noProof/>
              </w:rPr>
              <w:t>Approach</w:t>
            </w:r>
            <w:r w:rsidR="00247D55">
              <w:rPr>
                <w:noProof/>
                <w:webHidden/>
              </w:rPr>
              <w:tab/>
            </w:r>
            <w:r w:rsidR="00247D55">
              <w:rPr>
                <w:noProof/>
                <w:webHidden/>
              </w:rPr>
              <w:fldChar w:fldCharType="begin"/>
            </w:r>
            <w:r w:rsidR="00247D55">
              <w:rPr>
                <w:noProof/>
                <w:webHidden/>
              </w:rPr>
              <w:instrText xml:space="preserve"> PAGEREF _Toc124094989 \h </w:instrText>
            </w:r>
            <w:r w:rsidR="00247D55">
              <w:rPr>
                <w:noProof/>
                <w:webHidden/>
              </w:rPr>
            </w:r>
            <w:r w:rsidR="00247D55">
              <w:rPr>
                <w:noProof/>
                <w:webHidden/>
              </w:rPr>
              <w:fldChar w:fldCharType="separate"/>
            </w:r>
            <w:r w:rsidR="00247D55">
              <w:rPr>
                <w:noProof/>
                <w:webHidden/>
              </w:rPr>
              <w:t>26</w:t>
            </w:r>
            <w:r w:rsidR="00247D55">
              <w:rPr>
                <w:noProof/>
                <w:webHidden/>
              </w:rPr>
              <w:fldChar w:fldCharType="end"/>
            </w:r>
          </w:hyperlink>
        </w:p>
        <w:p w14:paraId="0CC558B3" w14:textId="4545D454" w:rsidR="00247D55" w:rsidRDefault="00000000" w:rsidP="00730B74">
          <w:pPr>
            <w:pStyle w:val="TOC3"/>
            <w:rPr>
              <w:rFonts w:eastAsiaTheme="minorEastAsia"/>
              <w:noProof/>
              <w:lang w:eastAsia="en-GB"/>
            </w:rPr>
          </w:pPr>
          <w:hyperlink w:anchor="_Toc124094990" w:history="1">
            <w:r w:rsidR="00247D55" w:rsidRPr="0049400C">
              <w:rPr>
                <w:rStyle w:val="Hyperlink"/>
                <w:noProof/>
              </w:rPr>
              <w:t>Objective 1: Universal access to safe and reliable water and hygiene services</w:t>
            </w:r>
            <w:r w:rsidR="00247D55">
              <w:rPr>
                <w:noProof/>
                <w:webHidden/>
              </w:rPr>
              <w:tab/>
            </w:r>
            <w:r w:rsidR="00247D55">
              <w:rPr>
                <w:noProof/>
                <w:webHidden/>
              </w:rPr>
              <w:fldChar w:fldCharType="begin"/>
            </w:r>
            <w:r w:rsidR="00247D55">
              <w:rPr>
                <w:noProof/>
                <w:webHidden/>
              </w:rPr>
              <w:instrText xml:space="preserve"> PAGEREF _Toc124094990 \h </w:instrText>
            </w:r>
            <w:r w:rsidR="00247D55">
              <w:rPr>
                <w:noProof/>
                <w:webHidden/>
              </w:rPr>
            </w:r>
            <w:r w:rsidR="00247D55">
              <w:rPr>
                <w:noProof/>
                <w:webHidden/>
              </w:rPr>
              <w:fldChar w:fldCharType="separate"/>
            </w:r>
            <w:r w:rsidR="00247D55">
              <w:rPr>
                <w:noProof/>
                <w:webHidden/>
              </w:rPr>
              <w:t>27</w:t>
            </w:r>
            <w:r w:rsidR="00247D55">
              <w:rPr>
                <w:noProof/>
                <w:webHidden/>
              </w:rPr>
              <w:fldChar w:fldCharType="end"/>
            </w:r>
          </w:hyperlink>
        </w:p>
        <w:p w14:paraId="09E87DAF" w14:textId="19A42E94" w:rsidR="00247D55" w:rsidRDefault="00000000" w:rsidP="00730B74">
          <w:pPr>
            <w:pStyle w:val="TOC3"/>
            <w:rPr>
              <w:rFonts w:eastAsiaTheme="minorEastAsia"/>
              <w:noProof/>
              <w:lang w:eastAsia="en-GB"/>
            </w:rPr>
          </w:pPr>
          <w:hyperlink w:anchor="_Toc124094991" w:history="1">
            <w:r w:rsidR="00247D55" w:rsidRPr="0049400C">
              <w:rPr>
                <w:rStyle w:val="Hyperlink"/>
                <w:noProof/>
              </w:rPr>
              <w:t>Objectives 3 &amp; 4: Reduced demand on freshwater resources &amp; Increased water resilience</w:t>
            </w:r>
            <w:r w:rsidR="00247D55">
              <w:rPr>
                <w:noProof/>
                <w:webHidden/>
              </w:rPr>
              <w:tab/>
            </w:r>
            <w:r w:rsidR="00247D55">
              <w:rPr>
                <w:noProof/>
                <w:webHidden/>
              </w:rPr>
              <w:fldChar w:fldCharType="begin"/>
            </w:r>
            <w:r w:rsidR="00247D55">
              <w:rPr>
                <w:noProof/>
                <w:webHidden/>
              </w:rPr>
              <w:instrText xml:space="preserve"> PAGEREF _Toc124094991 \h </w:instrText>
            </w:r>
            <w:r w:rsidR="00247D55">
              <w:rPr>
                <w:noProof/>
                <w:webHidden/>
              </w:rPr>
            </w:r>
            <w:r w:rsidR="00247D55">
              <w:rPr>
                <w:noProof/>
                <w:webHidden/>
              </w:rPr>
              <w:fldChar w:fldCharType="separate"/>
            </w:r>
            <w:r w:rsidR="00247D55">
              <w:rPr>
                <w:noProof/>
                <w:webHidden/>
              </w:rPr>
              <w:t>27</w:t>
            </w:r>
            <w:r w:rsidR="00247D55">
              <w:rPr>
                <w:noProof/>
                <w:webHidden/>
              </w:rPr>
              <w:fldChar w:fldCharType="end"/>
            </w:r>
          </w:hyperlink>
        </w:p>
        <w:p w14:paraId="372A4DF5" w14:textId="5F4C69C4" w:rsidR="00247D55" w:rsidRDefault="00000000">
          <w:pPr>
            <w:pStyle w:val="TOC1"/>
            <w:tabs>
              <w:tab w:val="right" w:leader="dot" w:pos="9016"/>
            </w:tabs>
            <w:rPr>
              <w:rFonts w:eastAsiaTheme="minorEastAsia"/>
              <w:noProof/>
              <w:lang w:eastAsia="en-GB"/>
            </w:rPr>
          </w:pPr>
          <w:hyperlink w:anchor="_Toc124094992" w:history="1">
            <w:r w:rsidR="00247D55" w:rsidRPr="0049400C">
              <w:rPr>
                <w:rStyle w:val="Hyperlink"/>
                <w:noProof/>
                <w:lang w:val="en-US"/>
              </w:rPr>
              <w:t>Annex C. References</w:t>
            </w:r>
            <w:r w:rsidR="00247D55">
              <w:rPr>
                <w:noProof/>
                <w:webHidden/>
              </w:rPr>
              <w:tab/>
            </w:r>
            <w:r w:rsidR="00247D55">
              <w:rPr>
                <w:noProof/>
                <w:webHidden/>
              </w:rPr>
              <w:fldChar w:fldCharType="begin"/>
            </w:r>
            <w:r w:rsidR="00247D55">
              <w:rPr>
                <w:noProof/>
                <w:webHidden/>
              </w:rPr>
              <w:instrText xml:space="preserve"> PAGEREF _Toc124094992 \h </w:instrText>
            </w:r>
            <w:r w:rsidR="00247D55">
              <w:rPr>
                <w:noProof/>
                <w:webHidden/>
              </w:rPr>
            </w:r>
            <w:r w:rsidR="00247D55">
              <w:rPr>
                <w:noProof/>
                <w:webHidden/>
              </w:rPr>
              <w:fldChar w:fldCharType="separate"/>
            </w:r>
            <w:r w:rsidR="00247D55">
              <w:rPr>
                <w:noProof/>
                <w:webHidden/>
              </w:rPr>
              <w:t>28</w:t>
            </w:r>
            <w:r w:rsidR="00247D55">
              <w:rPr>
                <w:noProof/>
                <w:webHidden/>
              </w:rPr>
              <w:fldChar w:fldCharType="end"/>
            </w:r>
          </w:hyperlink>
        </w:p>
        <w:p w14:paraId="34812611" w14:textId="6CFD905C" w:rsidR="00F335AA" w:rsidRDefault="00F335AA">
          <w:r>
            <w:rPr>
              <w:b/>
              <w:bCs/>
              <w:noProof/>
            </w:rPr>
            <w:fldChar w:fldCharType="end"/>
          </w:r>
        </w:p>
      </w:sdtContent>
    </w:sdt>
    <w:p w14:paraId="1B1D08EC" w14:textId="7521D4A0" w:rsidR="00F335AA" w:rsidRDefault="00F335AA">
      <w:pPr>
        <w:rPr>
          <w:ins w:id="2" w:author="Jules Schers [2]" w:date="2023-02-03T17:30:00Z"/>
          <w:lang w:val="en-US"/>
        </w:rPr>
      </w:pPr>
    </w:p>
    <w:p w14:paraId="6589FDAF" w14:textId="77777777" w:rsidR="00730B74" w:rsidRDefault="00730B74" w:rsidP="00730B74">
      <w:pPr>
        <w:pStyle w:val="Heading1"/>
        <w:rPr>
          <w:ins w:id="3" w:author="Jules Schers [2]" w:date="2023-02-03T17:30:00Z"/>
          <w:lang w:val="en-US"/>
        </w:rPr>
      </w:pPr>
      <w:ins w:id="4" w:author="Jules Schers [2]" w:date="2023-02-03T17:30:00Z">
        <w:r>
          <w:rPr>
            <w:lang w:val="en-US"/>
          </w:rPr>
          <w:br w:type="column"/>
        </w:r>
        <w:r>
          <w:rPr>
            <w:lang w:val="en-US"/>
          </w:rPr>
          <w:lastRenderedPageBreak/>
          <w:t>Internal Briefing on modelling Assumptions</w:t>
        </w:r>
      </w:ins>
    </w:p>
    <w:p w14:paraId="79D5FE6F" w14:textId="77777777" w:rsidR="00730B74" w:rsidRDefault="00730B74" w:rsidP="00730B74">
      <w:pPr>
        <w:rPr>
          <w:ins w:id="5" w:author="Jules Schers [2]" w:date="2023-02-03T17:30:00Z"/>
          <w:lang w:val="en-US"/>
        </w:rPr>
      </w:pPr>
      <w:ins w:id="6" w:author="Jules Schers [2]" w:date="2023-02-03T17:30:00Z">
        <w:r>
          <w:rPr>
            <w:lang w:val="en-US"/>
          </w:rPr>
          <w:t xml:space="preserve">This briefing consists of the essential assumptions to inform readers of the Macro-economic impacts chapter about key assumptions. </w:t>
        </w:r>
      </w:ins>
    </w:p>
    <w:p w14:paraId="218EDCB1" w14:textId="77777777" w:rsidR="00730B74" w:rsidRDefault="00730B74" w:rsidP="00730B74">
      <w:pPr>
        <w:rPr>
          <w:ins w:id="7" w:author="Jules Schers [2]" w:date="2023-02-03T17:30:00Z"/>
          <w:lang w:val="en-US"/>
        </w:rPr>
      </w:pPr>
      <w:ins w:id="8" w:author="Jules Schers [2]" w:date="2023-02-03T17:30:00Z">
        <w:r w:rsidRPr="00954366">
          <w:rPr>
            <w:color w:val="FF0000"/>
            <w:highlight w:val="yellow"/>
            <w:lang w:val="en-US"/>
          </w:rPr>
          <w:sym w:font="Wingdings" w:char="F0E0"/>
        </w:r>
        <w:r w:rsidRPr="00954366">
          <w:rPr>
            <w:color w:val="FF0000"/>
            <w:highlight w:val="yellow"/>
            <w:lang w:val="en-US"/>
          </w:rPr>
          <w:t xml:space="preserve"> Based on the Annexes below</w:t>
        </w:r>
      </w:ins>
    </w:p>
    <w:p w14:paraId="00B5293A" w14:textId="77777777" w:rsidR="00730B74" w:rsidRPr="0070725A" w:rsidRDefault="00730B74" w:rsidP="00730B74">
      <w:pPr>
        <w:rPr>
          <w:ins w:id="9" w:author="Jules Schers [2]" w:date="2023-02-03T17:30:00Z"/>
          <w:color w:val="FF0000"/>
          <w:highlight w:val="yellow"/>
          <w:lang w:val="en-US"/>
        </w:rPr>
      </w:pPr>
      <w:ins w:id="10" w:author="Jules Schers [2]" w:date="2023-02-03T17:30:00Z">
        <w:r>
          <w:rPr>
            <w:color w:val="FF0000"/>
            <w:highlight w:val="yellow"/>
            <w:lang w:val="en-US"/>
          </w:rPr>
          <w:t xml:space="preserve">Still to be </w:t>
        </w:r>
        <w:r w:rsidRPr="0070725A">
          <w:rPr>
            <w:color w:val="FF0000"/>
            <w:highlight w:val="yellow"/>
            <w:lang w:val="en-US"/>
          </w:rPr>
          <w:t>A</w:t>
        </w:r>
        <w:r>
          <w:rPr>
            <w:color w:val="FF0000"/>
            <w:highlight w:val="yellow"/>
            <w:lang w:val="en-US"/>
          </w:rPr>
          <w:t>dded:</w:t>
        </w:r>
        <w:r w:rsidRPr="0070725A">
          <w:rPr>
            <w:color w:val="FF0000"/>
            <w:highlight w:val="yellow"/>
            <w:lang w:val="en-US"/>
          </w:rPr>
          <w:t xml:space="preserve"> DETAILS FROM EXCEL (Funding Parameters, 2simulation…SDGs)</w:t>
        </w:r>
      </w:ins>
    </w:p>
    <w:p w14:paraId="40FB4F04" w14:textId="77777777" w:rsidR="00730B74" w:rsidRPr="0070725A" w:rsidRDefault="00730B74" w:rsidP="00730B74">
      <w:pPr>
        <w:rPr>
          <w:ins w:id="11" w:author="Jules Schers [2]" w:date="2023-02-03T17:30:00Z"/>
          <w:color w:val="FF0000"/>
          <w:highlight w:val="yellow"/>
          <w:lang w:val="en-US"/>
        </w:rPr>
      </w:pPr>
      <w:ins w:id="12" w:author="Jules Schers [2]" w:date="2023-02-03T17:30:00Z">
        <w:r>
          <w:rPr>
            <w:color w:val="FF0000"/>
            <w:highlight w:val="yellow"/>
            <w:lang w:val="en-US"/>
          </w:rPr>
          <w:t xml:space="preserve">Still to be </w:t>
        </w:r>
        <w:r w:rsidRPr="0070725A">
          <w:rPr>
            <w:color w:val="FF0000"/>
            <w:highlight w:val="yellow"/>
            <w:lang w:val="en-US"/>
          </w:rPr>
          <w:t>DOUBLE-CHECK</w:t>
        </w:r>
        <w:r>
          <w:rPr>
            <w:color w:val="FF0000"/>
            <w:highlight w:val="yellow"/>
            <w:lang w:val="en-US"/>
          </w:rPr>
          <w:t>ED/Number-checked</w:t>
        </w:r>
        <w:r w:rsidRPr="0070725A">
          <w:rPr>
            <w:color w:val="FF0000"/>
            <w:highlight w:val="yellow"/>
            <w:lang w:val="en-US"/>
          </w:rPr>
          <w:t xml:space="preserve"> </w:t>
        </w:r>
        <w:r>
          <w:rPr>
            <w:color w:val="FF0000"/>
            <w:highlight w:val="yellow"/>
            <w:lang w:val="en-US"/>
          </w:rPr>
          <w:t xml:space="preserve">for </w:t>
        </w:r>
        <w:r w:rsidRPr="0070725A">
          <w:rPr>
            <w:color w:val="FF0000"/>
            <w:highlight w:val="yellow"/>
            <w:lang w:val="en-US"/>
          </w:rPr>
          <w:t>THE SUMMARY/BRIEFING</w:t>
        </w:r>
      </w:ins>
    </w:p>
    <w:p w14:paraId="04132818" w14:textId="77777777" w:rsidR="00730B74" w:rsidRPr="00045E25" w:rsidRDefault="00730B74" w:rsidP="00730B74">
      <w:pPr>
        <w:rPr>
          <w:ins w:id="13" w:author="Jules Schers [2]" w:date="2023-02-03T17:30:00Z"/>
          <w:color w:val="FF0000"/>
          <w:lang w:val="en-US"/>
        </w:rPr>
      </w:pPr>
      <w:ins w:id="14" w:author="Jules Schers [2]" w:date="2023-02-03T17:30:00Z">
        <w:r w:rsidRPr="0070725A">
          <w:rPr>
            <w:color w:val="FF0000"/>
            <w:highlight w:val="yellow"/>
            <w:lang w:val="en-US"/>
          </w:rPr>
          <w:t xml:space="preserve">AND EITHER, KEEP INTERESTING STUFF FROM BELOW </w:t>
        </w:r>
        <w:r>
          <w:rPr>
            <w:color w:val="FF0000"/>
            <w:highlight w:val="yellow"/>
            <w:lang w:val="en-US"/>
          </w:rPr>
          <w:t xml:space="preserve">FOR AN </w:t>
        </w:r>
        <w:proofErr w:type="gramStart"/>
        <w:r>
          <w:rPr>
            <w:color w:val="FF0000"/>
            <w:highlight w:val="yellow"/>
            <w:lang w:val="en-US"/>
          </w:rPr>
          <w:t>ANNEX</w:t>
        </w:r>
        <w:r w:rsidRPr="0070725A">
          <w:rPr>
            <w:color w:val="FF0000"/>
            <w:highlight w:val="yellow"/>
            <w:lang w:val="en-US"/>
          </w:rPr>
          <w:t>?,</w:t>
        </w:r>
        <w:proofErr w:type="gramEnd"/>
        <w:r w:rsidRPr="0070725A">
          <w:rPr>
            <w:color w:val="FF0000"/>
            <w:highlight w:val="yellow"/>
            <w:lang w:val="en-US"/>
          </w:rPr>
          <w:t xml:space="preserve"> or </w:t>
        </w:r>
        <w:r>
          <w:rPr>
            <w:color w:val="FF0000"/>
            <w:highlight w:val="yellow"/>
            <w:lang w:val="en-US"/>
          </w:rPr>
          <w:t xml:space="preserve">DELETE </w:t>
        </w:r>
        <w:r w:rsidRPr="0070725A">
          <w:rPr>
            <w:color w:val="FF0000"/>
            <w:highlight w:val="yellow"/>
            <w:lang w:val="en-US"/>
          </w:rPr>
          <w:t>ANNEX</w:t>
        </w:r>
        <w:r>
          <w:rPr>
            <w:color w:val="FF0000"/>
            <w:highlight w:val="yellow"/>
            <w:lang w:val="en-US"/>
          </w:rPr>
          <w:t>ES COMPLETELY</w:t>
        </w:r>
        <w:r>
          <w:rPr>
            <w:color w:val="FF0000"/>
            <w:lang w:val="en-US"/>
          </w:rPr>
          <w:t>!</w:t>
        </w:r>
      </w:ins>
    </w:p>
    <w:p w14:paraId="6DF5E547" w14:textId="77777777" w:rsidR="00730B74" w:rsidRDefault="00730B74" w:rsidP="00730B74">
      <w:pPr>
        <w:rPr>
          <w:ins w:id="15" w:author="Jules Schers [2]" w:date="2023-02-03T17:30:00Z"/>
          <w:lang w:val="en-US"/>
        </w:rPr>
      </w:pPr>
      <w:ins w:id="16" w:author="Jules Schers [2]" w:date="2023-02-03T17:30:00Z">
        <w:r>
          <w:rPr>
            <w:lang w:val="en-US"/>
          </w:rPr>
          <w:t>…</w:t>
        </w:r>
      </w:ins>
    </w:p>
    <w:p w14:paraId="362F1810" w14:textId="218D1EA0" w:rsidR="00730B74" w:rsidRDefault="00730B74">
      <w:pPr>
        <w:rPr>
          <w:ins w:id="17" w:author="Jules Schers [2]" w:date="2023-02-03T17:30:00Z"/>
          <w:lang w:val="en-US"/>
        </w:rPr>
      </w:pPr>
    </w:p>
    <w:p w14:paraId="3DDC9D1E" w14:textId="77777777" w:rsidR="00730B74" w:rsidRPr="009C6C04" w:rsidRDefault="00730B74">
      <w:pPr>
        <w:rPr>
          <w:lang w:val="en-US"/>
        </w:rPr>
      </w:pPr>
    </w:p>
    <w:p w14:paraId="4477031D" w14:textId="5A0B490E" w:rsidR="00C1195E" w:rsidDel="00730B74" w:rsidRDefault="00045E25" w:rsidP="009C06DA">
      <w:pPr>
        <w:pStyle w:val="Heading2"/>
        <w:rPr>
          <w:del w:id="18" w:author="Jules Schers [2]" w:date="2023-02-03T17:30:00Z"/>
          <w:lang w:val="en-US"/>
        </w:rPr>
      </w:pPr>
      <w:del w:id="19" w:author="Jules Schers [2]" w:date="2023-02-03T17:30:00Z">
        <w:r w:rsidDel="00730B74">
          <w:rPr>
            <w:lang w:val="en-US"/>
          </w:rPr>
          <w:br w:type="column"/>
        </w:r>
        <w:bookmarkStart w:id="20" w:name="_Toc124094944"/>
        <w:r w:rsidDel="00730B74">
          <w:rPr>
            <w:lang w:val="en-US"/>
          </w:rPr>
          <w:delText xml:space="preserve">Internal </w:delText>
        </w:r>
        <w:r w:rsidR="00C1195E" w:rsidDel="00730B74">
          <w:rPr>
            <w:lang w:val="en-US"/>
          </w:rPr>
          <w:delText>Briefing on modelling Assumptions</w:delText>
        </w:r>
        <w:bookmarkEnd w:id="20"/>
      </w:del>
    </w:p>
    <w:p w14:paraId="7DFE7DD7" w14:textId="77777777" w:rsidR="00730B74" w:rsidRPr="00730B74" w:rsidRDefault="00730B74">
      <w:pPr>
        <w:rPr>
          <w:ins w:id="21" w:author="Jules Schers [2]" w:date="2023-02-03T17:30:00Z"/>
          <w:lang w:val="en-US"/>
        </w:rPr>
        <w:pPrChange w:id="22" w:author="Jules Schers [2]" w:date="2023-02-03T17:30:00Z">
          <w:pPr>
            <w:pStyle w:val="Heading1"/>
          </w:pPr>
        </w:pPrChange>
      </w:pPr>
    </w:p>
    <w:p w14:paraId="35C8A5B2" w14:textId="59FC2F6E" w:rsidR="00045E25" w:rsidDel="00730B74" w:rsidRDefault="00730B74" w:rsidP="00C1195E">
      <w:pPr>
        <w:rPr>
          <w:del w:id="23" w:author="Jules Schers [2]" w:date="2023-02-03T17:30:00Z"/>
          <w:lang w:val="en-US"/>
        </w:rPr>
      </w:pPr>
      <w:ins w:id="24" w:author="Jules Schers [2]" w:date="2023-02-03T17:31:00Z">
        <w:r>
          <w:rPr>
            <w:lang w:val="en-US"/>
          </w:rPr>
          <w:br w:type="column"/>
        </w:r>
      </w:ins>
      <w:del w:id="25" w:author="Jules Schers [2]" w:date="2023-02-03T17:30:00Z">
        <w:r w:rsidR="00954366" w:rsidDel="00730B74">
          <w:rPr>
            <w:lang w:val="en-US"/>
          </w:rPr>
          <w:lastRenderedPageBreak/>
          <w:delText xml:space="preserve">This briefing consists of the essential assumptions to inform readers of the Macro-economic impacts chapter about key assumptions. </w:delText>
        </w:r>
      </w:del>
    </w:p>
    <w:p w14:paraId="03F2385F" w14:textId="6BE92AC5" w:rsidR="00C1195E" w:rsidDel="00730B74" w:rsidRDefault="00954366" w:rsidP="00C1195E">
      <w:pPr>
        <w:rPr>
          <w:del w:id="26" w:author="Jules Schers [2]" w:date="2023-02-03T17:30:00Z"/>
          <w:lang w:val="en-US"/>
        </w:rPr>
      </w:pPr>
      <w:del w:id="27" w:author="Jules Schers [2]" w:date="2023-02-03T17:30:00Z">
        <w:r w:rsidRPr="00954366" w:rsidDel="00730B74">
          <w:rPr>
            <w:color w:val="FF0000"/>
            <w:highlight w:val="yellow"/>
            <w:lang w:val="en-US"/>
          </w:rPr>
          <w:sym w:font="Wingdings" w:char="F0E0"/>
        </w:r>
        <w:r w:rsidRPr="00954366" w:rsidDel="00730B74">
          <w:rPr>
            <w:color w:val="FF0000"/>
            <w:highlight w:val="yellow"/>
            <w:lang w:val="en-US"/>
          </w:rPr>
          <w:delText xml:space="preserve"> Based on the Annexes below</w:delText>
        </w:r>
      </w:del>
    </w:p>
    <w:p w14:paraId="6BACD77E" w14:textId="650C8F88" w:rsidR="0070725A" w:rsidRPr="0070725A" w:rsidDel="00730B74" w:rsidRDefault="00045E25" w:rsidP="00C1195E">
      <w:pPr>
        <w:rPr>
          <w:del w:id="28" w:author="Jules Schers [2]" w:date="2023-02-03T17:30:00Z"/>
          <w:color w:val="FF0000"/>
          <w:highlight w:val="yellow"/>
          <w:lang w:val="en-US"/>
        </w:rPr>
      </w:pPr>
      <w:del w:id="29" w:author="Jules Schers [2]" w:date="2023-02-03T17:30:00Z">
        <w:r w:rsidDel="00730B74">
          <w:rPr>
            <w:color w:val="FF0000"/>
            <w:highlight w:val="yellow"/>
            <w:lang w:val="en-US"/>
          </w:rPr>
          <w:delText xml:space="preserve">Still to be </w:delText>
        </w:r>
        <w:r w:rsidR="0070725A" w:rsidRPr="0070725A" w:rsidDel="00730B74">
          <w:rPr>
            <w:color w:val="FF0000"/>
            <w:highlight w:val="yellow"/>
            <w:lang w:val="en-US"/>
          </w:rPr>
          <w:delText>A</w:delText>
        </w:r>
        <w:r w:rsidDel="00730B74">
          <w:rPr>
            <w:color w:val="FF0000"/>
            <w:highlight w:val="yellow"/>
            <w:lang w:val="en-US"/>
          </w:rPr>
          <w:delText>dded:</w:delText>
        </w:r>
        <w:r w:rsidR="0070725A" w:rsidRPr="0070725A" w:rsidDel="00730B74">
          <w:rPr>
            <w:color w:val="FF0000"/>
            <w:highlight w:val="yellow"/>
            <w:lang w:val="en-US"/>
          </w:rPr>
          <w:delText xml:space="preserve"> DETAILS FROM EXCEL (Funding Parameters, 2simulation…SDGs)</w:delText>
        </w:r>
      </w:del>
    </w:p>
    <w:p w14:paraId="6691C8A4" w14:textId="23EC0995" w:rsidR="0070725A" w:rsidRPr="0070725A" w:rsidDel="00730B74" w:rsidRDefault="00045E25" w:rsidP="00C1195E">
      <w:pPr>
        <w:rPr>
          <w:del w:id="30" w:author="Jules Schers [2]" w:date="2023-02-03T17:30:00Z"/>
          <w:color w:val="FF0000"/>
          <w:highlight w:val="yellow"/>
          <w:lang w:val="en-US"/>
        </w:rPr>
      </w:pPr>
      <w:del w:id="31" w:author="Jules Schers [2]" w:date="2023-02-03T17:30:00Z">
        <w:r w:rsidDel="00730B74">
          <w:rPr>
            <w:color w:val="FF0000"/>
            <w:highlight w:val="yellow"/>
            <w:lang w:val="en-US"/>
          </w:rPr>
          <w:delText xml:space="preserve">Still to be </w:delText>
        </w:r>
        <w:r w:rsidR="0070725A" w:rsidRPr="0070725A" w:rsidDel="00730B74">
          <w:rPr>
            <w:color w:val="FF0000"/>
            <w:highlight w:val="yellow"/>
            <w:lang w:val="en-US"/>
          </w:rPr>
          <w:delText>DOUBLE-CHECK</w:delText>
        </w:r>
        <w:r w:rsidDel="00730B74">
          <w:rPr>
            <w:color w:val="FF0000"/>
            <w:highlight w:val="yellow"/>
            <w:lang w:val="en-US"/>
          </w:rPr>
          <w:delText>ED/Number-checked</w:delText>
        </w:r>
        <w:r w:rsidR="0070725A" w:rsidRPr="0070725A" w:rsidDel="00730B74">
          <w:rPr>
            <w:color w:val="FF0000"/>
            <w:highlight w:val="yellow"/>
            <w:lang w:val="en-US"/>
          </w:rPr>
          <w:delText xml:space="preserve"> </w:delText>
        </w:r>
        <w:r w:rsidDel="00730B74">
          <w:rPr>
            <w:color w:val="FF0000"/>
            <w:highlight w:val="yellow"/>
            <w:lang w:val="en-US"/>
          </w:rPr>
          <w:delText xml:space="preserve">for </w:delText>
        </w:r>
        <w:r w:rsidR="0070725A" w:rsidRPr="0070725A" w:rsidDel="00730B74">
          <w:rPr>
            <w:color w:val="FF0000"/>
            <w:highlight w:val="yellow"/>
            <w:lang w:val="en-US"/>
          </w:rPr>
          <w:delText>THE SUMMARY/BRIEFING</w:delText>
        </w:r>
      </w:del>
    </w:p>
    <w:p w14:paraId="6F5107A7" w14:textId="2A4FD75B" w:rsidR="007E08CB" w:rsidRPr="00045E25" w:rsidDel="00730B74" w:rsidRDefault="0070725A" w:rsidP="007E08CB">
      <w:pPr>
        <w:rPr>
          <w:del w:id="32" w:author="Jules Schers [2]" w:date="2023-02-03T17:30:00Z"/>
          <w:color w:val="FF0000"/>
          <w:lang w:val="en-US"/>
        </w:rPr>
      </w:pPr>
      <w:del w:id="33" w:author="Jules Schers [2]" w:date="2023-02-03T17:30:00Z">
        <w:r w:rsidRPr="0070725A" w:rsidDel="00730B74">
          <w:rPr>
            <w:color w:val="FF0000"/>
            <w:highlight w:val="yellow"/>
            <w:lang w:val="en-US"/>
          </w:rPr>
          <w:delText xml:space="preserve">AND EITHER, KEEP INTERESTING STUFF FROM BELOW </w:delText>
        </w:r>
        <w:r w:rsidR="00045E25" w:rsidDel="00730B74">
          <w:rPr>
            <w:color w:val="FF0000"/>
            <w:highlight w:val="yellow"/>
            <w:lang w:val="en-US"/>
          </w:rPr>
          <w:delText>FOR AN ANNEX</w:delText>
        </w:r>
        <w:r w:rsidRPr="0070725A" w:rsidDel="00730B74">
          <w:rPr>
            <w:color w:val="FF0000"/>
            <w:highlight w:val="yellow"/>
            <w:lang w:val="en-US"/>
          </w:rPr>
          <w:delText xml:space="preserve">?, or </w:delText>
        </w:r>
        <w:r w:rsidR="00045E25" w:rsidDel="00730B74">
          <w:rPr>
            <w:color w:val="FF0000"/>
            <w:highlight w:val="yellow"/>
            <w:lang w:val="en-US"/>
          </w:rPr>
          <w:delText xml:space="preserve">DELETE </w:delText>
        </w:r>
        <w:r w:rsidRPr="0070725A" w:rsidDel="00730B74">
          <w:rPr>
            <w:color w:val="FF0000"/>
            <w:highlight w:val="yellow"/>
            <w:lang w:val="en-US"/>
          </w:rPr>
          <w:delText>ANNEX</w:delText>
        </w:r>
        <w:r w:rsidR="00045E25" w:rsidDel="00730B74">
          <w:rPr>
            <w:color w:val="FF0000"/>
            <w:highlight w:val="yellow"/>
            <w:lang w:val="en-US"/>
          </w:rPr>
          <w:delText>ES COMPLETELY</w:delText>
        </w:r>
        <w:r w:rsidR="00045E25" w:rsidDel="00730B74">
          <w:rPr>
            <w:color w:val="FF0000"/>
            <w:lang w:val="en-US"/>
          </w:rPr>
          <w:delText>!</w:delText>
        </w:r>
      </w:del>
    </w:p>
    <w:p w14:paraId="129F941F" w14:textId="70FB19C4" w:rsidR="007E08CB" w:rsidDel="00730B74" w:rsidRDefault="007E08CB" w:rsidP="007E08CB">
      <w:pPr>
        <w:rPr>
          <w:del w:id="34" w:author="Jules Schers [2]" w:date="2023-02-03T17:30:00Z"/>
          <w:lang w:val="en-US"/>
        </w:rPr>
      </w:pPr>
      <w:del w:id="35" w:author="Jules Schers [2]" w:date="2023-02-03T17:30:00Z">
        <w:r w:rsidDel="00730B74">
          <w:rPr>
            <w:lang w:val="en-US"/>
          </w:rPr>
          <w:delText>…</w:delText>
        </w:r>
      </w:del>
    </w:p>
    <w:p w14:paraId="029F1B06" w14:textId="28173F88" w:rsidR="00CC3A82" w:rsidRDefault="00CC3A82" w:rsidP="009C06DA">
      <w:pPr>
        <w:pStyle w:val="Heading2"/>
        <w:rPr>
          <w:ins w:id="36" w:author="Jules Schers [2]" w:date="2023-02-03T15:36:00Z"/>
          <w:lang w:val="en-US"/>
        </w:rPr>
      </w:pPr>
      <w:bookmarkStart w:id="37" w:name="_Toc124094945"/>
      <w:ins w:id="38" w:author="Jules Schers [2]" w:date="2023-02-03T15:36:00Z">
        <w:r>
          <w:rPr>
            <w:lang w:val="en-US"/>
          </w:rPr>
          <w:t xml:space="preserve">Assumptions </w:t>
        </w:r>
      </w:ins>
      <w:ins w:id="39" w:author="Jules Schers [2]" w:date="2023-02-03T15:39:00Z">
        <w:r>
          <w:rPr>
            <w:lang w:val="en-US"/>
          </w:rPr>
          <w:t>for Macro chapter</w:t>
        </w:r>
      </w:ins>
    </w:p>
    <w:p w14:paraId="6DB1D1F8" w14:textId="26C0C03B" w:rsidR="00CC3A82" w:rsidRPr="00852EE0" w:rsidRDefault="00CC3A82" w:rsidP="00CC3A82">
      <w:pPr>
        <w:rPr>
          <w:ins w:id="40" w:author="Jules Schers [2]" w:date="2023-02-03T16:17:00Z"/>
          <w:sz w:val="20"/>
          <w:szCs w:val="20"/>
          <w:rPrChange w:id="41" w:author="Jules Schers [2]" w:date="2023-02-03T23:20:00Z">
            <w:rPr>
              <w:ins w:id="42" w:author="Jules Schers [2]" w:date="2023-02-03T16:17:00Z"/>
            </w:rPr>
          </w:rPrChange>
        </w:rPr>
      </w:pPr>
      <w:ins w:id="43" w:author="Jules Schers [2]" w:date="2023-02-03T15:39:00Z">
        <w:r w:rsidRPr="00852EE0">
          <w:rPr>
            <w:sz w:val="20"/>
            <w:szCs w:val="20"/>
            <w:rPrChange w:id="44" w:author="Jules Schers [2]" w:date="2023-02-03T23:20:00Z">
              <w:rPr/>
            </w:rPrChange>
          </w:rPr>
          <w:t xml:space="preserve">Our approach assumes that infrastructure has a positive externality. Infrastructure investment creates demand for investment goods and contributes to the efficiency the economy. Productivity is a transmission channel </w:t>
        </w:r>
      </w:ins>
      <w:ins w:id="45" w:author="Jules Schers [2]" w:date="2023-02-03T15:48:00Z">
        <w:r w:rsidR="009026FE" w:rsidRPr="00852EE0">
          <w:rPr>
            <w:sz w:val="20"/>
            <w:szCs w:val="20"/>
            <w:rPrChange w:id="46" w:author="Jules Schers [2]" w:date="2023-02-03T23:20:00Z">
              <w:rPr/>
            </w:rPrChange>
          </w:rPr>
          <w:t xml:space="preserve">for positive externalities </w:t>
        </w:r>
      </w:ins>
      <w:ins w:id="47" w:author="Jules Schers [2]" w:date="2023-02-03T15:39:00Z">
        <w:r w:rsidRPr="00852EE0">
          <w:rPr>
            <w:sz w:val="20"/>
            <w:szCs w:val="20"/>
            <w:rPrChange w:id="48" w:author="Jules Schers [2]" w:date="2023-02-03T23:20:00Z">
              <w:rPr/>
            </w:rPrChange>
          </w:rPr>
          <w:t xml:space="preserve">of infrastructure investment. </w:t>
        </w:r>
      </w:ins>
      <w:ins w:id="49" w:author="Jules Schers [2]" w:date="2023-02-03T15:48:00Z">
        <w:r w:rsidR="009026FE" w:rsidRPr="00852EE0">
          <w:rPr>
            <w:sz w:val="20"/>
            <w:szCs w:val="20"/>
            <w:rPrChange w:id="50" w:author="Jules Schers [2]" w:date="2023-02-03T23:20:00Z">
              <w:rPr/>
            </w:rPrChange>
          </w:rPr>
          <w:t xml:space="preserve">In our approach, </w:t>
        </w:r>
      </w:ins>
      <w:ins w:id="51" w:author="Jules Schers [2]" w:date="2023-02-03T15:49:00Z">
        <w:r w:rsidR="009026FE" w:rsidRPr="00852EE0">
          <w:rPr>
            <w:sz w:val="20"/>
            <w:szCs w:val="20"/>
            <w:rPrChange w:id="52" w:author="Jules Schers [2]" w:date="2023-02-03T23:20:00Z">
              <w:rPr/>
            </w:rPrChange>
          </w:rPr>
          <w:t>t</w:t>
        </w:r>
      </w:ins>
      <w:ins w:id="53" w:author="Jules Schers [2]" w:date="2023-02-03T15:39:00Z">
        <w:r w:rsidRPr="00852EE0">
          <w:rPr>
            <w:sz w:val="20"/>
            <w:szCs w:val="20"/>
            <w:rPrChange w:id="54" w:author="Jules Schers [2]" w:date="2023-02-03T23:20:00Z">
              <w:rPr/>
            </w:rPrChange>
          </w:rPr>
          <w:t xml:space="preserve">hese productivity impacts are defined for the national economy based on findings </w:t>
        </w:r>
      </w:ins>
      <w:ins w:id="55" w:author="Jules Schers [2]" w:date="2023-02-03T16:27:00Z">
        <w:r w:rsidR="00912BD0" w:rsidRPr="00852EE0">
          <w:rPr>
            <w:sz w:val="20"/>
            <w:szCs w:val="20"/>
            <w:rPrChange w:id="56" w:author="Jules Schers [2]" w:date="2023-02-03T23:20:00Z">
              <w:rPr/>
            </w:rPrChange>
          </w:rPr>
          <w:t xml:space="preserve">in </w:t>
        </w:r>
      </w:ins>
      <w:ins w:id="57" w:author="Jules Schers [2]" w:date="2023-02-03T15:39:00Z">
        <w:r w:rsidRPr="00852EE0">
          <w:rPr>
            <w:sz w:val="20"/>
            <w:szCs w:val="20"/>
            <w:rPrChange w:id="58" w:author="Jules Schers [2]" w:date="2023-02-03T23:20:00Z">
              <w:rPr/>
            </w:rPrChange>
          </w:rPr>
          <w:t xml:space="preserve">economic literature. </w:t>
        </w:r>
      </w:ins>
    </w:p>
    <w:p w14:paraId="2141A7FB" w14:textId="77777777" w:rsidR="00B60184" w:rsidRDefault="00965CD7" w:rsidP="00146961">
      <w:pPr>
        <w:rPr>
          <w:ins w:id="59" w:author="Jules Schers [2]" w:date="2023-02-04T00:51:00Z"/>
          <w:sz w:val="20"/>
          <w:szCs w:val="20"/>
        </w:rPr>
      </w:pPr>
      <w:ins w:id="60" w:author="Jules Schers [2]" w:date="2023-02-03T16:17:00Z">
        <w:r w:rsidRPr="00852EE0">
          <w:rPr>
            <w:sz w:val="20"/>
            <w:szCs w:val="20"/>
            <w:rPrChange w:id="61" w:author="Jules Schers [2]" w:date="2023-02-03T23:20:00Z">
              <w:rPr/>
            </w:rPrChange>
          </w:rPr>
          <w:t>For</w:t>
        </w:r>
        <w:r w:rsidRPr="00852EE0">
          <w:rPr>
            <w:b/>
            <w:bCs/>
            <w:sz w:val="20"/>
            <w:szCs w:val="20"/>
            <w:rPrChange w:id="62" w:author="Jules Schers [2]" w:date="2023-02-03T23:20:00Z">
              <w:rPr/>
            </w:rPrChange>
          </w:rPr>
          <w:t xml:space="preserve"> </w:t>
        </w:r>
      </w:ins>
      <w:ins w:id="63" w:author="Jules Schers [2]" w:date="2023-02-03T17:06:00Z">
        <w:r w:rsidR="000E2EE0" w:rsidRPr="00852EE0">
          <w:rPr>
            <w:b/>
            <w:bCs/>
            <w:color w:val="00B050"/>
            <w:sz w:val="20"/>
            <w:szCs w:val="20"/>
            <w:rPrChange w:id="64" w:author="Jules Schers [2]" w:date="2023-02-03T23:20:00Z">
              <w:rPr>
                <w:b/>
                <w:bCs/>
                <w:color w:val="00B050"/>
              </w:rPr>
            </w:rPrChange>
          </w:rPr>
          <w:t>t</w:t>
        </w:r>
      </w:ins>
      <w:ins w:id="65" w:author="Jules Schers [2]" w:date="2023-02-03T16:17:00Z">
        <w:r w:rsidRPr="00852EE0">
          <w:rPr>
            <w:b/>
            <w:bCs/>
            <w:color w:val="00B050"/>
            <w:sz w:val="20"/>
            <w:szCs w:val="20"/>
            <w:rPrChange w:id="66" w:author="Jules Schers [2]" w:date="2023-02-03T23:20:00Z">
              <w:rPr/>
            </w:rPrChange>
          </w:rPr>
          <w:t>ransport</w:t>
        </w:r>
        <w:r w:rsidRPr="00852EE0">
          <w:rPr>
            <w:color w:val="00B050"/>
            <w:sz w:val="20"/>
            <w:szCs w:val="20"/>
            <w:rPrChange w:id="67" w:author="Jules Schers [2]" w:date="2023-02-03T23:20:00Z">
              <w:rPr/>
            </w:rPrChange>
          </w:rPr>
          <w:t xml:space="preserve"> </w:t>
        </w:r>
        <w:r w:rsidRPr="00852EE0">
          <w:rPr>
            <w:sz w:val="20"/>
            <w:szCs w:val="20"/>
            <w:rPrChange w:id="68" w:author="Jules Schers [2]" w:date="2023-02-03T23:20:00Z">
              <w:rPr/>
            </w:rPrChange>
          </w:rPr>
          <w:t>we disti</w:t>
        </w:r>
      </w:ins>
      <w:ins w:id="69" w:author="Jules Schers [2]" w:date="2023-02-03T16:18:00Z">
        <w:r w:rsidRPr="00852EE0">
          <w:rPr>
            <w:sz w:val="20"/>
            <w:szCs w:val="20"/>
            <w:rPrChange w:id="70" w:author="Jules Schers [2]" w:date="2023-02-03T23:20:00Z">
              <w:rPr/>
            </w:rPrChange>
          </w:rPr>
          <w:t xml:space="preserve">nguish </w:t>
        </w:r>
      </w:ins>
      <w:ins w:id="71" w:author="Jules Schers [2]" w:date="2023-02-03T16:26:00Z">
        <w:r w:rsidR="00912BD0" w:rsidRPr="00852EE0">
          <w:rPr>
            <w:sz w:val="20"/>
            <w:szCs w:val="20"/>
            <w:rPrChange w:id="72" w:author="Jules Schers [2]" w:date="2023-02-03T23:20:00Z">
              <w:rPr/>
            </w:rPrChange>
          </w:rPr>
          <w:t xml:space="preserve">impacts from </w:t>
        </w:r>
      </w:ins>
      <w:ins w:id="73" w:author="Jules Schers [2]" w:date="2023-02-03T16:25:00Z">
        <w:r w:rsidR="00912BD0" w:rsidRPr="00852EE0">
          <w:rPr>
            <w:sz w:val="20"/>
            <w:szCs w:val="20"/>
            <w:rPrChange w:id="74" w:author="Jules Schers [2]" w:date="2023-02-03T23:20:00Z">
              <w:rPr/>
            </w:rPrChange>
          </w:rPr>
          <w:t>e</w:t>
        </w:r>
      </w:ins>
      <w:ins w:id="75" w:author="Jules Schers [2]" w:date="2023-02-03T16:26:00Z">
        <w:r w:rsidR="00912BD0" w:rsidRPr="00852EE0">
          <w:rPr>
            <w:sz w:val="20"/>
            <w:szCs w:val="20"/>
            <w:rPrChange w:id="76" w:author="Jules Schers [2]" w:date="2023-02-03T23:20:00Z">
              <w:rPr/>
            </w:rPrChange>
          </w:rPr>
          <w:t xml:space="preserve">xpanded accessibility and from the improvement of road safety. </w:t>
        </w:r>
      </w:ins>
      <w:ins w:id="77" w:author="Jules Schers [2]" w:date="2023-02-03T16:27:00Z">
        <w:r w:rsidR="00912BD0" w:rsidRPr="00852EE0">
          <w:rPr>
            <w:sz w:val="20"/>
            <w:szCs w:val="20"/>
            <w:rPrChange w:id="78" w:author="Jules Schers [2]" w:date="2023-02-03T23:20:00Z">
              <w:rPr/>
            </w:rPrChange>
          </w:rPr>
          <w:t xml:space="preserve">In the former case productivity impacts </w:t>
        </w:r>
      </w:ins>
      <w:ins w:id="79" w:author="Jules Schers [2]" w:date="2023-02-03T16:28:00Z">
        <w:r w:rsidR="00912BD0" w:rsidRPr="00852EE0">
          <w:rPr>
            <w:sz w:val="20"/>
            <w:szCs w:val="20"/>
            <w:rPrChange w:id="80" w:author="Jules Schers [2]" w:date="2023-02-03T23:20:00Z">
              <w:rPr/>
            </w:rPrChange>
          </w:rPr>
          <w:t xml:space="preserve">are estimated for </w:t>
        </w:r>
      </w:ins>
      <w:ins w:id="81" w:author="Jules Schers [2]" w:date="2023-02-03T16:23:00Z">
        <w:r w:rsidRPr="00852EE0">
          <w:rPr>
            <w:b/>
            <w:bCs/>
            <w:color w:val="00B050"/>
            <w:sz w:val="20"/>
            <w:szCs w:val="20"/>
            <w:rPrChange w:id="82" w:author="Jules Schers [2]" w:date="2023-02-03T23:20:00Z">
              <w:rPr/>
            </w:rPrChange>
          </w:rPr>
          <w:t>expansion and rehabilitation</w:t>
        </w:r>
        <w:r w:rsidRPr="00852EE0">
          <w:rPr>
            <w:color w:val="00B050"/>
            <w:sz w:val="20"/>
            <w:szCs w:val="20"/>
            <w:rPrChange w:id="83" w:author="Jules Schers [2]" w:date="2023-02-03T23:20:00Z">
              <w:rPr/>
            </w:rPrChange>
          </w:rPr>
          <w:t xml:space="preserve"> </w:t>
        </w:r>
        <w:r w:rsidRPr="00852EE0">
          <w:rPr>
            <w:sz w:val="20"/>
            <w:szCs w:val="20"/>
            <w:rPrChange w:id="84" w:author="Jules Schers [2]" w:date="2023-02-03T23:20:00Z">
              <w:rPr/>
            </w:rPrChange>
          </w:rPr>
          <w:t xml:space="preserve">of urban roads, of rural roads, </w:t>
        </w:r>
      </w:ins>
      <w:ins w:id="85" w:author="Jules Schers [2]" w:date="2023-02-03T16:28:00Z">
        <w:r w:rsidR="00912BD0" w:rsidRPr="00852EE0">
          <w:rPr>
            <w:sz w:val="20"/>
            <w:szCs w:val="20"/>
            <w:rPrChange w:id="86" w:author="Jules Schers [2]" w:date="2023-02-03T23:20:00Z">
              <w:rPr/>
            </w:rPrChange>
          </w:rPr>
          <w:t xml:space="preserve">and </w:t>
        </w:r>
      </w:ins>
      <w:ins w:id="87" w:author="Jules Schers [2]" w:date="2023-02-03T16:23:00Z">
        <w:r w:rsidRPr="00852EE0">
          <w:rPr>
            <w:sz w:val="20"/>
            <w:szCs w:val="20"/>
            <w:rPrChange w:id="88" w:author="Jules Schers [2]" w:date="2023-02-03T23:20:00Z">
              <w:rPr/>
            </w:rPrChange>
          </w:rPr>
          <w:t xml:space="preserve">from expansion of </w:t>
        </w:r>
      </w:ins>
      <w:ins w:id="89" w:author="Jules Schers [2]" w:date="2023-02-03T16:24:00Z">
        <w:r w:rsidRPr="00852EE0">
          <w:rPr>
            <w:sz w:val="20"/>
            <w:szCs w:val="20"/>
            <w:rPrChange w:id="90" w:author="Jules Schers [2]" w:date="2023-02-03T23:20:00Z">
              <w:rPr/>
            </w:rPrChange>
          </w:rPr>
          <w:t>public transport services (</w:t>
        </w:r>
      </w:ins>
      <w:ins w:id="91" w:author="Jules Schers [2]" w:date="2023-02-03T16:23:00Z">
        <w:r w:rsidRPr="00852EE0">
          <w:rPr>
            <w:sz w:val="20"/>
            <w:szCs w:val="20"/>
            <w:rPrChange w:id="92" w:author="Jules Schers [2]" w:date="2023-02-03T23:20:00Z">
              <w:rPr/>
            </w:rPrChange>
          </w:rPr>
          <w:t>BRT and rail networks</w:t>
        </w:r>
      </w:ins>
      <w:ins w:id="93" w:author="Jules Schers [2]" w:date="2023-02-03T16:24:00Z">
        <w:r w:rsidRPr="00852EE0">
          <w:rPr>
            <w:sz w:val="20"/>
            <w:szCs w:val="20"/>
            <w:rPrChange w:id="94" w:author="Jules Schers [2]" w:date="2023-02-03T23:20:00Z">
              <w:rPr/>
            </w:rPrChange>
          </w:rPr>
          <w:t>)</w:t>
        </w:r>
      </w:ins>
      <w:ins w:id="95" w:author="Jules Schers [2]" w:date="2023-02-03T16:28:00Z">
        <w:r w:rsidR="00912BD0" w:rsidRPr="00852EE0">
          <w:rPr>
            <w:sz w:val="20"/>
            <w:szCs w:val="20"/>
            <w:rPrChange w:id="96" w:author="Jules Schers [2]" w:date="2023-02-03T23:20:00Z">
              <w:rPr/>
            </w:rPrChange>
          </w:rPr>
          <w:t>. These are based on estimated Total Factor Productivity impacts of</w:t>
        </w:r>
      </w:ins>
      <w:ins w:id="97" w:author="Jules Schers [2]" w:date="2023-02-03T16:44:00Z">
        <w:r w:rsidR="00146961" w:rsidRPr="00852EE0">
          <w:rPr>
            <w:sz w:val="20"/>
            <w:szCs w:val="20"/>
            <w:rPrChange w:id="98" w:author="Jules Schers [2]" w:date="2023-02-03T23:20:00Z">
              <w:rPr/>
            </w:rPrChange>
          </w:rPr>
          <w:t xml:space="preserve"> </w:t>
        </w:r>
      </w:ins>
      <w:ins w:id="99" w:author="Jules Schers [2]" w:date="2023-02-04T00:50:00Z">
        <w:r w:rsidR="00B60184">
          <w:rPr>
            <w:sz w:val="20"/>
            <w:szCs w:val="20"/>
          </w:rPr>
          <w:t xml:space="preserve">relative </w:t>
        </w:r>
      </w:ins>
      <w:ins w:id="100" w:author="Jules Schers [2]" w:date="2023-02-03T16:44:00Z">
        <w:r w:rsidR="00146961" w:rsidRPr="00852EE0">
          <w:rPr>
            <w:sz w:val="20"/>
            <w:szCs w:val="20"/>
            <w:rPrChange w:id="101" w:author="Jules Schers [2]" w:date="2023-02-03T23:20:00Z">
              <w:rPr/>
            </w:rPrChange>
          </w:rPr>
          <w:t>road and rail</w:t>
        </w:r>
      </w:ins>
      <w:ins w:id="102" w:author="Jules Schers [2]" w:date="2023-02-03T16:28:00Z">
        <w:r w:rsidR="00912BD0" w:rsidRPr="00852EE0">
          <w:rPr>
            <w:sz w:val="20"/>
            <w:szCs w:val="20"/>
            <w:rPrChange w:id="103" w:author="Jules Schers [2]" w:date="2023-02-03T23:20:00Z">
              <w:rPr/>
            </w:rPrChange>
          </w:rPr>
          <w:t xml:space="preserve"> infrastructure expansion in South Africa by </w:t>
        </w:r>
      </w:ins>
      <w:proofErr w:type="spellStart"/>
      <w:ins w:id="104" w:author="Jules Schers [2]" w:date="2023-02-03T16:23:00Z">
        <w:r w:rsidRPr="00852EE0">
          <w:rPr>
            <w:sz w:val="20"/>
            <w:szCs w:val="20"/>
            <w:highlight w:val="yellow"/>
            <w:rPrChange w:id="105" w:author="Jules Schers [2]" w:date="2023-02-03T23:20:00Z">
              <w:rPr/>
            </w:rPrChange>
          </w:rPr>
          <w:t>Fedderke</w:t>
        </w:r>
        <w:proofErr w:type="spellEnd"/>
        <w:r w:rsidRPr="00852EE0">
          <w:rPr>
            <w:sz w:val="20"/>
            <w:szCs w:val="20"/>
            <w:highlight w:val="yellow"/>
            <w:rPrChange w:id="106" w:author="Jules Schers [2]" w:date="2023-02-03T23:20:00Z">
              <w:rPr/>
            </w:rPrChange>
          </w:rPr>
          <w:t xml:space="preserve"> and </w:t>
        </w:r>
        <w:proofErr w:type="spellStart"/>
        <w:r w:rsidRPr="00852EE0">
          <w:rPr>
            <w:sz w:val="20"/>
            <w:szCs w:val="20"/>
            <w:highlight w:val="yellow"/>
            <w:rPrChange w:id="107" w:author="Jules Schers [2]" w:date="2023-02-03T23:20:00Z">
              <w:rPr/>
            </w:rPrChange>
          </w:rPr>
          <w:t>Bogetic</w:t>
        </w:r>
        <w:proofErr w:type="spellEnd"/>
        <w:r w:rsidRPr="00852EE0">
          <w:rPr>
            <w:sz w:val="20"/>
            <w:szCs w:val="20"/>
            <w:highlight w:val="yellow"/>
            <w:rPrChange w:id="108" w:author="Jules Schers [2]" w:date="2023-02-03T23:20:00Z">
              <w:rPr/>
            </w:rPrChange>
          </w:rPr>
          <w:t xml:space="preserve"> (2009)</w:t>
        </w:r>
      </w:ins>
      <w:ins w:id="109" w:author="Jules Schers [2]" w:date="2023-02-03T16:28:00Z">
        <w:r w:rsidR="00912BD0" w:rsidRPr="00852EE0">
          <w:rPr>
            <w:sz w:val="20"/>
            <w:szCs w:val="20"/>
            <w:rPrChange w:id="110" w:author="Jules Schers [2]" w:date="2023-02-03T23:20:00Z">
              <w:rPr/>
            </w:rPrChange>
          </w:rPr>
          <w:t>.</w:t>
        </w:r>
      </w:ins>
      <w:ins w:id="111" w:author="Jules Schers [2]" w:date="2023-02-03T16:29:00Z">
        <w:r w:rsidR="00912BD0" w:rsidRPr="00852EE0">
          <w:rPr>
            <w:rStyle w:val="FootnoteReference"/>
            <w:sz w:val="20"/>
            <w:szCs w:val="20"/>
            <w:rPrChange w:id="112" w:author="Jules Schers [2]" w:date="2023-02-03T23:20:00Z">
              <w:rPr>
                <w:rStyle w:val="FootnoteReference"/>
              </w:rPr>
            </w:rPrChange>
          </w:rPr>
          <w:footnoteReference w:id="1"/>
        </w:r>
      </w:ins>
      <w:ins w:id="139" w:author="Jules Schers [2]" w:date="2023-02-03T16:23:00Z">
        <w:r w:rsidRPr="00852EE0">
          <w:rPr>
            <w:sz w:val="20"/>
            <w:szCs w:val="20"/>
            <w:rPrChange w:id="140" w:author="Jules Schers [2]" w:date="2023-02-03T23:20:00Z">
              <w:rPr/>
            </w:rPrChange>
          </w:rPr>
          <w:t xml:space="preserve"> </w:t>
        </w:r>
      </w:ins>
      <w:ins w:id="141" w:author="Jules Schers [2]" w:date="2023-02-04T00:50:00Z">
        <w:r w:rsidR="00B60184">
          <w:rPr>
            <w:sz w:val="20"/>
            <w:szCs w:val="20"/>
          </w:rPr>
          <w:t xml:space="preserve">For rural roads the rural access index is used to normalize the additional road network leading to </w:t>
        </w:r>
      </w:ins>
      <w:ins w:id="142" w:author="Jules Schers [2]" w:date="2023-02-04T00:51:00Z">
        <w:r w:rsidR="00B60184">
          <w:rPr>
            <w:sz w:val="20"/>
            <w:szCs w:val="20"/>
          </w:rPr>
          <w:t xml:space="preserve">people getting all-weather road access to the major urban centres of South Africa. </w:t>
        </w:r>
      </w:ins>
    </w:p>
    <w:p w14:paraId="15B3F754" w14:textId="1F692F20" w:rsidR="00146961" w:rsidRPr="00852EE0" w:rsidRDefault="00146961" w:rsidP="00146961">
      <w:pPr>
        <w:rPr>
          <w:ins w:id="143" w:author="Jules Schers [2]" w:date="2023-02-03T16:18:00Z"/>
          <w:sz w:val="20"/>
          <w:szCs w:val="20"/>
          <w:rPrChange w:id="144" w:author="Jules Schers [2]" w:date="2023-02-03T23:20:00Z">
            <w:rPr>
              <w:ins w:id="145" w:author="Jules Schers [2]" w:date="2023-02-03T16:18:00Z"/>
            </w:rPr>
          </w:rPrChange>
        </w:rPr>
      </w:pPr>
      <w:ins w:id="146" w:author="Jules Schers [2]" w:date="2023-02-03T16:44:00Z">
        <w:r w:rsidRPr="00852EE0">
          <w:rPr>
            <w:sz w:val="20"/>
            <w:szCs w:val="20"/>
            <w:rPrChange w:id="147" w:author="Jules Schers [2]" w:date="2023-02-03T23:20:00Z">
              <w:rPr/>
            </w:rPrChange>
          </w:rPr>
          <w:t xml:space="preserve">Concerning </w:t>
        </w:r>
        <w:r w:rsidRPr="00852EE0">
          <w:rPr>
            <w:b/>
            <w:bCs/>
            <w:color w:val="00B050"/>
            <w:sz w:val="20"/>
            <w:szCs w:val="20"/>
            <w:rPrChange w:id="148" w:author="Jules Schers [2]" w:date="2023-02-03T23:20:00Z">
              <w:rPr/>
            </w:rPrChange>
          </w:rPr>
          <w:t xml:space="preserve">road </w:t>
        </w:r>
        <w:proofErr w:type="gramStart"/>
        <w:r w:rsidRPr="00852EE0">
          <w:rPr>
            <w:b/>
            <w:bCs/>
            <w:color w:val="00B050"/>
            <w:sz w:val="20"/>
            <w:szCs w:val="20"/>
            <w:rPrChange w:id="149" w:author="Jules Schers [2]" w:date="2023-02-03T23:20:00Z">
              <w:rPr/>
            </w:rPrChange>
          </w:rPr>
          <w:t>safety</w:t>
        </w:r>
        <w:proofErr w:type="gramEnd"/>
        <w:r w:rsidRPr="00852EE0">
          <w:rPr>
            <w:sz w:val="20"/>
            <w:szCs w:val="20"/>
            <w:rPrChange w:id="150" w:author="Jules Schers [2]" w:date="2023-02-03T23:20:00Z">
              <w:rPr/>
            </w:rPrChange>
          </w:rPr>
          <w:t xml:space="preserve"> </w:t>
        </w:r>
      </w:ins>
      <w:ins w:id="151" w:author="Jules Schers [2]" w:date="2023-02-03T17:09:00Z">
        <w:r w:rsidR="000E2EE0" w:rsidRPr="00852EE0">
          <w:rPr>
            <w:sz w:val="20"/>
            <w:szCs w:val="20"/>
            <w:rPrChange w:id="152" w:author="Jules Schers [2]" w:date="2023-02-03T23:20:00Z">
              <w:rPr/>
            </w:rPrChange>
          </w:rPr>
          <w:t>t</w:t>
        </w:r>
      </w:ins>
      <w:ins w:id="153" w:author="Jules Schers [2]" w:date="2023-02-03T16:45:00Z">
        <w:r w:rsidRPr="00852EE0">
          <w:rPr>
            <w:sz w:val="20"/>
            <w:szCs w:val="20"/>
            <w:rPrChange w:id="154" w:author="Jules Schers [2]" w:date="2023-02-03T23:20:00Z">
              <w:rPr/>
            </w:rPrChange>
          </w:rPr>
          <w:t xml:space="preserve">he </w:t>
        </w:r>
      </w:ins>
      <w:ins w:id="155" w:author="Jules Schers [2]" w:date="2023-02-03T16:46:00Z">
        <w:r w:rsidRPr="00852EE0">
          <w:rPr>
            <w:sz w:val="20"/>
            <w:szCs w:val="20"/>
            <w:rPrChange w:id="156" w:author="Jules Schers [2]" w:date="2023-02-03T23:20:00Z">
              <w:rPr/>
            </w:rPrChange>
          </w:rPr>
          <w:t>central assumption is that bringing 75% of roads to 3-star rating achieves half o</w:t>
        </w:r>
      </w:ins>
      <w:ins w:id="157" w:author="Jules Schers [2]" w:date="2023-02-03T16:47:00Z">
        <w:r w:rsidRPr="00852EE0">
          <w:rPr>
            <w:sz w:val="20"/>
            <w:szCs w:val="20"/>
            <w:rPrChange w:id="158" w:author="Jules Schers [2]" w:date="2023-02-03T23:20:00Z">
              <w:rPr/>
            </w:rPrChange>
          </w:rPr>
          <w:t xml:space="preserve">f the </w:t>
        </w:r>
      </w:ins>
      <w:ins w:id="159" w:author="Jules Schers [2]" w:date="2023-02-03T16:46:00Z">
        <w:r w:rsidRPr="00852EE0">
          <w:rPr>
            <w:sz w:val="20"/>
            <w:szCs w:val="20"/>
            <w:rPrChange w:id="160" w:author="Jules Schers [2]" w:date="2023-02-03T23:20:00Z">
              <w:rPr/>
            </w:rPrChange>
          </w:rPr>
          <w:t xml:space="preserve">SDG 3.6 </w:t>
        </w:r>
      </w:ins>
      <w:ins w:id="161" w:author="Jules Schers [2]" w:date="2023-02-03T16:47:00Z">
        <w:r w:rsidRPr="00852EE0">
          <w:rPr>
            <w:sz w:val="20"/>
            <w:szCs w:val="20"/>
            <w:rPrChange w:id="162" w:author="Jules Schers [2]" w:date="2023-02-03T23:20:00Z">
              <w:rPr/>
            </w:rPrChange>
          </w:rPr>
          <w:t xml:space="preserve">objective </w:t>
        </w:r>
      </w:ins>
      <w:ins w:id="163" w:author="Jules Schers [2]" w:date="2023-02-03T16:46:00Z">
        <w:r w:rsidRPr="00852EE0">
          <w:rPr>
            <w:sz w:val="20"/>
            <w:szCs w:val="20"/>
            <w:rPrChange w:id="164" w:author="Jules Schers [2]" w:date="2023-02-03T23:20:00Z">
              <w:rPr/>
            </w:rPrChange>
          </w:rPr>
          <w:t>for road safety</w:t>
        </w:r>
      </w:ins>
      <w:ins w:id="165" w:author="Jules Schers [2]" w:date="2023-02-03T17:09:00Z">
        <w:r w:rsidR="000E2EE0" w:rsidRPr="00852EE0">
          <w:rPr>
            <w:sz w:val="20"/>
            <w:szCs w:val="20"/>
            <w:rPrChange w:id="166" w:author="Jules Schers [2]" w:date="2023-02-03T23:20:00Z">
              <w:rPr/>
            </w:rPrChange>
          </w:rPr>
          <w:t xml:space="preserve"> - </w:t>
        </w:r>
      </w:ins>
      <w:ins w:id="167" w:author="Jules Schers [2]" w:date="2023-02-03T16:49:00Z">
        <w:r w:rsidRPr="00852EE0">
          <w:rPr>
            <w:sz w:val="20"/>
            <w:szCs w:val="20"/>
            <w:rPrChange w:id="168" w:author="Jules Schers [2]" w:date="2023-02-03T23:20:00Z">
              <w:rPr/>
            </w:rPrChange>
          </w:rPr>
          <w:t xml:space="preserve">a </w:t>
        </w:r>
      </w:ins>
      <w:ins w:id="169" w:author="Jules Schers [2]" w:date="2023-02-03T16:46:00Z">
        <w:r w:rsidRPr="00852EE0">
          <w:rPr>
            <w:sz w:val="20"/>
            <w:szCs w:val="20"/>
            <w:rPrChange w:id="170" w:author="Jules Schers [2]" w:date="2023-02-03T23:20:00Z">
              <w:rPr/>
            </w:rPrChange>
          </w:rPr>
          <w:t>reduc</w:t>
        </w:r>
      </w:ins>
      <w:ins w:id="171" w:author="Jules Schers [2]" w:date="2023-02-03T16:49:00Z">
        <w:r w:rsidRPr="00852EE0">
          <w:rPr>
            <w:sz w:val="20"/>
            <w:szCs w:val="20"/>
            <w:rPrChange w:id="172" w:author="Jules Schers [2]" w:date="2023-02-03T23:20:00Z">
              <w:rPr/>
            </w:rPrChange>
          </w:rPr>
          <w:t>tion in</w:t>
        </w:r>
      </w:ins>
      <w:ins w:id="173" w:author="Jules Schers [2]" w:date="2023-02-03T16:46:00Z">
        <w:r w:rsidRPr="00852EE0">
          <w:rPr>
            <w:sz w:val="20"/>
            <w:szCs w:val="20"/>
            <w:rPrChange w:id="174" w:author="Jules Schers [2]" w:date="2023-02-03T23:20:00Z">
              <w:rPr/>
            </w:rPrChange>
          </w:rPr>
          <w:t xml:space="preserve"> </w:t>
        </w:r>
      </w:ins>
      <w:ins w:id="175" w:author="Jules Schers [2]" w:date="2023-02-03T16:49:00Z">
        <w:r w:rsidRPr="00852EE0">
          <w:rPr>
            <w:sz w:val="20"/>
            <w:szCs w:val="20"/>
            <w:rPrChange w:id="176" w:author="Jules Schers [2]" w:date="2023-02-03T23:20:00Z">
              <w:rPr/>
            </w:rPrChange>
          </w:rPr>
          <w:t xml:space="preserve">accident-related </w:t>
        </w:r>
      </w:ins>
      <w:ins w:id="177" w:author="Jules Schers [2]" w:date="2023-02-03T16:46:00Z">
        <w:r w:rsidRPr="00852EE0">
          <w:rPr>
            <w:sz w:val="20"/>
            <w:szCs w:val="20"/>
            <w:rPrChange w:id="178" w:author="Jules Schers [2]" w:date="2023-02-03T23:20:00Z">
              <w:rPr/>
            </w:rPrChange>
          </w:rPr>
          <w:t>mortality</w:t>
        </w:r>
      </w:ins>
      <w:ins w:id="179" w:author="Jules Schers [2]" w:date="2023-02-03T17:09:00Z">
        <w:r w:rsidR="000E2EE0" w:rsidRPr="00852EE0">
          <w:rPr>
            <w:sz w:val="20"/>
            <w:szCs w:val="20"/>
            <w:rPrChange w:id="180" w:author="Jules Schers [2]" w:date="2023-02-03T23:20:00Z">
              <w:rPr/>
            </w:rPrChange>
          </w:rPr>
          <w:t>.</w:t>
        </w:r>
      </w:ins>
      <w:ins w:id="181" w:author="Jules Schers [2]" w:date="2023-02-03T17:10:00Z">
        <w:r w:rsidR="000E2EE0" w:rsidRPr="00852EE0">
          <w:rPr>
            <w:rStyle w:val="FootnoteReference"/>
            <w:sz w:val="20"/>
            <w:szCs w:val="20"/>
            <w:rPrChange w:id="182" w:author="Jules Schers [2]" w:date="2023-02-03T23:20:00Z">
              <w:rPr>
                <w:rStyle w:val="FootnoteReference"/>
              </w:rPr>
            </w:rPrChange>
          </w:rPr>
          <w:footnoteReference w:id="2"/>
        </w:r>
        <w:r w:rsidR="000E2EE0" w:rsidRPr="00852EE0">
          <w:rPr>
            <w:sz w:val="20"/>
            <w:szCs w:val="20"/>
            <w:rPrChange w:id="206" w:author="Jules Schers [2]" w:date="2023-02-03T23:20:00Z">
              <w:rPr/>
            </w:rPrChange>
          </w:rPr>
          <w:t xml:space="preserve"> T</w:t>
        </w:r>
      </w:ins>
      <w:ins w:id="207" w:author="Jules Schers [2]" w:date="2023-02-03T17:09:00Z">
        <w:r w:rsidR="000E2EE0" w:rsidRPr="00852EE0">
          <w:rPr>
            <w:sz w:val="20"/>
            <w:szCs w:val="20"/>
            <w:rPrChange w:id="208" w:author="Jules Schers [2]" w:date="2023-02-03T23:20:00Z">
              <w:rPr/>
            </w:rPrChange>
          </w:rPr>
          <w:t xml:space="preserve">he </w:t>
        </w:r>
      </w:ins>
      <w:ins w:id="209" w:author="Jules Schers [2]" w:date="2023-02-03T17:10:00Z">
        <w:r w:rsidR="000E2EE0" w:rsidRPr="00852EE0">
          <w:rPr>
            <w:sz w:val="20"/>
            <w:szCs w:val="20"/>
            <w:rPrChange w:id="210" w:author="Jules Schers [2]" w:date="2023-02-03T23:20:00Z">
              <w:rPr/>
            </w:rPrChange>
          </w:rPr>
          <w:t xml:space="preserve">resulting </w:t>
        </w:r>
      </w:ins>
      <w:ins w:id="211" w:author="Jules Schers [2]" w:date="2023-02-03T16:50:00Z">
        <w:r w:rsidRPr="00852EE0">
          <w:rPr>
            <w:sz w:val="20"/>
            <w:szCs w:val="20"/>
            <w:rPrChange w:id="212" w:author="Jules Schers [2]" w:date="2023-02-03T23:20:00Z">
              <w:rPr/>
            </w:rPrChange>
          </w:rPr>
          <w:t>improved adult survival rates</w:t>
        </w:r>
      </w:ins>
      <w:ins w:id="213" w:author="Jules Schers [2]" w:date="2023-02-03T17:10:00Z">
        <w:r w:rsidR="000E2EE0" w:rsidRPr="00852EE0">
          <w:rPr>
            <w:sz w:val="20"/>
            <w:szCs w:val="20"/>
            <w:rPrChange w:id="214" w:author="Jules Schers [2]" w:date="2023-02-03T23:20:00Z">
              <w:rPr/>
            </w:rPrChange>
          </w:rPr>
          <w:t xml:space="preserve"> are </w:t>
        </w:r>
      </w:ins>
      <w:ins w:id="215" w:author="Jules Schers [2]" w:date="2023-02-03T16:50:00Z">
        <w:r w:rsidRPr="00852EE0">
          <w:rPr>
            <w:sz w:val="20"/>
            <w:szCs w:val="20"/>
            <w:rPrChange w:id="216" w:author="Jules Schers [2]" w:date="2023-02-03T23:20:00Z">
              <w:rPr/>
            </w:rPrChange>
          </w:rPr>
          <w:t>translat</w:t>
        </w:r>
      </w:ins>
      <w:ins w:id="217" w:author="Jules Schers [2]" w:date="2023-02-03T17:10:00Z">
        <w:r w:rsidR="000E2EE0" w:rsidRPr="00852EE0">
          <w:rPr>
            <w:sz w:val="20"/>
            <w:szCs w:val="20"/>
            <w:rPrChange w:id="218" w:author="Jules Schers [2]" w:date="2023-02-03T23:20:00Z">
              <w:rPr/>
            </w:rPrChange>
          </w:rPr>
          <w:t>ed</w:t>
        </w:r>
      </w:ins>
      <w:ins w:id="219" w:author="Jules Schers [2]" w:date="2023-02-03T16:50:00Z">
        <w:r w:rsidRPr="00852EE0">
          <w:rPr>
            <w:sz w:val="20"/>
            <w:szCs w:val="20"/>
            <w:rPrChange w:id="220" w:author="Jules Schers [2]" w:date="2023-02-03T23:20:00Z">
              <w:rPr/>
            </w:rPrChange>
          </w:rPr>
          <w:t xml:space="preserve"> to productivity impacts based on </w:t>
        </w:r>
        <w:r w:rsidRPr="00852EE0">
          <w:rPr>
            <w:sz w:val="20"/>
            <w:szCs w:val="20"/>
            <w:highlight w:val="yellow"/>
            <w:rPrChange w:id="221" w:author="Jules Schers [2]" w:date="2023-02-03T23:20:00Z">
              <w:rPr/>
            </w:rPrChange>
          </w:rPr>
          <w:t>Bloom et al (</w:t>
        </w:r>
      </w:ins>
      <w:ins w:id="222" w:author="Jules Schers [2]" w:date="2023-02-03T17:36:00Z">
        <w:r w:rsidR="00360AF6" w:rsidRPr="00852EE0">
          <w:rPr>
            <w:sz w:val="20"/>
            <w:szCs w:val="20"/>
            <w:highlight w:val="yellow"/>
            <w:rPrChange w:id="223" w:author="Jules Schers [2]" w:date="2023-02-03T23:20:00Z">
              <w:rPr/>
            </w:rPrChange>
          </w:rPr>
          <w:t>2019</w:t>
        </w:r>
      </w:ins>
      <w:ins w:id="224" w:author="Jules Schers [2]" w:date="2023-02-03T16:50:00Z">
        <w:r w:rsidRPr="00852EE0">
          <w:rPr>
            <w:sz w:val="20"/>
            <w:szCs w:val="20"/>
            <w:rPrChange w:id="225" w:author="Jules Schers [2]" w:date="2023-02-03T23:20:00Z">
              <w:rPr/>
            </w:rPrChange>
          </w:rPr>
          <w:t>)</w:t>
        </w:r>
      </w:ins>
      <w:ins w:id="226" w:author="Jules Schers [2]" w:date="2023-02-03T17:10:00Z">
        <w:r w:rsidR="000E2EE0" w:rsidRPr="00852EE0">
          <w:rPr>
            <w:sz w:val="20"/>
            <w:szCs w:val="20"/>
            <w:rPrChange w:id="227" w:author="Jules Schers [2]" w:date="2023-02-03T23:20:00Z">
              <w:rPr/>
            </w:rPrChange>
          </w:rPr>
          <w:t>,</w:t>
        </w:r>
      </w:ins>
      <w:ins w:id="228" w:author="Jules Schers [2]" w:date="2023-02-03T17:08:00Z">
        <w:r w:rsidR="000E2EE0" w:rsidRPr="00852EE0">
          <w:rPr>
            <w:sz w:val="20"/>
            <w:szCs w:val="20"/>
            <w:rPrChange w:id="229" w:author="Jules Schers [2]" w:date="2023-02-03T23:20:00Z">
              <w:rPr/>
            </w:rPrChange>
          </w:rPr>
          <w:t xml:space="preserve"> similar to the approach for disease-reducing productivity impacts identified for Water &amp; Sanitation</w:t>
        </w:r>
      </w:ins>
      <w:ins w:id="230" w:author="Jules Schers [2]" w:date="2023-02-03T16:50:00Z">
        <w:r w:rsidRPr="00852EE0">
          <w:rPr>
            <w:sz w:val="20"/>
            <w:szCs w:val="20"/>
            <w:rPrChange w:id="231" w:author="Jules Schers [2]" w:date="2023-02-03T23:20:00Z">
              <w:rPr/>
            </w:rPrChange>
          </w:rPr>
          <w:t>.</w:t>
        </w:r>
      </w:ins>
      <w:ins w:id="232" w:author="Jules Schers [2]" w:date="2023-02-03T16:51:00Z">
        <w:r w:rsidRPr="00852EE0">
          <w:rPr>
            <w:rStyle w:val="FootnoteReference"/>
            <w:sz w:val="20"/>
            <w:szCs w:val="20"/>
            <w:rPrChange w:id="233" w:author="Jules Schers [2]" w:date="2023-02-03T23:20:00Z">
              <w:rPr>
                <w:rStyle w:val="FootnoteReference"/>
              </w:rPr>
            </w:rPrChange>
          </w:rPr>
          <w:footnoteReference w:id="3"/>
        </w:r>
        <w:r w:rsidRPr="00852EE0">
          <w:rPr>
            <w:sz w:val="20"/>
            <w:szCs w:val="20"/>
            <w:rPrChange w:id="252" w:author="Jules Schers [2]" w:date="2023-02-03T23:20:00Z">
              <w:rPr/>
            </w:rPrChange>
          </w:rPr>
          <w:t xml:space="preserve"> </w:t>
        </w:r>
      </w:ins>
    </w:p>
    <w:p w14:paraId="6C65EB8D" w14:textId="0D6D788F" w:rsidR="00965CD7" w:rsidRDefault="00965CD7" w:rsidP="00CC3A82">
      <w:pPr>
        <w:rPr>
          <w:ins w:id="253" w:author="Jules Schers [2]" w:date="2023-02-04T00:14:00Z"/>
          <w:sz w:val="20"/>
          <w:szCs w:val="20"/>
          <w:lang w:val="en-US"/>
        </w:rPr>
      </w:pPr>
      <w:ins w:id="254" w:author="Jules Schers [2]" w:date="2023-02-03T16:18:00Z">
        <w:r w:rsidRPr="00852EE0">
          <w:rPr>
            <w:sz w:val="20"/>
            <w:szCs w:val="20"/>
            <w:rPrChange w:id="255" w:author="Jules Schers [2]" w:date="2023-02-03T23:20:00Z">
              <w:rPr/>
            </w:rPrChange>
          </w:rPr>
          <w:t xml:space="preserve">For </w:t>
        </w:r>
      </w:ins>
      <w:ins w:id="256" w:author="Jules Schers [2]" w:date="2023-02-03T17:11:00Z">
        <w:r w:rsidR="000E2EE0" w:rsidRPr="00852EE0">
          <w:rPr>
            <w:b/>
            <w:bCs/>
            <w:color w:val="00B050"/>
            <w:sz w:val="20"/>
            <w:szCs w:val="20"/>
            <w:rPrChange w:id="257" w:author="Jules Schers [2]" w:date="2023-02-03T23:20:00Z">
              <w:rPr/>
            </w:rPrChange>
          </w:rPr>
          <w:t>w</w:t>
        </w:r>
      </w:ins>
      <w:ins w:id="258" w:author="Jules Schers [2]" w:date="2023-02-03T16:18:00Z">
        <w:r w:rsidRPr="00852EE0">
          <w:rPr>
            <w:b/>
            <w:bCs/>
            <w:color w:val="00B050"/>
            <w:sz w:val="20"/>
            <w:szCs w:val="20"/>
            <w:rPrChange w:id="259" w:author="Jules Schers [2]" w:date="2023-02-03T23:20:00Z">
              <w:rPr/>
            </w:rPrChange>
          </w:rPr>
          <w:t xml:space="preserve">ater and </w:t>
        </w:r>
      </w:ins>
      <w:ins w:id="260" w:author="Jules Schers [2]" w:date="2023-02-03T17:12:00Z">
        <w:r w:rsidR="000E2EE0" w:rsidRPr="00852EE0">
          <w:rPr>
            <w:b/>
            <w:bCs/>
            <w:color w:val="00B050"/>
            <w:sz w:val="20"/>
            <w:szCs w:val="20"/>
            <w:rPrChange w:id="261" w:author="Jules Schers [2]" w:date="2023-02-03T23:20:00Z">
              <w:rPr/>
            </w:rPrChange>
          </w:rPr>
          <w:t>s</w:t>
        </w:r>
      </w:ins>
      <w:ins w:id="262" w:author="Jules Schers [2]" w:date="2023-02-03T16:18:00Z">
        <w:r w:rsidRPr="00852EE0">
          <w:rPr>
            <w:b/>
            <w:bCs/>
            <w:color w:val="00B050"/>
            <w:sz w:val="20"/>
            <w:szCs w:val="20"/>
            <w:rPrChange w:id="263" w:author="Jules Schers [2]" w:date="2023-02-03T23:20:00Z">
              <w:rPr/>
            </w:rPrChange>
          </w:rPr>
          <w:t>anitation</w:t>
        </w:r>
      </w:ins>
      <w:ins w:id="264" w:author="Jules Schers [2]" w:date="2023-02-03T17:06:00Z">
        <w:r w:rsidR="000E2EE0" w:rsidRPr="00852EE0">
          <w:rPr>
            <w:color w:val="00B050"/>
            <w:sz w:val="20"/>
            <w:szCs w:val="20"/>
            <w:rPrChange w:id="265" w:author="Jules Schers [2]" w:date="2023-02-03T23:20:00Z">
              <w:rPr/>
            </w:rPrChange>
          </w:rPr>
          <w:t xml:space="preserve"> </w:t>
        </w:r>
        <w:r w:rsidR="000E2EE0" w:rsidRPr="00852EE0">
          <w:rPr>
            <w:sz w:val="20"/>
            <w:szCs w:val="20"/>
            <w:rPrChange w:id="266" w:author="Jules Schers [2]" w:date="2023-02-03T23:20:00Z">
              <w:rPr/>
            </w:rPrChange>
          </w:rPr>
          <w:t xml:space="preserve">two </w:t>
        </w:r>
      </w:ins>
      <w:ins w:id="267" w:author="Jules Schers [2]" w:date="2023-02-03T17:07:00Z">
        <w:r w:rsidR="000E2EE0" w:rsidRPr="00852EE0">
          <w:rPr>
            <w:sz w:val="20"/>
            <w:szCs w:val="20"/>
            <w:rPrChange w:id="268" w:author="Jules Schers [2]" w:date="2023-02-03T23:20:00Z">
              <w:rPr/>
            </w:rPrChange>
          </w:rPr>
          <w:t xml:space="preserve">distinct mechanisms for productivity impacts are identified as well. Firstly, </w:t>
        </w:r>
        <w:r w:rsidR="000E2EE0" w:rsidRPr="00852EE0">
          <w:rPr>
            <w:b/>
            <w:bCs/>
            <w:color w:val="00B050"/>
            <w:sz w:val="20"/>
            <w:szCs w:val="20"/>
            <w:rPrChange w:id="269" w:author="Jules Schers [2]" w:date="2023-02-03T23:20:00Z">
              <w:rPr/>
            </w:rPrChange>
          </w:rPr>
          <w:t>improved access</w:t>
        </w:r>
        <w:r w:rsidR="000E2EE0" w:rsidRPr="00852EE0">
          <w:rPr>
            <w:color w:val="00B050"/>
            <w:sz w:val="20"/>
            <w:szCs w:val="20"/>
            <w:rPrChange w:id="270" w:author="Jules Schers [2]" w:date="2023-02-03T23:20:00Z">
              <w:rPr/>
            </w:rPrChange>
          </w:rPr>
          <w:t xml:space="preserve"> </w:t>
        </w:r>
        <w:r w:rsidR="000E2EE0" w:rsidRPr="00852EE0">
          <w:rPr>
            <w:sz w:val="20"/>
            <w:szCs w:val="20"/>
            <w:rPrChange w:id="271" w:author="Jules Schers [2]" w:date="2023-02-03T23:20:00Z">
              <w:rPr/>
            </w:rPrChange>
          </w:rPr>
          <w:t xml:space="preserve">to safely managed water supply, sanitation, and hand washing hygiene allows to reduce </w:t>
        </w:r>
      </w:ins>
      <w:ins w:id="272" w:author="Jules Schers [2]" w:date="2023-02-03T17:08:00Z">
        <w:r w:rsidR="000E2EE0" w:rsidRPr="00852EE0">
          <w:rPr>
            <w:sz w:val="20"/>
            <w:szCs w:val="20"/>
            <w:rPrChange w:id="273" w:author="Jules Schers [2]" w:date="2023-02-03T23:20:00Z">
              <w:rPr/>
            </w:rPrChange>
          </w:rPr>
          <w:t xml:space="preserve">diarrhoea-related disease and mortality. </w:t>
        </w:r>
      </w:ins>
      <w:proofErr w:type="spellStart"/>
      <w:ins w:id="274" w:author="Jules Schers [2]" w:date="2023-02-03T17:17:00Z">
        <w:r w:rsidR="0059531B" w:rsidRPr="00852EE0">
          <w:rPr>
            <w:sz w:val="20"/>
            <w:szCs w:val="20"/>
            <w:highlight w:val="yellow"/>
            <w:rPrChange w:id="275" w:author="Jules Schers [2]" w:date="2023-02-03T23:20:00Z">
              <w:rPr/>
            </w:rPrChange>
          </w:rPr>
          <w:t>Prüss-Ustün</w:t>
        </w:r>
        <w:proofErr w:type="spellEnd"/>
        <w:r w:rsidR="0059531B" w:rsidRPr="00852EE0">
          <w:rPr>
            <w:sz w:val="20"/>
            <w:szCs w:val="20"/>
            <w:highlight w:val="yellow"/>
            <w:rPrChange w:id="276" w:author="Jules Schers [2]" w:date="2023-02-03T23:20:00Z">
              <w:rPr/>
            </w:rPrChange>
          </w:rPr>
          <w:t xml:space="preserve"> et al. (2014</w:t>
        </w:r>
      </w:ins>
      <w:ins w:id="277" w:author="Jules Schers [2]" w:date="2023-02-03T17:18:00Z">
        <w:r w:rsidR="0059531B" w:rsidRPr="00852EE0">
          <w:rPr>
            <w:sz w:val="20"/>
            <w:szCs w:val="20"/>
            <w:rPrChange w:id="278" w:author="Jules Schers [2]" w:date="2023-02-03T23:20:00Z">
              <w:rPr/>
            </w:rPrChange>
          </w:rPr>
          <w:t>) estimate the total of preventable Water, Sanitation &amp; Hygiene deaths in South Africa</w:t>
        </w:r>
      </w:ins>
      <w:ins w:id="279" w:author="Jules Schers [2]" w:date="2023-02-03T17:19:00Z">
        <w:r w:rsidR="0059531B" w:rsidRPr="00852EE0">
          <w:rPr>
            <w:sz w:val="20"/>
            <w:szCs w:val="20"/>
            <w:rPrChange w:id="280" w:author="Jules Schers [2]" w:date="2023-02-03T23:20:00Z">
              <w:rPr/>
            </w:rPrChange>
          </w:rPr>
          <w:t xml:space="preserve">. Their estimate translates to </w:t>
        </w:r>
      </w:ins>
      <w:ins w:id="281" w:author="Jules Schers [2]" w:date="2023-02-03T17:33:00Z">
        <w:r w:rsidR="00730B74" w:rsidRPr="00852EE0">
          <w:rPr>
            <w:sz w:val="20"/>
            <w:szCs w:val="20"/>
            <w:rPrChange w:id="282" w:author="Jules Schers [2]" w:date="2023-02-03T23:20:00Z">
              <w:rPr/>
            </w:rPrChange>
          </w:rPr>
          <w:t xml:space="preserve">3.8 thousand of these adult </w:t>
        </w:r>
      </w:ins>
      <w:ins w:id="283" w:author="Jules Schers [2]" w:date="2023-02-03T17:19:00Z">
        <w:r w:rsidR="0059531B" w:rsidRPr="00852EE0">
          <w:rPr>
            <w:sz w:val="20"/>
            <w:szCs w:val="20"/>
            <w:rPrChange w:id="284" w:author="Jules Schers [2]" w:date="2023-02-03T23:20:00Z">
              <w:rPr/>
            </w:rPrChange>
          </w:rPr>
          <w:t xml:space="preserve">diarrhoea-related </w:t>
        </w:r>
      </w:ins>
      <w:ins w:id="285" w:author="Jules Schers [2]" w:date="2023-02-03T17:20:00Z">
        <w:r w:rsidR="0059531B" w:rsidRPr="00852EE0">
          <w:rPr>
            <w:sz w:val="20"/>
            <w:szCs w:val="20"/>
            <w:rPrChange w:id="286" w:author="Jules Schers [2]" w:date="2023-02-03T23:20:00Z">
              <w:rPr/>
            </w:rPrChange>
          </w:rPr>
          <w:t xml:space="preserve">deaths among </w:t>
        </w:r>
      </w:ins>
      <w:ins w:id="287" w:author="Jules Schers [2]" w:date="2023-02-03T17:33:00Z">
        <w:r w:rsidR="00730B74" w:rsidRPr="00852EE0">
          <w:rPr>
            <w:sz w:val="20"/>
            <w:szCs w:val="20"/>
            <w:rPrChange w:id="288" w:author="Jules Schers [2]" w:date="2023-02-03T23:20:00Z">
              <w:rPr/>
            </w:rPrChange>
          </w:rPr>
          <w:t xml:space="preserve">people of working age (15-64) </w:t>
        </w:r>
      </w:ins>
      <w:ins w:id="289" w:author="Jules Schers [2]" w:date="2023-02-03T17:24:00Z">
        <w:r w:rsidR="0059531B" w:rsidRPr="00852EE0">
          <w:rPr>
            <w:sz w:val="20"/>
            <w:szCs w:val="20"/>
            <w:rPrChange w:id="290" w:author="Jules Schers [2]" w:date="2023-02-03T23:20:00Z">
              <w:rPr/>
            </w:rPrChange>
          </w:rPr>
          <w:t>in 2020</w:t>
        </w:r>
      </w:ins>
      <w:ins w:id="291" w:author="Jules Schers [2]" w:date="2023-02-03T17:19:00Z">
        <w:r w:rsidR="0059531B" w:rsidRPr="00852EE0">
          <w:rPr>
            <w:sz w:val="20"/>
            <w:szCs w:val="20"/>
            <w:rPrChange w:id="292" w:author="Jules Schers [2]" w:date="2023-02-03T23:20:00Z">
              <w:rPr/>
            </w:rPrChange>
          </w:rPr>
          <w:t xml:space="preserve"> </w:t>
        </w:r>
      </w:ins>
      <w:ins w:id="293" w:author="Jules Schers [2]" w:date="2023-02-03T17:32:00Z">
        <w:r w:rsidR="00730B74" w:rsidRPr="00852EE0">
          <w:rPr>
            <w:sz w:val="20"/>
            <w:szCs w:val="20"/>
            <w:rPrChange w:id="294" w:author="Jules Schers [2]" w:date="2023-02-03T23:20:00Z">
              <w:rPr/>
            </w:rPrChange>
          </w:rPr>
          <w:t>and a diarrhoea related death rate of 0.096 deaths per thousand persons</w:t>
        </w:r>
      </w:ins>
      <w:ins w:id="295" w:author="Jules Schers [2]" w:date="2023-02-03T17:34:00Z">
        <w:r w:rsidR="00730B74" w:rsidRPr="00852EE0">
          <w:rPr>
            <w:sz w:val="20"/>
            <w:szCs w:val="20"/>
            <w:rPrChange w:id="296" w:author="Jules Schers [2]" w:date="2023-02-03T23:20:00Z">
              <w:rPr/>
            </w:rPrChange>
          </w:rPr>
          <w:t xml:space="preserve">, </w:t>
        </w:r>
      </w:ins>
      <w:ins w:id="297" w:author="Jules Schers [2]" w:date="2023-02-03T17:35:00Z">
        <w:r w:rsidR="00730B74" w:rsidRPr="00852EE0">
          <w:rPr>
            <w:sz w:val="20"/>
            <w:szCs w:val="20"/>
            <w:rPrChange w:id="298" w:author="Jules Schers [2]" w:date="2023-02-03T23:20:00Z">
              <w:rPr/>
            </w:rPrChange>
          </w:rPr>
          <w:t>and to an increase of 0.57% in adult survival ratio</w:t>
        </w:r>
      </w:ins>
      <w:ins w:id="299" w:author="Jules Schers [2]" w:date="2023-02-03T17:18:00Z">
        <w:r w:rsidR="0059531B" w:rsidRPr="00852EE0">
          <w:rPr>
            <w:sz w:val="20"/>
            <w:szCs w:val="20"/>
            <w:rPrChange w:id="300" w:author="Jules Schers [2]" w:date="2023-02-03T23:20:00Z">
              <w:rPr/>
            </w:rPrChange>
          </w:rPr>
          <w:t>.</w:t>
        </w:r>
        <w:r w:rsidR="0059531B" w:rsidRPr="00852EE0">
          <w:rPr>
            <w:rStyle w:val="FootnoteReference"/>
            <w:sz w:val="20"/>
            <w:szCs w:val="20"/>
            <w:rPrChange w:id="301" w:author="Jules Schers [2]" w:date="2023-02-03T23:20:00Z">
              <w:rPr>
                <w:rStyle w:val="FootnoteReference"/>
              </w:rPr>
            </w:rPrChange>
          </w:rPr>
          <w:footnoteReference w:id="4"/>
        </w:r>
      </w:ins>
      <w:ins w:id="321" w:author="Jules Schers [2]" w:date="2023-02-03T17:36:00Z">
        <w:r w:rsidR="00360AF6" w:rsidRPr="00852EE0">
          <w:rPr>
            <w:sz w:val="20"/>
            <w:szCs w:val="20"/>
            <w:rPrChange w:id="322" w:author="Jules Schers [2]" w:date="2023-02-03T23:20:00Z">
              <w:rPr/>
            </w:rPrChange>
          </w:rPr>
          <w:t xml:space="preserve"> </w:t>
        </w:r>
      </w:ins>
      <w:ins w:id="323" w:author="Jules Schers [2]" w:date="2023-02-03T23:21:00Z">
        <w:r w:rsidR="00852EE0">
          <w:rPr>
            <w:sz w:val="20"/>
            <w:szCs w:val="20"/>
          </w:rPr>
          <w:t>The increase in adult survival rate</w:t>
        </w:r>
      </w:ins>
      <w:ins w:id="324" w:author="Jules Schers [2]" w:date="2023-02-03T23:22:00Z">
        <w:r w:rsidR="00852EE0">
          <w:rPr>
            <w:sz w:val="20"/>
            <w:szCs w:val="20"/>
          </w:rPr>
          <w:t xml:space="preserve"> </w:t>
        </w:r>
        <w:r w:rsidR="00852EE0" w:rsidRPr="001C44AD">
          <w:rPr>
            <w:sz w:val="20"/>
            <w:szCs w:val="20"/>
          </w:rPr>
          <w:t>leads to a 0.31% higher TFP by 2030 for full achievement of water &amp; sanitation SDG’s in South Africa</w:t>
        </w:r>
      </w:ins>
      <w:ins w:id="325" w:author="Jules Schers [2]" w:date="2023-02-03T23:21:00Z">
        <w:r w:rsidR="00852EE0">
          <w:rPr>
            <w:sz w:val="20"/>
            <w:szCs w:val="20"/>
          </w:rPr>
          <w:t xml:space="preserve">, </w:t>
        </w:r>
      </w:ins>
      <w:ins w:id="326" w:author="Jules Schers [2]" w:date="2023-02-03T23:22:00Z">
        <w:r w:rsidR="00852EE0">
          <w:rPr>
            <w:sz w:val="20"/>
            <w:szCs w:val="20"/>
          </w:rPr>
          <w:t>bas</w:t>
        </w:r>
      </w:ins>
      <w:ins w:id="327" w:author="Jules Schers [2]" w:date="2023-02-03T23:23:00Z">
        <w:r w:rsidR="00852EE0">
          <w:rPr>
            <w:sz w:val="20"/>
            <w:szCs w:val="20"/>
          </w:rPr>
          <w:t xml:space="preserve">ed on </w:t>
        </w:r>
      </w:ins>
      <w:ins w:id="328" w:author="Jules Schers [2]" w:date="2023-02-03T23:22:00Z">
        <w:r w:rsidR="00852EE0">
          <w:rPr>
            <w:sz w:val="20"/>
            <w:szCs w:val="20"/>
          </w:rPr>
          <w:t xml:space="preserve">insights from </w:t>
        </w:r>
      </w:ins>
      <w:ins w:id="329" w:author="Jules Schers [2]" w:date="2023-02-03T17:36:00Z">
        <w:r w:rsidR="00360AF6" w:rsidRPr="00852EE0">
          <w:rPr>
            <w:sz w:val="20"/>
            <w:szCs w:val="20"/>
            <w:highlight w:val="yellow"/>
            <w:rPrChange w:id="330" w:author="Jules Schers [2]" w:date="2023-02-03T23:20:00Z">
              <w:rPr/>
            </w:rPrChange>
          </w:rPr>
          <w:t>Bloom et al. (2019</w:t>
        </w:r>
        <w:r w:rsidR="00360AF6" w:rsidRPr="00852EE0">
          <w:rPr>
            <w:sz w:val="20"/>
            <w:szCs w:val="20"/>
            <w:rPrChange w:id="331" w:author="Jules Schers [2]" w:date="2023-02-03T23:20:00Z">
              <w:rPr/>
            </w:rPrChange>
          </w:rPr>
          <w:t>)</w:t>
        </w:r>
      </w:ins>
      <w:ins w:id="332" w:author="Jules Schers [2]" w:date="2023-02-03T17:39:00Z">
        <w:r w:rsidR="00360AF6" w:rsidRPr="00852EE0">
          <w:rPr>
            <w:sz w:val="20"/>
            <w:szCs w:val="20"/>
            <w:rPrChange w:id="333" w:author="Jules Schers [2]" w:date="2023-02-03T23:20:00Z">
              <w:rPr/>
            </w:rPrChange>
          </w:rPr>
          <w:t>, whil</w:t>
        </w:r>
      </w:ins>
      <w:ins w:id="334" w:author="Jules Schers [2]" w:date="2023-02-03T17:40:00Z">
        <w:r w:rsidR="00360AF6" w:rsidRPr="00852EE0">
          <w:rPr>
            <w:sz w:val="20"/>
            <w:szCs w:val="20"/>
            <w:rPrChange w:id="335" w:author="Jules Schers [2]" w:date="2023-02-03T23:20:00Z">
              <w:rPr/>
            </w:rPrChange>
          </w:rPr>
          <w:t xml:space="preserve">e </w:t>
        </w:r>
        <w:r w:rsidR="00360AF6" w:rsidRPr="00852EE0">
          <w:rPr>
            <w:sz w:val="20"/>
            <w:szCs w:val="20"/>
            <w:lang w:val="en-US"/>
            <w:rPrChange w:id="336" w:author="Jules Schers [2]" w:date="2023-02-03T23:20:00Z">
              <w:rPr>
                <w:lang w:val="en-US"/>
              </w:rPr>
            </w:rPrChange>
          </w:rPr>
          <w:t xml:space="preserve">Universal Basic Service </w:t>
        </w:r>
      </w:ins>
      <w:ins w:id="337" w:author="Jules Schers [2]" w:date="2023-02-03T17:41:00Z">
        <w:r w:rsidR="00360AF6" w:rsidRPr="00852EE0">
          <w:rPr>
            <w:sz w:val="20"/>
            <w:szCs w:val="20"/>
            <w:lang w:val="en-US"/>
            <w:rPrChange w:id="338" w:author="Jules Schers [2]" w:date="2023-02-03T23:20:00Z">
              <w:rPr>
                <w:lang w:val="en-US"/>
              </w:rPr>
            </w:rPrChange>
          </w:rPr>
          <w:t xml:space="preserve">levels </w:t>
        </w:r>
      </w:ins>
      <w:ins w:id="339" w:author="Jules Schers [2]" w:date="2023-02-03T17:40:00Z">
        <w:r w:rsidR="00360AF6" w:rsidRPr="00852EE0">
          <w:rPr>
            <w:sz w:val="20"/>
            <w:szCs w:val="20"/>
            <w:lang w:val="en-US"/>
            <w:rPrChange w:id="340" w:author="Jules Schers [2]" w:date="2023-02-03T23:20:00Z">
              <w:rPr>
                <w:lang w:val="en-US"/>
              </w:rPr>
            </w:rPrChange>
          </w:rPr>
          <w:t>wou</w:t>
        </w:r>
      </w:ins>
      <w:ins w:id="341" w:author="Jules Schers [2]" w:date="2023-02-03T17:41:00Z">
        <w:r w:rsidR="00360AF6" w:rsidRPr="00852EE0">
          <w:rPr>
            <w:sz w:val="20"/>
            <w:szCs w:val="20"/>
            <w:lang w:val="en-US"/>
            <w:rPrChange w:id="342" w:author="Jules Schers [2]" w:date="2023-02-03T23:20:00Z">
              <w:rPr>
                <w:lang w:val="en-US"/>
              </w:rPr>
            </w:rPrChange>
          </w:rPr>
          <w:t xml:space="preserve">ld </w:t>
        </w:r>
      </w:ins>
      <w:ins w:id="343" w:author="Jules Schers [2]" w:date="2023-02-03T17:40:00Z">
        <w:r w:rsidR="00360AF6" w:rsidRPr="00852EE0">
          <w:rPr>
            <w:sz w:val="20"/>
            <w:szCs w:val="20"/>
            <w:lang w:val="en-US"/>
            <w:rPrChange w:id="344" w:author="Jules Schers [2]" w:date="2023-02-03T23:20:00Z">
              <w:rPr>
                <w:lang w:val="en-US"/>
              </w:rPr>
            </w:rPrChange>
          </w:rPr>
          <w:t>lead</w:t>
        </w:r>
      </w:ins>
      <w:ins w:id="345" w:author="Jules Schers [2]" w:date="2023-02-03T17:41:00Z">
        <w:r w:rsidR="00360AF6" w:rsidRPr="00852EE0">
          <w:rPr>
            <w:sz w:val="20"/>
            <w:szCs w:val="20"/>
            <w:lang w:val="en-US"/>
            <w:rPrChange w:id="346" w:author="Jules Schers [2]" w:date="2023-02-03T23:20:00Z">
              <w:rPr>
                <w:lang w:val="en-US"/>
              </w:rPr>
            </w:rPrChange>
          </w:rPr>
          <w:t xml:space="preserve"> to a TFP improvement of  0.22% TFP improvement by 2030.</w:t>
        </w:r>
        <w:r w:rsidR="00360AF6" w:rsidRPr="00852EE0">
          <w:rPr>
            <w:rStyle w:val="FootnoteReference"/>
            <w:sz w:val="20"/>
            <w:szCs w:val="20"/>
            <w:lang w:val="en-US"/>
            <w:rPrChange w:id="347" w:author="Jules Schers [2]" w:date="2023-02-03T23:20:00Z">
              <w:rPr>
                <w:rStyle w:val="FootnoteReference"/>
                <w:lang w:val="en-US"/>
              </w:rPr>
            </w:rPrChange>
          </w:rPr>
          <w:footnoteReference w:id="5"/>
        </w:r>
      </w:ins>
    </w:p>
    <w:p w14:paraId="2E0CA7D9" w14:textId="0C1EAFB9" w:rsidR="006748A2" w:rsidRPr="00852EE0" w:rsidRDefault="00B60184" w:rsidP="008C2C11">
      <w:pPr>
        <w:rPr>
          <w:ins w:id="362" w:author="Jules Schers [2]" w:date="2023-02-03T17:15:00Z"/>
          <w:sz w:val="20"/>
          <w:szCs w:val="20"/>
          <w:rPrChange w:id="363" w:author="Jules Schers [2]" w:date="2023-02-03T23:20:00Z">
            <w:rPr>
              <w:ins w:id="364" w:author="Jules Schers [2]" w:date="2023-02-03T17:15:00Z"/>
            </w:rPr>
          </w:rPrChange>
        </w:rPr>
      </w:pPr>
      <w:ins w:id="365" w:author="Jules Schers [2]" w:date="2023-02-04T00:51:00Z">
        <w:r>
          <w:rPr>
            <w:sz w:val="20"/>
            <w:szCs w:val="20"/>
            <w:lang w:val="en-US"/>
          </w:rPr>
          <w:t>Secondly, f</w:t>
        </w:r>
      </w:ins>
      <w:ins w:id="366" w:author="Jules Schers [2]" w:date="2023-02-04T00:14:00Z">
        <w:r w:rsidR="00AF0971">
          <w:rPr>
            <w:sz w:val="20"/>
            <w:szCs w:val="20"/>
            <w:lang w:val="en-US"/>
          </w:rPr>
          <w:t xml:space="preserve">or </w:t>
        </w:r>
      </w:ins>
      <w:ins w:id="367" w:author="Jules Schers [2]" w:date="2023-02-04T00:28:00Z">
        <w:r w:rsidR="006748A2" w:rsidRPr="006748A2">
          <w:rPr>
            <w:b/>
            <w:bCs/>
            <w:color w:val="00B050"/>
            <w:sz w:val="20"/>
            <w:szCs w:val="20"/>
            <w:lang w:val="en-US"/>
            <w:rPrChange w:id="368" w:author="Jules Schers [2]" w:date="2023-02-04T00:28:00Z">
              <w:rPr>
                <w:sz w:val="20"/>
                <w:szCs w:val="20"/>
                <w:lang w:val="en-US"/>
              </w:rPr>
            </w:rPrChange>
          </w:rPr>
          <w:t>r</w:t>
        </w:r>
        <w:r w:rsidR="006748A2" w:rsidRPr="006748A2">
          <w:rPr>
            <w:b/>
            <w:bCs/>
            <w:color w:val="00B050"/>
            <w:sz w:val="20"/>
            <w:szCs w:val="20"/>
            <w:lang w:val="en-US"/>
            <w:rPrChange w:id="369" w:author="Jules Schers [2]" w:date="2023-02-04T00:28:00Z">
              <w:rPr>
                <w:sz w:val="20"/>
                <w:szCs w:val="20"/>
                <w:lang w:val="en-US"/>
              </w:rPr>
            </w:rPrChange>
          </w:rPr>
          <w:t xml:space="preserve">educed demand on freshwater resources &amp; </w:t>
        </w:r>
        <w:r w:rsidR="006748A2" w:rsidRPr="006748A2">
          <w:rPr>
            <w:b/>
            <w:bCs/>
            <w:color w:val="00B050"/>
            <w:sz w:val="20"/>
            <w:szCs w:val="20"/>
            <w:lang w:val="en-US"/>
            <w:rPrChange w:id="370" w:author="Jules Schers [2]" w:date="2023-02-04T00:28:00Z">
              <w:rPr>
                <w:b/>
                <w:bCs/>
                <w:sz w:val="20"/>
                <w:szCs w:val="20"/>
                <w:lang w:val="en-US"/>
              </w:rPr>
            </w:rPrChange>
          </w:rPr>
          <w:t>i</w:t>
        </w:r>
        <w:r w:rsidR="006748A2" w:rsidRPr="006748A2">
          <w:rPr>
            <w:b/>
            <w:bCs/>
            <w:color w:val="00B050"/>
            <w:sz w:val="20"/>
            <w:szCs w:val="20"/>
            <w:lang w:val="en-US"/>
            <w:rPrChange w:id="371" w:author="Jules Schers [2]" w:date="2023-02-04T00:28:00Z">
              <w:rPr>
                <w:sz w:val="20"/>
                <w:szCs w:val="20"/>
                <w:lang w:val="en-US"/>
              </w:rPr>
            </w:rPrChange>
          </w:rPr>
          <w:t>ncreased water resilience</w:t>
        </w:r>
        <w:r w:rsidR="006748A2" w:rsidRPr="006748A2">
          <w:rPr>
            <w:b/>
            <w:bCs/>
            <w:color w:val="00B050"/>
            <w:sz w:val="20"/>
            <w:szCs w:val="20"/>
            <w:lang w:val="en-US"/>
            <w:rPrChange w:id="372" w:author="Jules Schers [2]" w:date="2023-02-04T00:28:00Z">
              <w:rPr>
                <w:b/>
                <w:bCs/>
                <w:sz w:val="20"/>
                <w:szCs w:val="20"/>
                <w:lang w:val="en-US"/>
              </w:rPr>
            </w:rPrChange>
          </w:rPr>
          <w:t xml:space="preserve"> </w:t>
        </w:r>
        <w:r w:rsidR="006748A2" w:rsidRPr="006748A2">
          <w:rPr>
            <w:sz w:val="20"/>
            <w:szCs w:val="20"/>
            <w:lang w:val="en-US"/>
            <w:rPrChange w:id="373" w:author="Jules Schers [2]" w:date="2023-02-04T00:28:00Z">
              <w:rPr>
                <w:b/>
                <w:bCs/>
                <w:sz w:val="20"/>
                <w:szCs w:val="20"/>
                <w:lang w:val="en-US"/>
              </w:rPr>
            </w:rPrChange>
          </w:rPr>
          <w:t>t</w:t>
        </w:r>
      </w:ins>
      <w:ins w:id="374" w:author="Jules Schers [2]" w:date="2023-02-04T00:27:00Z">
        <w:r w:rsidR="006748A2" w:rsidRPr="006748A2">
          <w:rPr>
            <w:sz w:val="20"/>
            <w:szCs w:val="20"/>
          </w:rPr>
          <w:t>he key assumption is that reduction of water consumption per capita will allow to avoid structural water shortages</w:t>
        </w:r>
      </w:ins>
      <w:ins w:id="375" w:author="Jules Schers [2]" w:date="2023-02-04T00:29:00Z">
        <w:r w:rsidR="006748A2">
          <w:rPr>
            <w:sz w:val="20"/>
            <w:szCs w:val="20"/>
          </w:rPr>
          <w:t xml:space="preserve">. Water shortages </w:t>
        </w:r>
      </w:ins>
      <w:ins w:id="376" w:author="Jules Schers [2]" w:date="2023-02-04T00:27:00Z">
        <w:r w:rsidR="006748A2" w:rsidRPr="006748A2">
          <w:rPr>
            <w:sz w:val="20"/>
            <w:szCs w:val="20"/>
          </w:rPr>
          <w:t xml:space="preserve">would primarily hit agricultural and other productive sectors to spare water supply to citizens. The reference </w:t>
        </w:r>
      </w:ins>
      <w:ins w:id="377" w:author="Jules Schers [2]" w:date="2023-02-04T00:29:00Z">
        <w:r w:rsidR="006748A2">
          <w:rPr>
            <w:sz w:val="20"/>
            <w:szCs w:val="20"/>
          </w:rPr>
          <w:t xml:space="preserve">or </w:t>
        </w:r>
      </w:ins>
      <w:ins w:id="378" w:author="Jules Schers [2]" w:date="2023-02-04T00:27:00Z">
        <w:r w:rsidR="006748A2" w:rsidRPr="006748A2">
          <w:rPr>
            <w:sz w:val="20"/>
            <w:szCs w:val="20"/>
          </w:rPr>
          <w:t xml:space="preserve">status quo scenario sees </w:t>
        </w:r>
      </w:ins>
      <w:ins w:id="379" w:author="Jules Schers [2]" w:date="2023-02-04T00:29:00Z">
        <w:r w:rsidR="006748A2">
          <w:rPr>
            <w:sz w:val="20"/>
            <w:szCs w:val="20"/>
          </w:rPr>
          <w:t xml:space="preserve">South Africa’s </w:t>
        </w:r>
      </w:ins>
      <w:ins w:id="380" w:author="Jules Schers [2]" w:date="2023-02-04T00:27:00Z">
        <w:r w:rsidR="006748A2" w:rsidRPr="006748A2">
          <w:rPr>
            <w:sz w:val="20"/>
            <w:szCs w:val="20"/>
          </w:rPr>
          <w:t xml:space="preserve">water consumption grow </w:t>
        </w:r>
      </w:ins>
      <w:ins w:id="381" w:author="Jules Schers [2]" w:date="2023-02-04T00:30:00Z">
        <w:r w:rsidR="006748A2">
          <w:rPr>
            <w:sz w:val="20"/>
            <w:szCs w:val="20"/>
          </w:rPr>
          <w:t xml:space="preserve">and </w:t>
        </w:r>
      </w:ins>
      <w:ins w:id="382" w:author="Jules Schers [2]" w:date="2023-02-04T00:27:00Z">
        <w:r w:rsidR="006748A2" w:rsidRPr="006748A2">
          <w:rPr>
            <w:sz w:val="20"/>
            <w:szCs w:val="20"/>
          </w:rPr>
          <w:t xml:space="preserve">is expected to lead to an average </w:t>
        </w:r>
        <w:r w:rsidR="006748A2" w:rsidRPr="006748A2">
          <w:rPr>
            <w:sz w:val="20"/>
            <w:szCs w:val="20"/>
          </w:rPr>
          <w:lastRenderedPageBreak/>
          <w:t>water deficit of 17%</w:t>
        </w:r>
      </w:ins>
      <w:ins w:id="383" w:author="Jules Schers [2]" w:date="2023-02-04T00:30:00Z">
        <w:r w:rsidR="006748A2">
          <w:rPr>
            <w:sz w:val="20"/>
            <w:szCs w:val="20"/>
          </w:rPr>
          <w:t>.</w:t>
        </w:r>
        <w:r w:rsidR="006748A2">
          <w:rPr>
            <w:rStyle w:val="FootnoteReference"/>
            <w:sz w:val="20"/>
            <w:szCs w:val="20"/>
          </w:rPr>
          <w:footnoteReference w:id="6"/>
        </w:r>
      </w:ins>
      <w:ins w:id="392" w:author="Jules Schers [2]" w:date="2023-02-04T00:31:00Z">
        <w:r w:rsidR="006748A2">
          <w:rPr>
            <w:sz w:val="20"/>
            <w:szCs w:val="20"/>
          </w:rPr>
          <w:t xml:space="preserve"> Based on </w:t>
        </w:r>
        <w:proofErr w:type="spellStart"/>
        <w:r w:rsidR="006748A2" w:rsidRPr="006748A2">
          <w:rPr>
            <w:sz w:val="20"/>
            <w:szCs w:val="20"/>
            <w:highlight w:val="yellow"/>
            <w:rPrChange w:id="393" w:author="Jules Schers [2]" w:date="2023-02-04T00:32:00Z">
              <w:rPr>
                <w:sz w:val="20"/>
                <w:szCs w:val="20"/>
              </w:rPr>
            </w:rPrChange>
          </w:rPr>
          <w:t>Ntombele</w:t>
        </w:r>
        <w:proofErr w:type="spellEnd"/>
        <w:r w:rsidR="006748A2" w:rsidRPr="006748A2">
          <w:rPr>
            <w:sz w:val="20"/>
            <w:szCs w:val="20"/>
            <w:highlight w:val="yellow"/>
            <w:rPrChange w:id="394" w:author="Jules Schers [2]" w:date="2023-02-04T00:32:00Z">
              <w:rPr>
                <w:sz w:val="20"/>
                <w:szCs w:val="20"/>
              </w:rPr>
            </w:rPrChange>
          </w:rPr>
          <w:t xml:space="preserve"> et al (2017</w:t>
        </w:r>
        <w:r w:rsidR="006748A2" w:rsidRPr="006748A2">
          <w:rPr>
            <w:sz w:val="20"/>
            <w:szCs w:val="20"/>
          </w:rPr>
          <w:t>)</w:t>
        </w:r>
      </w:ins>
      <w:ins w:id="395" w:author="Jules Schers [2]" w:date="2023-02-04T00:32:00Z">
        <w:r w:rsidR="006748A2">
          <w:rPr>
            <w:rStyle w:val="FootnoteReference"/>
            <w:sz w:val="20"/>
            <w:szCs w:val="20"/>
          </w:rPr>
          <w:footnoteReference w:id="7"/>
        </w:r>
      </w:ins>
      <w:ins w:id="421" w:author="Jules Schers [2]" w:date="2023-02-04T00:36:00Z">
        <w:r w:rsidR="008C2C11">
          <w:rPr>
            <w:sz w:val="20"/>
            <w:szCs w:val="20"/>
          </w:rPr>
          <w:t>.</w:t>
        </w:r>
        <w:bookmarkStart w:id="422" w:name="_Hlk126363227"/>
        <w:r w:rsidR="008C2C11">
          <w:rPr>
            <w:sz w:val="20"/>
            <w:szCs w:val="20"/>
          </w:rPr>
          <w:t xml:space="preserve"> T</w:t>
        </w:r>
        <w:r w:rsidR="008C2C11" w:rsidRPr="006748A2">
          <w:rPr>
            <w:sz w:val="20"/>
            <w:szCs w:val="20"/>
          </w:rPr>
          <w:t xml:space="preserve">he average structural water shortage is </w:t>
        </w:r>
        <w:r w:rsidR="008C2C11">
          <w:rPr>
            <w:sz w:val="20"/>
            <w:szCs w:val="20"/>
          </w:rPr>
          <w:t xml:space="preserve">estimated for each scenario based on comparing per capita water consumption levels and this average shortage is </w:t>
        </w:r>
        <w:r w:rsidR="008C2C11" w:rsidRPr="006748A2">
          <w:rPr>
            <w:sz w:val="20"/>
            <w:szCs w:val="20"/>
          </w:rPr>
          <w:t>equate</w:t>
        </w:r>
        <w:r w:rsidR="008C2C11">
          <w:rPr>
            <w:sz w:val="20"/>
            <w:szCs w:val="20"/>
          </w:rPr>
          <w:t>d</w:t>
        </w:r>
        <w:r w:rsidR="008C2C11" w:rsidRPr="006748A2">
          <w:rPr>
            <w:sz w:val="20"/>
            <w:szCs w:val="20"/>
          </w:rPr>
          <w:t xml:space="preserve"> to a shock pro rata </w:t>
        </w:r>
      </w:ins>
      <w:ins w:id="423" w:author="Jules Schers [2]" w:date="2023-02-04T00:37:00Z">
        <w:r w:rsidR="008C2C11">
          <w:rPr>
            <w:sz w:val="20"/>
            <w:szCs w:val="20"/>
          </w:rPr>
          <w:t xml:space="preserve">to the economic shock of </w:t>
        </w:r>
      </w:ins>
      <w:ins w:id="424" w:author="Jules Schers [2]" w:date="2023-02-04T00:36:00Z">
        <w:r w:rsidR="008C2C11" w:rsidRPr="006748A2">
          <w:rPr>
            <w:sz w:val="20"/>
            <w:szCs w:val="20"/>
          </w:rPr>
          <w:t>the 2015/2016 drought</w:t>
        </w:r>
      </w:ins>
      <w:ins w:id="425" w:author="Jules Schers [2]" w:date="2023-02-04T00:37:00Z">
        <w:r w:rsidR="008C2C11">
          <w:rPr>
            <w:sz w:val="20"/>
            <w:szCs w:val="20"/>
          </w:rPr>
          <w:t>.</w:t>
        </w:r>
      </w:ins>
      <w:ins w:id="426" w:author="Jules Schers [2]" w:date="2023-02-04T00:39:00Z">
        <w:r w:rsidR="008C2C11">
          <w:rPr>
            <w:rStyle w:val="FootnoteReference"/>
            <w:sz w:val="20"/>
            <w:szCs w:val="20"/>
          </w:rPr>
          <w:footnoteReference w:id="8"/>
        </w:r>
        <w:bookmarkEnd w:id="422"/>
        <w:r w:rsidR="008C2C11">
          <w:rPr>
            <w:sz w:val="20"/>
            <w:szCs w:val="20"/>
          </w:rPr>
          <w:t xml:space="preserve"> In this way </w:t>
        </w:r>
      </w:ins>
      <w:ins w:id="432" w:author="Jules Schers [2]" w:date="2023-02-04T00:27:00Z">
        <w:r w:rsidR="006748A2" w:rsidRPr="006748A2">
          <w:rPr>
            <w:sz w:val="20"/>
            <w:szCs w:val="20"/>
          </w:rPr>
          <w:t xml:space="preserve">one arrives at a TFP impact by 2030 of: +0.89% for 1BW and 2BW scenarios, and of +0.49% for 2BF vs </w:t>
        </w:r>
      </w:ins>
      <w:ins w:id="433" w:author="Jules Schers [2]" w:date="2023-02-04T00:40:00Z">
        <w:r w:rsidR="008C2C11">
          <w:rPr>
            <w:sz w:val="20"/>
            <w:szCs w:val="20"/>
          </w:rPr>
          <w:t xml:space="preserve">the No investment </w:t>
        </w:r>
      </w:ins>
      <w:ins w:id="434" w:author="Jules Schers [2]" w:date="2023-02-04T00:27:00Z">
        <w:r w:rsidR="006748A2" w:rsidRPr="006748A2">
          <w:rPr>
            <w:sz w:val="20"/>
            <w:szCs w:val="20"/>
          </w:rPr>
          <w:t>Ref</w:t>
        </w:r>
      </w:ins>
      <w:ins w:id="435" w:author="Jules Schers [2]" w:date="2023-02-04T00:40:00Z">
        <w:r w:rsidR="008C2C11">
          <w:rPr>
            <w:sz w:val="20"/>
            <w:szCs w:val="20"/>
          </w:rPr>
          <w:t>erence</w:t>
        </w:r>
      </w:ins>
      <w:ins w:id="436" w:author="Jules Schers [2]" w:date="2023-02-04T00:27:00Z">
        <w:r w:rsidR="006748A2" w:rsidRPr="006748A2">
          <w:rPr>
            <w:sz w:val="20"/>
            <w:szCs w:val="20"/>
          </w:rPr>
          <w:t>.</w:t>
        </w:r>
      </w:ins>
    </w:p>
    <w:p w14:paraId="73B03200" w14:textId="5F6C1334" w:rsidR="00852EE0" w:rsidRDefault="00852EE0" w:rsidP="00CC3A82">
      <w:pPr>
        <w:rPr>
          <w:ins w:id="437" w:author="Jules Schers [2]" w:date="2023-02-03T23:30:00Z"/>
          <w:sz w:val="20"/>
          <w:szCs w:val="20"/>
        </w:rPr>
      </w:pPr>
      <w:ins w:id="438" w:author="Jules Schers [2]" w:date="2023-02-03T23:24:00Z">
        <w:r>
          <w:rPr>
            <w:sz w:val="20"/>
            <w:szCs w:val="20"/>
          </w:rPr>
          <w:t xml:space="preserve">Concerning </w:t>
        </w:r>
        <w:r w:rsidRPr="00B223F2">
          <w:rPr>
            <w:b/>
            <w:bCs/>
            <w:color w:val="00B050"/>
            <w:sz w:val="20"/>
            <w:szCs w:val="20"/>
            <w:rPrChange w:id="439" w:author="Jules Schers [2]" w:date="2023-02-03T23:30:00Z">
              <w:rPr>
                <w:sz w:val="20"/>
                <w:szCs w:val="20"/>
              </w:rPr>
            </w:rPrChange>
          </w:rPr>
          <w:t>e</w:t>
        </w:r>
      </w:ins>
      <w:ins w:id="440" w:author="Jules Schers [2]" w:date="2023-02-03T16:18:00Z">
        <w:r w:rsidR="00965CD7" w:rsidRPr="00B223F2">
          <w:rPr>
            <w:b/>
            <w:bCs/>
            <w:color w:val="00B050"/>
            <w:sz w:val="20"/>
            <w:szCs w:val="20"/>
            <w:rPrChange w:id="441" w:author="Jules Schers [2]" w:date="2023-02-03T23:30:00Z">
              <w:rPr/>
            </w:rPrChange>
          </w:rPr>
          <w:t>ducation</w:t>
        </w:r>
      </w:ins>
      <w:ins w:id="442" w:author="Jules Schers [2]" w:date="2023-02-03T23:24:00Z">
        <w:r>
          <w:rPr>
            <w:sz w:val="20"/>
            <w:szCs w:val="20"/>
          </w:rPr>
          <w:t>,</w:t>
        </w:r>
        <w:r w:rsidRPr="00852EE0">
          <w:rPr>
            <w:sz w:val="20"/>
            <w:szCs w:val="20"/>
          </w:rPr>
          <w:t xml:space="preserve"> </w:t>
        </w:r>
        <w:r>
          <w:rPr>
            <w:sz w:val="20"/>
            <w:szCs w:val="20"/>
          </w:rPr>
          <w:t>a</w:t>
        </w:r>
        <w:r w:rsidRPr="00852EE0">
          <w:rPr>
            <w:sz w:val="20"/>
            <w:szCs w:val="20"/>
            <w:rPrChange w:id="443" w:author="Jules Schers [2]" w:date="2023-02-03T23:24:00Z">
              <w:rPr/>
            </w:rPrChange>
          </w:rPr>
          <w:t xml:space="preserve">bundant theoretical models about education-driven productivity-wage gaps </w:t>
        </w:r>
        <w:r>
          <w:rPr>
            <w:sz w:val="20"/>
            <w:szCs w:val="20"/>
          </w:rPr>
          <w:t>are</w:t>
        </w:r>
        <w:r w:rsidRPr="00852EE0">
          <w:rPr>
            <w:sz w:val="20"/>
            <w:szCs w:val="20"/>
            <w:rPrChange w:id="444" w:author="Jules Schers [2]" w:date="2023-02-03T23:24:00Z">
              <w:rPr/>
            </w:rPrChange>
          </w:rPr>
          <w:t xml:space="preserve"> not matched by abundance of empirical literature, and evidence for whether education raises productivity and wages is </w:t>
        </w:r>
        <w:r w:rsidRPr="00B223F2">
          <w:rPr>
            <w:sz w:val="20"/>
            <w:szCs w:val="20"/>
            <w:highlight w:val="yellow"/>
            <w:rPrChange w:id="445" w:author="Jules Schers [2]" w:date="2023-02-03T23:32:00Z">
              <w:rPr/>
            </w:rPrChange>
          </w:rPr>
          <w:t>sparse (</w:t>
        </w:r>
        <w:proofErr w:type="spellStart"/>
        <w:r w:rsidRPr="00B223F2">
          <w:rPr>
            <w:sz w:val="20"/>
            <w:szCs w:val="20"/>
            <w:highlight w:val="yellow"/>
            <w:rPrChange w:id="446" w:author="Jules Schers [2]" w:date="2023-02-03T23:32:00Z">
              <w:rPr/>
            </w:rPrChange>
          </w:rPr>
          <w:t>Kampelman</w:t>
        </w:r>
        <w:proofErr w:type="spellEnd"/>
        <w:r w:rsidRPr="00B223F2">
          <w:rPr>
            <w:sz w:val="20"/>
            <w:szCs w:val="20"/>
            <w:highlight w:val="yellow"/>
            <w:rPrChange w:id="447" w:author="Jules Schers [2]" w:date="2023-02-03T23:32:00Z">
              <w:rPr/>
            </w:rPrChange>
          </w:rPr>
          <w:t xml:space="preserve"> et al, 2018)</w:t>
        </w:r>
        <w:r w:rsidRPr="00852EE0">
          <w:rPr>
            <w:sz w:val="18"/>
            <w:szCs w:val="18"/>
            <w:rPrChange w:id="448" w:author="Jules Schers [2]" w:date="2023-02-03T23:25:00Z">
              <w:rPr/>
            </w:rPrChange>
          </w:rPr>
          <w:t>.</w:t>
        </w:r>
      </w:ins>
      <w:ins w:id="449" w:author="Jules Schers [2]" w:date="2023-02-03T23:25:00Z">
        <w:r w:rsidRPr="00852EE0">
          <w:rPr>
            <w:sz w:val="20"/>
            <w:szCs w:val="20"/>
            <w:rPrChange w:id="450" w:author="Jules Schers [2]" w:date="2023-02-03T23:25:00Z">
              <w:rPr/>
            </w:rPrChange>
          </w:rPr>
          <w:t xml:space="preserve"> </w:t>
        </w:r>
        <w:r w:rsidRPr="00852EE0">
          <w:rPr>
            <w:sz w:val="20"/>
            <w:szCs w:val="20"/>
            <w:rPrChange w:id="451" w:author="Jules Schers [2]" w:date="2023-02-03T23:25:00Z">
              <w:rPr/>
            </w:rPrChange>
          </w:rPr>
          <w:t xml:space="preserve">Nevertheless, </w:t>
        </w:r>
        <w:proofErr w:type="spellStart"/>
        <w:r w:rsidRPr="00B223F2">
          <w:rPr>
            <w:sz w:val="20"/>
            <w:szCs w:val="20"/>
            <w:highlight w:val="yellow"/>
            <w:rPrChange w:id="452" w:author="Jules Schers [2]" w:date="2023-02-03T23:32:00Z">
              <w:rPr/>
            </w:rPrChange>
          </w:rPr>
          <w:t>Bhorat</w:t>
        </w:r>
        <w:proofErr w:type="spellEnd"/>
        <w:r w:rsidRPr="00B223F2">
          <w:rPr>
            <w:sz w:val="20"/>
            <w:szCs w:val="20"/>
            <w:highlight w:val="yellow"/>
            <w:rPrChange w:id="453" w:author="Jules Schers [2]" w:date="2023-02-03T23:32:00Z">
              <w:rPr/>
            </w:rPrChange>
          </w:rPr>
          <w:t xml:space="preserve"> and Kimani (2017</w:t>
        </w:r>
        <w:r w:rsidRPr="00852EE0">
          <w:rPr>
            <w:sz w:val="20"/>
            <w:szCs w:val="20"/>
            <w:rPrChange w:id="454" w:author="Jules Schers [2]" w:date="2023-02-03T23:25:00Z">
              <w:rPr/>
            </w:rPrChange>
          </w:rPr>
          <w:t>) show that in South Africa educational spending and lower teacher-student-ratios (STRs) lead to higher educational attainment levels</w:t>
        </w:r>
      </w:ins>
      <w:ins w:id="455" w:author="Jules Schers [2]" w:date="2023-02-03T23:28:00Z">
        <w:r>
          <w:rPr>
            <w:sz w:val="20"/>
            <w:szCs w:val="20"/>
          </w:rPr>
          <w:t>. F</w:t>
        </w:r>
      </w:ins>
      <w:ins w:id="456" w:author="Jules Schers [2]" w:date="2023-02-03T23:25:00Z">
        <w:r w:rsidRPr="00852EE0">
          <w:rPr>
            <w:sz w:val="20"/>
            <w:szCs w:val="20"/>
            <w:rPrChange w:id="457" w:author="Jules Schers [2]" w:date="2023-02-03T23:25:00Z">
              <w:rPr/>
            </w:rPrChange>
          </w:rPr>
          <w:t xml:space="preserve">or STRs this </w:t>
        </w:r>
      </w:ins>
      <w:ins w:id="458" w:author="Jules Schers [2]" w:date="2023-02-03T23:28:00Z">
        <w:r>
          <w:rPr>
            <w:sz w:val="20"/>
            <w:szCs w:val="20"/>
          </w:rPr>
          <w:t>would</w:t>
        </w:r>
      </w:ins>
      <w:ins w:id="459" w:author="Jules Schers [2]" w:date="2023-02-03T23:25:00Z">
        <w:r w:rsidRPr="00852EE0">
          <w:rPr>
            <w:sz w:val="20"/>
            <w:szCs w:val="20"/>
            <w:rPrChange w:id="460" w:author="Jules Schers [2]" w:date="2023-02-03T23:25:00Z">
              <w:rPr/>
            </w:rPrChange>
          </w:rPr>
          <w:t xml:space="preserve"> mostly </w:t>
        </w:r>
      </w:ins>
      <w:ins w:id="461" w:author="Jules Schers [2]" w:date="2023-02-03T23:28:00Z">
        <w:r>
          <w:rPr>
            <w:sz w:val="20"/>
            <w:szCs w:val="20"/>
          </w:rPr>
          <w:t xml:space="preserve">be </w:t>
        </w:r>
      </w:ins>
      <w:ins w:id="462" w:author="Jules Schers [2]" w:date="2023-02-03T23:25:00Z">
        <w:r w:rsidRPr="00852EE0">
          <w:rPr>
            <w:sz w:val="20"/>
            <w:szCs w:val="20"/>
            <w:rPrChange w:id="463" w:author="Jules Schers [2]" w:date="2023-02-03T23:25:00Z">
              <w:rPr/>
            </w:rPrChange>
          </w:rPr>
          <w:t>the case in primary education.</w:t>
        </w:r>
      </w:ins>
      <w:ins w:id="464" w:author="Jules Schers [2]" w:date="2023-02-03T23:26:00Z">
        <w:r>
          <w:rPr>
            <w:sz w:val="20"/>
            <w:szCs w:val="20"/>
          </w:rPr>
          <w:t xml:space="preserve"> </w:t>
        </w:r>
      </w:ins>
      <w:ins w:id="465" w:author="Jules Schers [2]" w:date="2023-02-03T23:28:00Z">
        <w:r>
          <w:rPr>
            <w:sz w:val="20"/>
            <w:szCs w:val="20"/>
          </w:rPr>
          <w:t>Furthermore, a</w:t>
        </w:r>
      </w:ins>
      <w:ins w:id="466" w:author="Jules Schers [2]" w:date="2023-02-03T23:26:00Z">
        <w:r w:rsidRPr="00852EE0">
          <w:rPr>
            <w:sz w:val="20"/>
            <w:szCs w:val="20"/>
            <w:rPrChange w:id="467" w:author="Jules Schers [2]" w:date="2023-02-03T23:26:00Z">
              <w:rPr/>
            </w:rPrChange>
          </w:rPr>
          <w:t xml:space="preserve"> minority of South African pupils enjoys high quality education, while the majority cannot (</w:t>
        </w:r>
        <w:proofErr w:type="spellStart"/>
        <w:r w:rsidRPr="00B223F2">
          <w:rPr>
            <w:sz w:val="20"/>
            <w:szCs w:val="20"/>
            <w:highlight w:val="yellow"/>
            <w:rPrChange w:id="468" w:author="Jules Schers [2]" w:date="2023-02-03T23:35:00Z">
              <w:rPr/>
            </w:rPrChange>
          </w:rPr>
          <w:t>Spaull</w:t>
        </w:r>
        <w:proofErr w:type="spellEnd"/>
        <w:r w:rsidRPr="00B223F2">
          <w:rPr>
            <w:sz w:val="20"/>
            <w:szCs w:val="20"/>
            <w:highlight w:val="yellow"/>
            <w:rPrChange w:id="469" w:author="Jules Schers [2]" w:date="2023-02-03T23:35:00Z">
              <w:rPr/>
            </w:rPrChange>
          </w:rPr>
          <w:t>, 2013</w:t>
        </w:r>
        <w:r w:rsidRPr="00852EE0">
          <w:rPr>
            <w:sz w:val="20"/>
            <w:szCs w:val="20"/>
            <w:rPrChange w:id="470" w:author="Jules Schers [2]" w:date="2023-02-03T23:26:00Z">
              <w:rPr/>
            </w:rPrChange>
          </w:rPr>
          <w:t>).</w:t>
        </w:r>
      </w:ins>
      <w:ins w:id="471" w:author="Jules Schers [2]" w:date="2023-02-03T23:27:00Z">
        <w:r>
          <w:rPr>
            <w:sz w:val="20"/>
            <w:szCs w:val="20"/>
          </w:rPr>
          <w:t xml:space="preserve"> </w:t>
        </w:r>
      </w:ins>
      <w:ins w:id="472" w:author="Jules Schers [2]" w:date="2023-02-03T23:26:00Z">
        <w:r w:rsidRPr="00852EE0">
          <w:rPr>
            <w:sz w:val="20"/>
            <w:szCs w:val="20"/>
            <w:rPrChange w:id="473" w:author="Jules Schers [2]" w:date="2023-02-03T23:27:00Z">
              <w:rPr/>
            </w:rPrChange>
          </w:rPr>
          <w:t xml:space="preserve">The conditions therefore seem right for investment in quality of education to contribute not only to better educational levels, but also to an improved economy. However, calibration of such an economic impact </w:t>
        </w:r>
      </w:ins>
      <w:ins w:id="474" w:author="Jules Schers [2]" w:date="2023-02-03T23:30:00Z">
        <w:r w:rsidR="00B223F2">
          <w:rPr>
            <w:sz w:val="20"/>
            <w:szCs w:val="20"/>
          </w:rPr>
          <w:t>remain</w:t>
        </w:r>
      </w:ins>
      <w:ins w:id="475" w:author="Jules Schers [2]" w:date="2023-02-03T23:26:00Z">
        <w:r w:rsidRPr="00852EE0">
          <w:rPr>
            <w:sz w:val="20"/>
            <w:szCs w:val="20"/>
            <w:rPrChange w:id="476" w:author="Jules Schers [2]" w:date="2023-02-03T23:27:00Z">
              <w:rPr/>
            </w:rPrChange>
          </w:rPr>
          <w:t>s difficult.</w:t>
        </w:r>
      </w:ins>
    </w:p>
    <w:p w14:paraId="02BF12EC" w14:textId="77777777" w:rsidR="00F37BF9" w:rsidRDefault="00B223F2" w:rsidP="00CC3A82">
      <w:pPr>
        <w:rPr>
          <w:ins w:id="477" w:author="Jules Schers [2]" w:date="2023-02-04T00:25:00Z"/>
          <w:sz w:val="20"/>
          <w:szCs w:val="20"/>
        </w:rPr>
      </w:pPr>
      <w:ins w:id="478" w:author="Jules Schers [2]" w:date="2023-02-03T23:31:00Z">
        <w:r>
          <w:rPr>
            <w:sz w:val="20"/>
            <w:szCs w:val="20"/>
          </w:rPr>
          <w:t xml:space="preserve">The following approach is applied to estimate productivity gains due to </w:t>
        </w:r>
        <w:r w:rsidRPr="000F1F6D">
          <w:rPr>
            <w:b/>
            <w:bCs/>
            <w:color w:val="00B050"/>
            <w:sz w:val="20"/>
            <w:szCs w:val="20"/>
            <w:rPrChange w:id="479" w:author="Jules Schers [2]" w:date="2023-02-04T00:11:00Z">
              <w:rPr>
                <w:sz w:val="20"/>
                <w:szCs w:val="20"/>
              </w:rPr>
            </w:rPrChange>
          </w:rPr>
          <w:t xml:space="preserve">improvement of </w:t>
        </w:r>
      </w:ins>
      <w:ins w:id="480" w:author="Jules Schers [2]" w:date="2023-02-03T23:30:00Z">
        <w:r w:rsidRPr="000F1F6D">
          <w:rPr>
            <w:b/>
            <w:bCs/>
            <w:color w:val="00B050"/>
            <w:sz w:val="20"/>
            <w:szCs w:val="20"/>
            <w:rPrChange w:id="481" w:author="Jules Schers [2]" w:date="2023-02-04T00:11:00Z">
              <w:rPr>
                <w:sz w:val="20"/>
                <w:szCs w:val="20"/>
              </w:rPr>
            </w:rPrChange>
          </w:rPr>
          <w:t>basic education</w:t>
        </w:r>
      </w:ins>
      <w:ins w:id="482" w:author="Jules Schers [2]" w:date="2023-02-03T23:31:00Z">
        <w:r>
          <w:rPr>
            <w:sz w:val="20"/>
            <w:szCs w:val="20"/>
          </w:rPr>
          <w:t xml:space="preserve">: </w:t>
        </w:r>
      </w:ins>
      <w:ins w:id="483" w:author="Jules Schers [2]" w:date="2023-02-03T23:59:00Z">
        <w:r w:rsidR="00586C27">
          <w:rPr>
            <w:sz w:val="20"/>
            <w:szCs w:val="20"/>
          </w:rPr>
          <w:t xml:space="preserve">The </w:t>
        </w:r>
      </w:ins>
      <w:ins w:id="484" w:author="Jules Schers [2]" w:date="2023-02-04T00:02:00Z">
        <w:r w:rsidR="00586C27">
          <w:rPr>
            <w:sz w:val="20"/>
            <w:szCs w:val="20"/>
          </w:rPr>
          <w:t xml:space="preserve">Full access and </w:t>
        </w:r>
      </w:ins>
      <w:ins w:id="485" w:author="Jules Schers [2]" w:date="2023-02-03T23:59:00Z">
        <w:r w:rsidR="00586C27">
          <w:rPr>
            <w:sz w:val="20"/>
            <w:szCs w:val="20"/>
          </w:rPr>
          <w:t>Efficiency s</w:t>
        </w:r>
      </w:ins>
      <w:ins w:id="486" w:author="Jules Schers [2]" w:date="2023-02-03T23:52:00Z">
        <w:r w:rsidR="00586C27">
          <w:rPr>
            <w:sz w:val="20"/>
            <w:szCs w:val="20"/>
          </w:rPr>
          <w:t>cenario</w:t>
        </w:r>
      </w:ins>
      <w:ins w:id="487" w:author="Jules Schers [2]" w:date="2023-02-03T23:59:00Z">
        <w:r w:rsidR="00586C27">
          <w:rPr>
            <w:sz w:val="20"/>
            <w:szCs w:val="20"/>
          </w:rPr>
          <w:t>s</w:t>
        </w:r>
      </w:ins>
      <w:ins w:id="488" w:author="Jules Schers [2]" w:date="2023-02-03T23:52:00Z">
        <w:r w:rsidR="00586C27">
          <w:rPr>
            <w:sz w:val="20"/>
            <w:szCs w:val="20"/>
          </w:rPr>
          <w:t xml:space="preserve"> </w:t>
        </w:r>
      </w:ins>
      <w:ins w:id="489" w:author="Jules Schers [2]" w:date="2023-02-04T00:01:00Z">
        <w:r w:rsidR="00586C27">
          <w:rPr>
            <w:sz w:val="20"/>
            <w:szCs w:val="20"/>
          </w:rPr>
          <w:t xml:space="preserve">lead to higher </w:t>
        </w:r>
      </w:ins>
      <w:ins w:id="490" w:author="Jules Schers [2]" w:date="2023-02-03T23:30:00Z">
        <w:r w:rsidRPr="00B223F2">
          <w:rPr>
            <w:sz w:val="20"/>
            <w:szCs w:val="20"/>
          </w:rPr>
          <w:t xml:space="preserve">enrolment </w:t>
        </w:r>
      </w:ins>
      <w:ins w:id="491" w:author="Jules Schers [2]" w:date="2023-02-04T00:01:00Z">
        <w:r w:rsidR="00586C27">
          <w:rPr>
            <w:sz w:val="20"/>
            <w:szCs w:val="20"/>
          </w:rPr>
          <w:t xml:space="preserve">and quality and therefore higher graduation levels for secondary school </w:t>
        </w:r>
      </w:ins>
      <w:ins w:id="492" w:author="Jules Schers [2]" w:date="2023-02-03T23:52:00Z">
        <w:r w:rsidR="00586C27">
          <w:rPr>
            <w:sz w:val="20"/>
            <w:szCs w:val="20"/>
          </w:rPr>
          <w:t>type</w:t>
        </w:r>
      </w:ins>
      <w:ins w:id="493" w:author="Jules Schers [2]" w:date="2023-02-04T00:01:00Z">
        <w:r w:rsidR="00586C27">
          <w:rPr>
            <w:sz w:val="20"/>
            <w:szCs w:val="20"/>
          </w:rPr>
          <w:t>s</w:t>
        </w:r>
      </w:ins>
      <w:ins w:id="494" w:author="Jules Schers [2]" w:date="2023-02-03T23:52:00Z">
        <w:r w:rsidR="00586C27">
          <w:rPr>
            <w:sz w:val="20"/>
            <w:szCs w:val="20"/>
          </w:rPr>
          <w:t xml:space="preserve"> </w:t>
        </w:r>
      </w:ins>
      <w:ins w:id="495" w:author="Jules Schers [2]" w:date="2023-02-03T23:59:00Z">
        <w:r w:rsidR="00586C27">
          <w:rPr>
            <w:sz w:val="20"/>
            <w:szCs w:val="20"/>
          </w:rPr>
          <w:t>relative to the Baseline scenario</w:t>
        </w:r>
      </w:ins>
      <w:ins w:id="496" w:author="Jules Schers [2]" w:date="2023-02-03T23:55:00Z">
        <w:r w:rsidR="00586C27">
          <w:rPr>
            <w:sz w:val="20"/>
            <w:szCs w:val="20"/>
          </w:rPr>
          <w:t>. A first s</w:t>
        </w:r>
      </w:ins>
      <w:ins w:id="497" w:author="Jules Schers [2]" w:date="2023-02-03T23:39:00Z">
        <w:r w:rsidR="00DE23C0" w:rsidRPr="00DE23C0">
          <w:rPr>
            <w:sz w:val="20"/>
            <w:szCs w:val="20"/>
          </w:rPr>
          <w:t xml:space="preserve">tep </w:t>
        </w:r>
      </w:ins>
      <w:ins w:id="498" w:author="Jules Schers [2]" w:date="2023-02-03T23:40:00Z">
        <w:r w:rsidR="00DE23C0">
          <w:rPr>
            <w:sz w:val="20"/>
            <w:szCs w:val="20"/>
          </w:rPr>
          <w:t>q</w:t>
        </w:r>
      </w:ins>
      <w:ins w:id="499" w:author="Jules Schers [2]" w:date="2023-02-03T23:39:00Z">
        <w:r w:rsidR="00DE23C0" w:rsidRPr="00DE23C0">
          <w:rPr>
            <w:sz w:val="20"/>
            <w:szCs w:val="20"/>
          </w:rPr>
          <w:t>uantif</w:t>
        </w:r>
      </w:ins>
      <w:ins w:id="500" w:author="Jules Schers [2]" w:date="2023-02-03T23:40:00Z">
        <w:r w:rsidR="00DE23C0">
          <w:rPr>
            <w:sz w:val="20"/>
            <w:szCs w:val="20"/>
          </w:rPr>
          <w:t>ies</w:t>
        </w:r>
      </w:ins>
      <w:ins w:id="501" w:author="Jules Schers [2]" w:date="2023-02-03T23:39:00Z">
        <w:r w:rsidR="00DE23C0" w:rsidRPr="00DE23C0">
          <w:rPr>
            <w:sz w:val="20"/>
            <w:szCs w:val="20"/>
          </w:rPr>
          <w:t xml:space="preserve"> the impact o</w:t>
        </w:r>
      </w:ins>
      <w:ins w:id="502" w:author="Jules Schers [2]" w:date="2023-02-03T23:53:00Z">
        <w:r w:rsidR="00586C27">
          <w:rPr>
            <w:sz w:val="20"/>
            <w:szCs w:val="20"/>
          </w:rPr>
          <w:t>n</w:t>
        </w:r>
      </w:ins>
      <w:ins w:id="503" w:author="Jules Schers [2]" w:date="2023-02-03T23:39:00Z">
        <w:r w:rsidR="00DE23C0" w:rsidRPr="00DE23C0">
          <w:rPr>
            <w:sz w:val="20"/>
            <w:szCs w:val="20"/>
          </w:rPr>
          <w:t xml:space="preserve"> educational attainment </w:t>
        </w:r>
      </w:ins>
      <w:ins w:id="504" w:author="Jules Schers [2]" w:date="2023-02-03T23:55:00Z">
        <w:r w:rsidR="00586C27">
          <w:rPr>
            <w:sz w:val="20"/>
            <w:szCs w:val="20"/>
          </w:rPr>
          <w:t>by level of education.</w:t>
        </w:r>
      </w:ins>
      <w:ins w:id="505" w:author="Jules Schers [2]" w:date="2023-02-04T00:11:00Z">
        <w:r w:rsidR="000F1F6D" w:rsidRPr="000F1F6D">
          <w:rPr>
            <w:rStyle w:val="FootnoteReference"/>
            <w:sz w:val="20"/>
            <w:szCs w:val="20"/>
          </w:rPr>
          <w:t xml:space="preserve"> </w:t>
        </w:r>
        <w:r w:rsidR="000F1F6D" w:rsidRPr="001C44AD">
          <w:rPr>
            <w:rStyle w:val="FootnoteReference"/>
            <w:sz w:val="20"/>
            <w:szCs w:val="20"/>
          </w:rPr>
          <w:footnoteReference w:id="9"/>
        </w:r>
      </w:ins>
      <w:ins w:id="508" w:author="Jules Schers [2]" w:date="2023-02-03T23:55:00Z">
        <w:r w:rsidR="00586C27">
          <w:rPr>
            <w:sz w:val="20"/>
            <w:szCs w:val="20"/>
          </w:rPr>
          <w:t xml:space="preserve"> </w:t>
        </w:r>
      </w:ins>
      <w:ins w:id="509" w:author="Jules Schers [2]" w:date="2023-02-03T23:53:00Z">
        <w:r w:rsidR="00586C27">
          <w:rPr>
            <w:sz w:val="20"/>
            <w:szCs w:val="20"/>
          </w:rPr>
          <w:t xml:space="preserve">Step </w:t>
        </w:r>
      </w:ins>
      <w:ins w:id="510" w:author="Jules Schers [2]" w:date="2023-02-03T23:55:00Z">
        <w:r w:rsidR="00586C27">
          <w:rPr>
            <w:sz w:val="20"/>
            <w:szCs w:val="20"/>
          </w:rPr>
          <w:t>2</w:t>
        </w:r>
      </w:ins>
      <w:ins w:id="511" w:author="Jules Schers [2]" w:date="2023-02-03T23:53:00Z">
        <w:r w:rsidR="00586C27">
          <w:rPr>
            <w:sz w:val="20"/>
            <w:szCs w:val="20"/>
          </w:rPr>
          <w:t xml:space="preserve"> </w:t>
        </w:r>
      </w:ins>
      <w:ins w:id="512" w:author="Jules Schers [2]" w:date="2023-02-03T23:55:00Z">
        <w:r w:rsidR="00586C27">
          <w:rPr>
            <w:sz w:val="20"/>
            <w:szCs w:val="20"/>
          </w:rPr>
          <w:t xml:space="preserve">translates this to </w:t>
        </w:r>
      </w:ins>
      <w:ins w:id="513" w:author="Jules Schers [2]" w:date="2023-02-03T23:56:00Z">
        <w:r w:rsidR="00586C27">
          <w:rPr>
            <w:sz w:val="20"/>
            <w:szCs w:val="20"/>
          </w:rPr>
          <w:t>a change in school leavers from primary to matric-level educated.</w:t>
        </w:r>
      </w:ins>
      <w:ins w:id="514" w:author="Jules Schers [2]" w:date="2023-02-03T23:57:00Z">
        <w:r w:rsidR="00586C27">
          <w:rPr>
            <w:rStyle w:val="FootnoteReference"/>
            <w:sz w:val="20"/>
            <w:szCs w:val="20"/>
          </w:rPr>
          <w:footnoteReference w:id="10"/>
        </w:r>
      </w:ins>
      <w:ins w:id="524" w:author="Jules Schers [2]" w:date="2023-02-03T23:56:00Z">
        <w:r w:rsidR="00586C27">
          <w:rPr>
            <w:sz w:val="20"/>
            <w:szCs w:val="20"/>
          </w:rPr>
          <w:t xml:space="preserve"> Step 3 </w:t>
        </w:r>
      </w:ins>
      <w:ins w:id="525" w:author="Jules Schers [2]" w:date="2023-02-03T23:41:00Z">
        <w:r w:rsidR="00DE23C0">
          <w:rPr>
            <w:sz w:val="20"/>
            <w:szCs w:val="20"/>
          </w:rPr>
          <w:t>t</w:t>
        </w:r>
        <w:r w:rsidR="00DE23C0" w:rsidRPr="00DE23C0">
          <w:rPr>
            <w:sz w:val="20"/>
            <w:szCs w:val="20"/>
          </w:rPr>
          <w:t>ranslate</w:t>
        </w:r>
        <w:r w:rsidR="00DE23C0">
          <w:rPr>
            <w:sz w:val="20"/>
            <w:szCs w:val="20"/>
          </w:rPr>
          <w:t>s</w:t>
        </w:r>
        <w:r w:rsidR="00DE23C0" w:rsidRPr="00DE23C0">
          <w:rPr>
            <w:sz w:val="20"/>
            <w:szCs w:val="20"/>
          </w:rPr>
          <w:t xml:space="preserve"> the additional educational attainment in the employed work force to a TFP impact</w:t>
        </w:r>
      </w:ins>
      <w:ins w:id="526" w:author="Jules Schers [2]" w:date="2023-02-03T23:54:00Z">
        <w:r w:rsidR="00586C27">
          <w:rPr>
            <w:sz w:val="20"/>
            <w:szCs w:val="20"/>
          </w:rPr>
          <w:t xml:space="preserve">, based on the wage ratio between average secondary educated and primary </w:t>
        </w:r>
      </w:ins>
      <w:ins w:id="527" w:author="Jules Schers [2]" w:date="2023-02-03T23:56:00Z">
        <w:r w:rsidR="00586C27">
          <w:rPr>
            <w:sz w:val="20"/>
            <w:szCs w:val="20"/>
          </w:rPr>
          <w:t>(</w:t>
        </w:r>
      </w:ins>
      <w:ins w:id="528" w:author="Jules Schers [2]" w:date="2023-02-03T23:54:00Z">
        <w:r w:rsidR="00586C27">
          <w:rPr>
            <w:sz w:val="20"/>
            <w:szCs w:val="20"/>
          </w:rPr>
          <w:t>or less</w:t>
        </w:r>
      </w:ins>
      <w:ins w:id="529" w:author="Jules Schers [2]" w:date="2023-02-03T23:56:00Z">
        <w:r w:rsidR="00586C27">
          <w:rPr>
            <w:sz w:val="20"/>
            <w:szCs w:val="20"/>
          </w:rPr>
          <w:t>)</w:t>
        </w:r>
      </w:ins>
      <w:ins w:id="530" w:author="Jules Schers [2]" w:date="2023-02-03T23:54:00Z">
        <w:r w:rsidR="00586C27">
          <w:rPr>
            <w:sz w:val="20"/>
            <w:szCs w:val="20"/>
          </w:rPr>
          <w:t xml:space="preserve"> educated workers</w:t>
        </w:r>
      </w:ins>
      <w:ins w:id="531" w:author="Jules Schers [2]" w:date="2023-02-03T23:41:00Z">
        <w:r w:rsidR="00DE23C0">
          <w:rPr>
            <w:sz w:val="20"/>
            <w:szCs w:val="20"/>
          </w:rPr>
          <w:t>.</w:t>
        </w:r>
      </w:ins>
      <w:ins w:id="532" w:author="Jules Schers [2]" w:date="2023-02-03T23:58:00Z">
        <w:r w:rsidR="00586C27">
          <w:rPr>
            <w:rStyle w:val="FootnoteReference"/>
            <w:sz w:val="20"/>
            <w:szCs w:val="20"/>
          </w:rPr>
          <w:footnoteReference w:id="11"/>
        </w:r>
      </w:ins>
      <w:ins w:id="544" w:author="Jules Schers [2]" w:date="2023-02-03T23:52:00Z">
        <w:r w:rsidR="00586C27" w:rsidRPr="001F4E8E">
          <w:rPr>
            <w:sz w:val="20"/>
            <w:szCs w:val="20"/>
            <w:rPrChange w:id="545" w:author="Jules Schers [2]" w:date="2023-02-04T00:10:00Z">
              <w:rPr/>
            </w:rPrChange>
          </w:rPr>
          <w:t xml:space="preserve"> </w:t>
        </w:r>
      </w:ins>
      <w:ins w:id="546" w:author="Jules Schers [2]" w:date="2023-02-04T00:00:00Z">
        <w:r w:rsidR="00586C27" w:rsidRPr="001F4E8E">
          <w:rPr>
            <w:sz w:val="20"/>
            <w:szCs w:val="20"/>
            <w:rPrChange w:id="547" w:author="Jules Schers [2]" w:date="2023-02-04T00:10:00Z">
              <w:rPr/>
            </w:rPrChange>
          </w:rPr>
          <w:t>This leads to an additional TFP growth of additional educational enrolment and quality of 0.22% for the period 2022-2030</w:t>
        </w:r>
      </w:ins>
      <w:ins w:id="548" w:author="Jules Schers [2]" w:date="2023-02-04T00:08:00Z">
        <w:r w:rsidR="001F4E8E" w:rsidRPr="001F4E8E">
          <w:rPr>
            <w:sz w:val="20"/>
            <w:szCs w:val="20"/>
            <w:rPrChange w:id="549" w:author="Jules Schers [2]" w:date="2023-02-04T00:10:00Z">
              <w:rPr/>
            </w:rPrChange>
          </w:rPr>
          <w:t>.</w:t>
        </w:r>
      </w:ins>
      <w:ins w:id="550" w:author="Jules Schers [2]" w:date="2023-02-04T00:04:00Z">
        <w:r w:rsidR="001F4E8E" w:rsidRPr="001F4E8E">
          <w:rPr>
            <w:sz w:val="20"/>
            <w:szCs w:val="20"/>
            <w:rPrChange w:id="551" w:author="Jules Schers [2]" w:date="2023-02-04T00:10:00Z">
              <w:rPr/>
            </w:rPrChange>
          </w:rPr>
          <w:t xml:space="preserve"> </w:t>
        </w:r>
      </w:ins>
      <w:ins w:id="552" w:author="Jules Schers [2]" w:date="2023-02-04T00:08:00Z">
        <w:r w:rsidR="001F4E8E" w:rsidRPr="001F4E8E">
          <w:rPr>
            <w:sz w:val="20"/>
            <w:szCs w:val="20"/>
            <w:rPrChange w:id="553" w:author="Jules Schers [2]" w:date="2023-02-04T00:10:00Z">
              <w:rPr/>
            </w:rPrChange>
          </w:rPr>
          <w:t>T</w:t>
        </w:r>
        <w:r w:rsidR="001F4E8E" w:rsidRPr="001F4E8E">
          <w:rPr>
            <w:sz w:val="20"/>
            <w:szCs w:val="20"/>
            <w:rPrChange w:id="554" w:author="Jules Schers [2]" w:date="2023-02-04T00:10:00Z">
              <w:rPr/>
            </w:rPrChange>
          </w:rPr>
          <w:t>he difference relative size of additional capital investment</w:t>
        </w:r>
        <w:r w:rsidR="001F4E8E" w:rsidRPr="001F4E8E">
          <w:rPr>
            <w:sz w:val="20"/>
            <w:szCs w:val="20"/>
            <w:rPrChange w:id="555" w:author="Jules Schers [2]" w:date="2023-02-04T00:10:00Z">
              <w:rPr/>
            </w:rPrChange>
          </w:rPr>
          <w:t xml:space="preserve"> </w:t>
        </w:r>
        <w:r w:rsidR="001F4E8E" w:rsidRPr="001F4E8E">
          <w:rPr>
            <w:sz w:val="20"/>
            <w:szCs w:val="20"/>
            <w:rPrChange w:id="556" w:author="Jules Schers [2]" w:date="2023-02-04T00:10:00Z">
              <w:rPr/>
            </w:rPrChange>
          </w:rPr>
          <w:t xml:space="preserve">between Baseline and the No investment reference scenario </w:t>
        </w:r>
      </w:ins>
      <w:ins w:id="557" w:author="Jules Schers [2]" w:date="2023-02-04T00:09:00Z">
        <w:r w:rsidR="001F4E8E" w:rsidRPr="001F4E8E">
          <w:rPr>
            <w:sz w:val="20"/>
            <w:szCs w:val="20"/>
            <w:rPrChange w:id="558" w:author="Jules Schers [2]" w:date="2023-02-04T00:10:00Z">
              <w:rPr/>
            </w:rPrChange>
          </w:rPr>
          <w:t xml:space="preserve">would imply that the </w:t>
        </w:r>
      </w:ins>
      <w:ins w:id="559" w:author="Jules Schers [2]" w:date="2023-02-04T00:04:00Z">
        <w:r w:rsidR="001F4E8E" w:rsidRPr="001F4E8E">
          <w:rPr>
            <w:sz w:val="20"/>
            <w:szCs w:val="20"/>
            <w:rPrChange w:id="560" w:author="Jules Schers [2]" w:date="2023-02-04T00:10:00Z">
              <w:rPr/>
            </w:rPrChange>
          </w:rPr>
          <w:t xml:space="preserve">TFP impact </w:t>
        </w:r>
      </w:ins>
      <w:ins w:id="561" w:author="Jules Schers [2]" w:date="2023-02-04T00:09:00Z">
        <w:r w:rsidR="001F4E8E" w:rsidRPr="001F4E8E">
          <w:rPr>
            <w:sz w:val="20"/>
            <w:szCs w:val="20"/>
            <w:rPrChange w:id="562" w:author="Jules Schers [2]" w:date="2023-02-04T00:10:00Z">
              <w:rPr/>
            </w:rPrChange>
          </w:rPr>
          <w:t xml:space="preserve">for </w:t>
        </w:r>
        <w:r w:rsidR="001F4E8E" w:rsidRPr="001F4E8E">
          <w:rPr>
            <w:sz w:val="20"/>
            <w:szCs w:val="20"/>
            <w:rPrChange w:id="563" w:author="Jules Schers [2]" w:date="2023-02-04T00:10:00Z">
              <w:rPr/>
            </w:rPrChange>
          </w:rPr>
          <w:t xml:space="preserve">the </w:t>
        </w:r>
        <w:r w:rsidR="001F4E8E" w:rsidRPr="001F4E8E">
          <w:rPr>
            <w:sz w:val="20"/>
            <w:szCs w:val="20"/>
            <w:rPrChange w:id="564" w:author="Jules Schers [2]" w:date="2023-02-04T00:10:00Z">
              <w:rPr/>
            </w:rPrChange>
          </w:rPr>
          <w:t xml:space="preserve">baseline vs </w:t>
        </w:r>
        <w:r w:rsidR="001F4E8E" w:rsidRPr="001F4E8E">
          <w:rPr>
            <w:sz w:val="20"/>
            <w:szCs w:val="20"/>
            <w:rPrChange w:id="565" w:author="Jules Schers [2]" w:date="2023-02-04T00:10:00Z">
              <w:rPr/>
            </w:rPrChange>
          </w:rPr>
          <w:t xml:space="preserve">the </w:t>
        </w:r>
        <w:r w:rsidR="001F4E8E" w:rsidRPr="001F4E8E">
          <w:rPr>
            <w:sz w:val="20"/>
            <w:szCs w:val="20"/>
            <w:rPrChange w:id="566" w:author="Jules Schers [2]" w:date="2023-02-04T00:10:00Z">
              <w:rPr/>
            </w:rPrChange>
          </w:rPr>
          <w:t>reference</w:t>
        </w:r>
        <w:r w:rsidR="001F4E8E" w:rsidRPr="001F4E8E">
          <w:rPr>
            <w:sz w:val="20"/>
            <w:szCs w:val="20"/>
            <w:rPrChange w:id="567" w:author="Jules Schers [2]" w:date="2023-02-04T00:10:00Z">
              <w:rPr/>
            </w:rPrChange>
          </w:rPr>
          <w:t xml:space="preserve"> scenario is </w:t>
        </w:r>
      </w:ins>
      <w:ins w:id="568" w:author="Jules Schers [2]" w:date="2023-02-04T00:04:00Z">
        <w:r w:rsidR="001F4E8E" w:rsidRPr="001F4E8E">
          <w:rPr>
            <w:sz w:val="20"/>
            <w:szCs w:val="20"/>
            <w:rPrChange w:id="569" w:author="Jules Schers [2]" w:date="2023-02-04T00:10:00Z">
              <w:rPr/>
            </w:rPrChange>
          </w:rPr>
          <w:t>0.3%</w:t>
        </w:r>
      </w:ins>
      <w:ins w:id="570" w:author="Jules Schers [2]" w:date="2023-02-04T00:05:00Z">
        <w:r w:rsidR="001F4E8E" w:rsidRPr="001F4E8E">
          <w:rPr>
            <w:sz w:val="20"/>
            <w:szCs w:val="20"/>
            <w:rPrChange w:id="571" w:author="Jules Schers [2]" w:date="2023-02-04T00:10:00Z">
              <w:rPr/>
            </w:rPrChange>
          </w:rPr>
          <w:t xml:space="preserve">, and therefore </w:t>
        </w:r>
      </w:ins>
      <w:ins w:id="572" w:author="Jules Schers [2]" w:date="2023-02-04T00:09:00Z">
        <w:r w:rsidR="001F4E8E" w:rsidRPr="001F4E8E">
          <w:rPr>
            <w:sz w:val="20"/>
            <w:szCs w:val="20"/>
            <w:rPrChange w:id="573" w:author="Jules Schers [2]" w:date="2023-02-04T00:10:00Z">
              <w:rPr/>
            </w:rPrChange>
          </w:rPr>
          <w:t>the TFP impact of Full access and Efficiency scenarios vs Reference are 0.53%</w:t>
        </w:r>
      </w:ins>
      <w:ins w:id="574" w:author="Jules Schers [2]" w:date="2023-02-04T00:02:00Z">
        <w:r w:rsidR="001F4E8E" w:rsidRPr="001F4E8E">
          <w:rPr>
            <w:sz w:val="20"/>
            <w:szCs w:val="20"/>
            <w:rPrChange w:id="575" w:author="Jules Schers [2]" w:date="2023-02-04T00:10:00Z">
              <w:rPr/>
            </w:rPrChange>
          </w:rPr>
          <w:t>.</w:t>
        </w:r>
      </w:ins>
      <w:ins w:id="576" w:author="Jules Schers [2]" w:date="2023-02-04T00:12:00Z">
        <w:r w:rsidR="00AF0971">
          <w:rPr>
            <w:sz w:val="20"/>
            <w:szCs w:val="20"/>
          </w:rPr>
          <w:t xml:space="preserve"> </w:t>
        </w:r>
      </w:ins>
    </w:p>
    <w:p w14:paraId="5308A1CE" w14:textId="1A6654BE" w:rsidR="00965CD7" w:rsidRPr="00852EE0" w:rsidRDefault="00965CD7" w:rsidP="00CC3A82">
      <w:pPr>
        <w:rPr>
          <w:ins w:id="577" w:author="Jules Schers [2]" w:date="2023-02-03T15:39:00Z"/>
          <w:sz w:val="20"/>
          <w:szCs w:val="20"/>
          <w:rPrChange w:id="578" w:author="Jules Schers [2]" w:date="2023-02-03T23:23:00Z">
            <w:rPr>
              <w:ins w:id="579" w:author="Jules Schers [2]" w:date="2023-02-03T15:39:00Z"/>
            </w:rPr>
          </w:rPrChange>
        </w:rPr>
      </w:pPr>
      <w:ins w:id="580" w:author="Jules Schers [2]" w:date="2023-02-03T16:18:00Z">
        <w:r w:rsidRPr="00852EE0">
          <w:rPr>
            <w:sz w:val="20"/>
            <w:szCs w:val="20"/>
            <w:rPrChange w:id="581" w:author="Jules Schers [2]" w:date="2023-02-03T23:23:00Z">
              <w:rPr/>
            </w:rPrChange>
          </w:rPr>
          <w:t xml:space="preserve">For </w:t>
        </w:r>
        <w:r w:rsidRPr="00F37BF9">
          <w:rPr>
            <w:b/>
            <w:bCs/>
            <w:color w:val="00B050"/>
            <w:sz w:val="20"/>
            <w:szCs w:val="20"/>
            <w:rPrChange w:id="582" w:author="Jules Schers [2]" w:date="2023-02-04T00:25:00Z">
              <w:rPr/>
            </w:rPrChange>
          </w:rPr>
          <w:t>TVET education</w:t>
        </w:r>
      </w:ins>
      <w:ins w:id="583" w:author="Jules Schers [2]" w:date="2023-02-04T00:12:00Z">
        <w:r w:rsidR="00AF0971" w:rsidRPr="00F37BF9">
          <w:rPr>
            <w:color w:val="00B050"/>
            <w:sz w:val="20"/>
            <w:szCs w:val="20"/>
            <w:rPrChange w:id="584" w:author="Jules Schers [2]" w:date="2023-02-04T00:25:00Z">
              <w:rPr>
                <w:sz w:val="20"/>
                <w:szCs w:val="20"/>
              </w:rPr>
            </w:rPrChange>
          </w:rPr>
          <w:t xml:space="preserve"> </w:t>
        </w:r>
        <w:r w:rsidR="00AF0971">
          <w:rPr>
            <w:sz w:val="20"/>
            <w:szCs w:val="20"/>
          </w:rPr>
          <w:t xml:space="preserve">the same approach </w:t>
        </w:r>
      </w:ins>
      <w:ins w:id="585" w:author="Jules Schers [2]" w:date="2023-02-04T00:25:00Z">
        <w:r w:rsidR="00F37BF9">
          <w:rPr>
            <w:sz w:val="20"/>
            <w:szCs w:val="20"/>
          </w:rPr>
          <w:t>applies: T</w:t>
        </w:r>
      </w:ins>
      <w:ins w:id="586" w:author="Jules Schers [2]" w:date="2023-02-04T00:12:00Z">
        <w:r w:rsidR="00AF0971">
          <w:rPr>
            <w:sz w:val="20"/>
            <w:szCs w:val="20"/>
          </w:rPr>
          <w:t xml:space="preserve">his time the </w:t>
        </w:r>
      </w:ins>
      <w:ins w:id="587" w:author="Jules Schers [2]" w:date="2023-02-04T00:13:00Z">
        <w:r w:rsidR="00AF0971">
          <w:rPr>
            <w:sz w:val="20"/>
            <w:szCs w:val="20"/>
          </w:rPr>
          <w:t>enrolment numbers lead to a shift from learners entering the labour market at the lower-secondary level to the matric/upper-secondary level.</w:t>
        </w:r>
        <w:r w:rsidR="00AF0971">
          <w:rPr>
            <w:rStyle w:val="FootnoteReference"/>
            <w:sz w:val="20"/>
            <w:szCs w:val="20"/>
          </w:rPr>
          <w:footnoteReference w:id="12"/>
        </w:r>
        <w:r w:rsidR="00AF0971">
          <w:rPr>
            <w:sz w:val="20"/>
            <w:szCs w:val="20"/>
          </w:rPr>
          <w:t xml:space="preserve"> </w:t>
        </w:r>
      </w:ins>
      <w:ins w:id="595" w:author="Jules Schers [2]" w:date="2023-02-04T00:25:00Z">
        <w:r w:rsidR="00F37BF9">
          <w:rPr>
            <w:sz w:val="20"/>
            <w:szCs w:val="20"/>
          </w:rPr>
          <w:t>Again, b</w:t>
        </w:r>
      </w:ins>
      <w:ins w:id="596" w:author="Jules Schers [2]" w:date="2023-02-04T00:22:00Z">
        <w:r w:rsidR="00F37BF9">
          <w:rPr>
            <w:sz w:val="20"/>
            <w:szCs w:val="20"/>
          </w:rPr>
          <w:t xml:space="preserve">ased on relative capital expenditure for expansion </w:t>
        </w:r>
      </w:ins>
      <w:ins w:id="597" w:author="Jules Schers [2]" w:date="2023-02-04T00:23:00Z">
        <w:r w:rsidR="00F37BF9">
          <w:rPr>
            <w:sz w:val="20"/>
            <w:szCs w:val="20"/>
          </w:rPr>
          <w:t xml:space="preserve">the impact of the Baseline scenario relative to the Reference scenario is estimated. The result of the estimation is that </w:t>
        </w:r>
      </w:ins>
      <w:ins w:id="598" w:author="Jules Schers [2]" w:date="2023-02-04T00:21:00Z">
        <w:r w:rsidR="000D7C0A">
          <w:rPr>
            <w:sz w:val="20"/>
            <w:szCs w:val="20"/>
          </w:rPr>
          <w:t>a</w:t>
        </w:r>
      </w:ins>
      <w:ins w:id="599" w:author="Jules Schers [2]" w:date="2023-02-04T00:22:00Z">
        <w:r w:rsidR="000D7C0A">
          <w:rPr>
            <w:sz w:val="20"/>
            <w:szCs w:val="20"/>
          </w:rPr>
          <w:t>dditional</w:t>
        </w:r>
      </w:ins>
      <w:ins w:id="600" w:author="Jules Schers [2]" w:date="2023-02-04T00:21:00Z">
        <w:r w:rsidR="000D7C0A">
          <w:rPr>
            <w:sz w:val="20"/>
            <w:szCs w:val="20"/>
          </w:rPr>
          <w:t xml:space="preserve"> TFP growth for the </w:t>
        </w:r>
      </w:ins>
      <w:ins w:id="601" w:author="Jules Schers [2]" w:date="2023-02-04T00:22:00Z">
        <w:r w:rsidR="000D7C0A">
          <w:rPr>
            <w:sz w:val="20"/>
            <w:szCs w:val="20"/>
          </w:rPr>
          <w:t xml:space="preserve">total period up to 2030 </w:t>
        </w:r>
      </w:ins>
      <w:ins w:id="602" w:author="Jules Schers [2]" w:date="2023-02-04T00:23:00Z">
        <w:r w:rsidR="00F37BF9">
          <w:rPr>
            <w:sz w:val="20"/>
            <w:szCs w:val="20"/>
          </w:rPr>
          <w:t xml:space="preserve">is </w:t>
        </w:r>
      </w:ins>
      <w:ins w:id="603" w:author="Jules Schers [2]" w:date="2023-02-04T00:24:00Z">
        <w:r w:rsidR="00F37BF9">
          <w:rPr>
            <w:sz w:val="20"/>
            <w:szCs w:val="20"/>
          </w:rPr>
          <w:t xml:space="preserve">0.37% for the NDP scenario, 0.08% for the Baseline scenario, and </w:t>
        </w:r>
        <w:r w:rsidR="00F37BF9">
          <w:rPr>
            <w:sz w:val="20"/>
            <w:szCs w:val="20"/>
          </w:rPr>
          <w:t>0.75% for the PSET scenario</w:t>
        </w:r>
        <w:r w:rsidR="00F37BF9">
          <w:rPr>
            <w:sz w:val="20"/>
            <w:szCs w:val="20"/>
          </w:rPr>
          <w:t>.</w:t>
        </w:r>
      </w:ins>
    </w:p>
    <w:p w14:paraId="613B0A3F" w14:textId="621FF172" w:rsidR="00CC3A82" w:rsidRPr="00CC3A82" w:rsidRDefault="00CC3A82" w:rsidP="00CC3A82">
      <w:pPr>
        <w:rPr>
          <w:ins w:id="604" w:author="Jules Schers [2]" w:date="2023-02-03T15:36:00Z"/>
          <w:rPrChange w:id="605" w:author="Jules Schers [2]" w:date="2023-02-03T15:39:00Z">
            <w:rPr>
              <w:ins w:id="606" w:author="Jules Schers [2]" w:date="2023-02-03T15:36:00Z"/>
              <w:lang w:val="en-US"/>
            </w:rPr>
          </w:rPrChange>
        </w:rPr>
      </w:pPr>
    </w:p>
    <w:p w14:paraId="7E7E82FE" w14:textId="787AFB3B" w:rsidR="00CC3A82" w:rsidRDefault="00912BD0" w:rsidP="00912BD0">
      <w:pPr>
        <w:pStyle w:val="Heading3"/>
        <w:rPr>
          <w:ins w:id="607" w:author="Jules Schers [2]" w:date="2023-02-03T16:30:00Z"/>
          <w:lang w:val="en-US"/>
        </w:rPr>
      </w:pPr>
      <w:ins w:id="608" w:author="Jules Schers [2]" w:date="2023-02-03T16:29:00Z">
        <w:r>
          <w:rPr>
            <w:lang w:val="en-US"/>
          </w:rPr>
          <w:t>Abstract References</w:t>
        </w:r>
      </w:ins>
    </w:p>
    <w:p w14:paraId="6F059183" w14:textId="77777777" w:rsidR="00B60184" w:rsidRDefault="00B60184" w:rsidP="00B60184">
      <w:pPr>
        <w:rPr>
          <w:ins w:id="609" w:author="Jules Schers [2]" w:date="2023-02-04T00:52:00Z"/>
          <w:sz w:val="20"/>
          <w:szCs w:val="20"/>
        </w:rPr>
      </w:pPr>
      <w:proofErr w:type="spellStart"/>
      <w:ins w:id="610" w:author="Jules Schers [2]" w:date="2023-02-04T00:52:00Z">
        <w:r w:rsidRPr="001C44AD">
          <w:rPr>
            <w:sz w:val="20"/>
            <w:szCs w:val="20"/>
            <w:highlight w:val="yellow"/>
          </w:rPr>
          <w:t>Bhorat</w:t>
        </w:r>
        <w:proofErr w:type="spellEnd"/>
        <w:r w:rsidRPr="001C44AD">
          <w:rPr>
            <w:sz w:val="20"/>
            <w:szCs w:val="20"/>
            <w:highlight w:val="yellow"/>
          </w:rPr>
          <w:t xml:space="preserve">, H, Kimani, M 2017, The role of post-school education and training institutions in predicting labour market outcomes, LMIP report, no. 23, Labour Market Intelligence Partnership, Human Sciences Research </w:t>
        </w:r>
        <w:r w:rsidRPr="001C44AD">
          <w:rPr>
            <w:sz w:val="20"/>
            <w:szCs w:val="20"/>
            <w:highlight w:val="yellow"/>
          </w:rPr>
          <w:lastRenderedPageBreak/>
          <w:t>Council, Pretoria, viewed 12 Jan 2023, &lt;http://www.lmip.org.za/document/role-post-school-education-and-training-institutions-predicting-labour-market-outcomes&gt;</w:t>
        </w:r>
        <w:r w:rsidRPr="00B223F2">
          <w:rPr>
            <w:sz w:val="20"/>
            <w:szCs w:val="20"/>
          </w:rPr>
          <w:t>.</w:t>
        </w:r>
      </w:ins>
    </w:p>
    <w:p w14:paraId="2B9DA402" w14:textId="77777777" w:rsidR="00B223F2" w:rsidRPr="00B223F2" w:rsidRDefault="00B223F2" w:rsidP="00B223F2">
      <w:pPr>
        <w:rPr>
          <w:ins w:id="611" w:author="Jules Schers [2]" w:date="2023-02-03T23:38:00Z"/>
          <w:sz w:val="20"/>
          <w:szCs w:val="20"/>
          <w:highlight w:val="yellow"/>
          <w:rPrChange w:id="612" w:author="Jules Schers [2]" w:date="2023-02-03T23:38:00Z">
            <w:rPr>
              <w:ins w:id="613" w:author="Jules Schers [2]" w:date="2023-02-03T23:38:00Z"/>
            </w:rPr>
          </w:rPrChange>
        </w:rPr>
      </w:pPr>
      <w:ins w:id="614" w:author="Jules Schers [2]" w:date="2023-02-03T23:38:00Z">
        <w:r w:rsidRPr="00B223F2">
          <w:rPr>
            <w:sz w:val="20"/>
            <w:szCs w:val="20"/>
            <w:highlight w:val="yellow"/>
            <w:rPrChange w:id="615" w:author="Jules Schers [2]" w:date="2023-02-03T23:38:00Z">
              <w:rPr/>
            </w:rPrChange>
          </w:rPr>
          <w:t xml:space="preserve">Bloom, D.E., Canning, D., </w:t>
        </w:r>
        <w:proofErr w:type="spellStart"/>
        <w:r w:rsidRPr="00B223F2">
          <w:rPr>
            <w:sz w:val="20"/>
            <w:szCs w:val="20"/>
            <w:highlight w:val="yellow"/>
            <w:rPrChange w:id="616" w:author="Jules Schers [2]" w:date="2023-02-03T23:38:00Z">
              <w:rPr/>
            </w:rPrChange>
          </w:rPr>
          <w:t>Kotschy</w:t>
        </w:r>
        <w:proofErr w:type="spellEnd"/>
        <w:r w:rsidRPr="00B223F2">
          <w:rPr>
            <w:sz w:val="20"/>
            <w:szCs w:val="20"/>
            <w:highlight w:val="yellow"/>
            <w:rPrChange w:id="617" w:author="Jules Schers [2]" w:date="2023-02-03T23:38:00Z">
              <w:rPr/>
            </w:rPrChange>
          </w:rPr>
          <w:t xml:space="preserve">, R., </w:t>
        </w:r>
        <w:proofErr w:type="spellStart"/>
        <w:r w:rsidRPr="00B223F2">
          <w:rPr>
            <w:sz w:val="20"/>
            <w:szCs w:val="20"/>
            <w:highlight w:val="yellow"/>
            <w:rPrChange w:id="618" w:author="Jules Schers [2]" w:date="2023-02-03T23:38:00Z">
              <w:rPr/>
            </w:rPrChange>
          </w:rPr>
          <w:t>Prettner</w:t>
        </w:r>
        <w:proofErr w:type="spellEnd"/>
        <w:r w:rsidRPr="00B223F2">
          <w:rPr>
            <w:sz w:val="20"/>
            <w:szCs w:val="20"/>
            <w:highlight w:val="yellow"/>
            <w:rPrChange w:id="619" w:author="Jules Schers [2]" w:date="2023-02-03T23:38:00Z">
              <w:rPr/>
            </w:rPrChange>
          </w:rPr>
          <w:t xml:space="preserve">, K. &amp; </w:t>
        </w:r>
        <w:proofErr w:type="spellStart"/>
        <w:r w:rsidRPr="00B223F2">
          <w:rPr>
            <w:sz w:val="20"/>
            <w:szCs w:val="20"/>
            <w:highlight w:val="yellow"/>
            <w:rPrChange w:id="620" w:author="Jules Schers [2]" w:date="2023-02-03T23:38:00Z">
              <w:rPr/>
            </w:rPrChange>
          </w:rPr>
          <w:t>Schünemann</w:t>
        </w:r>
        <w:proofErr w:type="spellEnd"/>
        <w:r w:rsidRPr="00B223F2">
          <w:rPr>
            <w:sz w:val="20"/>
            <w:szCs w:val="20"/>
            <w:highlight w:val="yellow"/>
            <w:rPrChange w:id="621" w:author="Jules Schers [2]" w:date="2023-02-03T23:38:00Z">
              <w:rPr/>
            </w:rPrChange>
          </w:rPr>
          <w:t xml:space="preserve">, J.J. (2019), “Health and Economic Growth: Reconciling the Micro and Macro Evidence”, NBER </w:t>
        </w:r>
        <w:proofErr w:type="spellStart"/>
        <w:r w:rsidRPr="00B223F2">
          <w:rPr>
            <w:sz w:val="20"/>
            <w:szCs w:val="20"/>
            <w:highlight w:val="yellow"/>
            <w:rPrChange w:id="622" w:author="Jules Schers [2]" w:date="2023-02-03T23:38:00Z">
              <w:rPr/>
            </w:rPrChange>
          </w:rPr>
          <w:t>wp</w:t>
        </w:r>
        <w:proofErr w:type="spellEnd"/>
        <w:r w:rsidRPr="00B223F2">
          <w:rPr>
            <w:sz w:val="20"/>
            <w:szCs w:val="20"/>
            <w:highlight w:val="yellow"/>
            <w:rPrChange w:id="623" w:author="Jules Schers [2]" w:date="2023-02-03T23:38:00Z">
              <w:rPr/>
            </w:rPrChange>
          </w:rPr>
          <w:t xml:space="preserve"> 26003, June 2019, DOI 10.3386/w26003, accessed online (august 2022) </w:t>
        </w:r>
        <w:r w:rsidRPr="00B223F2">
          <w:rPr>
            <w:sz w:val="20"/>
            <w:szCs w:val="20"/>
            <w:highlight w:val="yellow"/>
            <w:rPrChange w:id="624" w:author="Jules Schers [2]" w:date="2023-02-03T23:38:00Z">
              <w:rPr/>
            </w:rPrChange>
          </w:rPr>
          <w:fldChar w:fldCharType="begin"/>
        </w:r>
        <w:r w:rsidRPr="00B223F2">
          <w:rPr>
            <w:sz w:val="20"/>
            <w:szCs w:val="20"/>
            <w:highlight w:val="yellow"/>
            <w:rPrChange w:id="625" w:author="Jules Schers [2]" w:date="2023-02-03T23:38:00Z">
              <w:rPr/>
            </w:rPrChange>
          </w:rPr>
          <w:instrText>HYPERLINK "https://www.nber.org/papers/w26003" \t "_blank"</w:instrText>
        </w:r>
        <w:r w:rsidRPr="00B223F2">
          <w:rPr>
            <w:sz w:val="20"/>
            <w:szCs w:val="20"/>
            <w:highlight w:val="yellow"/>
            <w:rPrChange w:id="626" w:author="Jules Schers [2]" w:date="2023-02-03T23:38:00Z">
              <w:rPr/>
            </w:rPrChange>
          </w:rPr>
        </w:r>
        <w:r w:rsidRPr="00B223F2">
          <w:rPr>
            <w:sz w:val="20"/>
            <w:szCs w:val="20"/>
            <w:highlight w:val="yellow"/>
            <w:rPrChange w:id="627" w:author="Jules Schers [2]" w:date="2023-02-03T23:38:00Z">
              <w:rPr/>
            </w:rPrChange>
          </w:rPr>
          <w:fldChar w:fldCharType="separate"/>
        </w:r>
        <w:r w:rsidRPr="00B223F2">
          <w:rPr>
            <w:rStyle w:val="Hyperlink"/>
            <w:color w:val="1155CC"/>
            <w:sz w:val="20"/>
            <w:szCs w:val="20"/>
            <w:highlight w:val="yellow"/>
            <w:rPrChange w:id="628" w:author="Jules Schers [2]" w:date="2023-02-03T23:38:00Z">
              <w:rPr>
                <w:rStyle w:val="Hyperlink"/>
                <w:color w:val="1155CC"/>
              </w:rPr>
            </w:rPrChange>
          </w:rPr>
          <w:t>https://www.nber.org/papers/w26003</w:t>
        </w:r>
        <w:r w:rsidRPr="00B223F2">
          <w:rPr>
            <w:rStyle w:val="Hyperlink"/>
            <w:color w:val="1155CC"/>
            <w:sz w:val="20"/>
            <w:szCs w:val="20"/>
            <w:highlight w:val="yellow"/>
            <w:rPrChange w:id="629" w:author="Jules Schers [2]" w:date="2023-02-03T23:38:00Z">
              <w:rPr>
                <w:rStyle w:val="Hyperlink"/>
                <w:color w:val="1155CC"/>
              </w:rPr>
            </w:rPrChange>
          </w:rPr>
          <w:fldChar w:fldCharType="end"/>
        </w:r>
      </w:ins>
    </w:p>
    <w:p w14:paraId="4D933AC7" w14:textId="77777777" w:rsidR="00B60184" w:rsidRPr="001C44AD" w:rsidRDefault="00B60184" w:rsidP="00B60184">
      <w:pPr>
        <w:rPr>
          <w:ins w:id="630" w:author="Jules Schers [2]" w:date="2023-02-04T00:52:00Z"/>
          <w:sz w:val="20"/>
          <w:szCs w:val="20"/>
          <w:highlight w:val="yellow"/>
        </w:rPr>
      </w:pPr>
      <w:ins w:id="631" w:author="Jules Schers [2]" w:date="2023-02-04T00:52:00Z">
        <w:r w:rsidRPr="001C44AD">
          <w:rPr>
            <w:sz w:val="20"/>
            <w:szCs w:val="20"/>
            <w:highlight w:val="yellow"/>
          </w:rPr>
          <w:t>DWS, 2018. National Water and Sanitation Master Plan (NWSMP). Department of Water and Sanitation (DWS), Pretoria.</w:t>
        </w:r>
      </w:ins>
    </w:p>
    <w:p w14:paraId="0EEBF820" w14:textId="77777777" w:rsidR="00B60184" w:rsidRPr="001C44AD" w:rsidRDefault="00B60184" w:rsidP="00B60184">
      <w:pPr>
        <w:rPr>
          <w:ins w:id="632" w:author="Jules Schers [2]" w:date="2023-02-04T00:52:00Z"/>
          <w:sz w:val="20"/>
          <w:szCs w:val="20"/>
        </w:rPr>
      </w:pPr>
      <w:proofErr w:type="spellStart"/>
      <w:ins w:id="633" w:author="Jules Schers [2]" w:date="2023-02-04T00:52:00Z">
        <w:r w:rsidRPr="001C44AD">
          <w:rPr>
            <w:sz w:val="20"/>
            <w:szCs w:val="20"/>
            <w:highlight w:val="yellow"/>
          </w:rPr>
          <w:t>Fedderke</w:t>
        </w:r>
        <w:proofErr w:type="spellEnd"/>
        <w:r w:rsidRPr="001C44AD">
          <w:rPr>
            <w:sz w:val="20"/>
            <w:szCs w:val="20"/>
            <w:highlight w:val="yellow"/>
          </w:rPr>
          <w:t xml:space="preserve">, J.W., and </w:t>
        </w:r>
        <w:proofErr w:type="spellStart"/>
        <w:r w:rsidRPr="001C44AD">
          <w:rPr>
            <w:sz w:val="20"/>
            <w:szCs w:val="20"/>
            <w:highlight w:val="yellow"/>
          </w:rPr>
          <w:t>Bogetić</w:t>
        </w:r>
        <w:proofErr w:type="spellEnd"/>
        <w:r w:rsidRPr="001C44AD">
          <w:rPr>
            <w:sz w:val="20"/>
            <w:szCs w:val="20"/>
            <w:highlight w:val="yellow"/>
          </w:rPr>
          <w:t>, Ž. 2009. Infrastructure and Growth in South Africa: Direct and Indirect Productivity Impacts of 19 Infrastructure Measures, World Development, 10.1016/j.worlddev.2009.01.008, 37, 9, (1522-1539).</w:t>
        </w:r>
      </w:ins>
    </w:p>
    <w:p w14:paraId="5EADC32A" w14:textId="73B9B02E" w:rsidR="00730B74" w:rsidRDefault="00B223F2" w:rsidP="00B223F2">
      <w:pPr>
        <w:rPr>
          <w:ins w:id="634" w:author="Jules Schers [2]" w:date="2023-02-04T00:52:00Z"/>
          <w:sz w:val="20"/>
          <w:szCs w:val="20"/>
          <w:highlight w:val="yellow"/>
        </w:rPr>
      </w:pPr>
      <w:proofErr w:type="spellStart"/>
      <w:ins w:id="635" w:author="Jules Schers [2]" w:date="2023-02-03T23:33:00Z">
        <w:r w:rsidRPr="00B223F2">
          <w:rPr>
            <w:sz w:val="20"/>
            <w:szCs w:val="20"/>
            <w:highlight w:val="yellow"/>
            <w:rPrChange w:id="636" w:author="Jules Schers [2]" w:date="2023-02-03T23:33:00Z">
              <w:rPr>
                <w:sz w:val="24"/>
                <w:szCs w:val="24"/>
                <w:lang w:val="en-US"/>
              </w:rPr>
            </w:rPrChange>
          </w:rPr>
          <w:t>Kampelman</w:t>
        </w:r>
        <w:proofErr w:type="spellEnd"/>
        <w:r w:rsidRPr="00B223F2">
          <w:rPr>
            <w:sz w:val="20"/>
            <w:szCs w:val="20"/>
            <w:highlight w:val="yellow"/>
            <w:rPrChange w:id="637" w:author="Jules Schers [2]" w:date="2023-02-03T23:33:00Z">
              <w:rPr>
                <w:sz w:val="24"/>
                <w:szCs w:val="24"/>
                <w:lang w:val="en-US"/>
              </w:rPr>
            </w:rPrChange>
          </w:rPr>
          <w:t xml:space="preserve">, S., </w:t>
        </w:r>
        <w:proofErr w:type="spellStart"/>
        <w:r w:rsidRPr="00B223F2">
          <w:rPr>
            <w:sz w:val="20"/>
            <w:szCs w:val="20"/>
            <w:highlight w:val="yellow"/>
            <w:rPrChange w:id="638" w:author="Jules Schers [2]" w:date="2023-02-03T23:33:00Z">
              <w:rPr>
                <w:sz w:val="24"/>
                <w:szCs w:val="24"/>
                <w:lang w:val="en-US"/>
              </w:rPr>
            </w:rPrChange>
          </w:rPr>
          <w:t>Rycx</w:t>
        </w:r>
        <w:proofErr w:type="spellEnd"/>
        <w:r w:rsidRPr="00B223F2">
          <w:rPr>
            <w:sz w:val="20"/>
            <w:szCs w:val="20"/>
            <w:highlight w:val="yellow"/>
            <w:rPrChange w:id="639" w:author="Jules Schers [2]" w:date="2023-02-03T23:33:00Z">
              <w:rPr>
                <w:sz w:val="24"/>
                <w:szCs w:val="24"/>
                <w:lang w:val="en-US"/>
              </w:rPr>
            </w:rPrChange>
          </w:rPr>
          <w:t xml:space="preserve">, F., Saks, Y., and </w:t>
        </w:r>
        <w:proofErr w:type="spellStart"/>
        <w:r w:rsidRPr="00B223F2">
          <w:rPr>
            <w:sz w:val="20"/>
            <w:szCs w:val="20"/>
            <w:highlight w:val="yellow"/>
            <w:rPrChange w:id="640" w:author="Jules Schers [2]" w:date="2023-02-03T23:33:00Z">
              <w:rPr>
                <w:sz w:val="24"/>
                <w:szCs w:val="24"/>
                <w:lang w:val="en-US"/>
              </w:rPr>
            </w:rPrChange>
          </w:rPr>
          <w:t>Tojerow</w:t>
        </w:r>
        <w:proofErr w:type="spellEnd"/>
        <w:r w:rsidRPr="00B223F2">
          <w:rPr>
            <w:sz w:val="20"/>
            <w:szCs w:val="20"/>
            <w:highlight w:val="yellow"/>
            <w:rPrChange w:id="641" w:author="Jules Schers [2]" w:date="2023-02-03T23:33:00Z">
              <w:rPr>
                <w:sz w:val="24"/>
                <w:szCs w:val="24"/>
                <w:lang w:val="en-US"/>
              </w:rPr>
            </w:rPrChange>
          </w:rPr>
          <w:t>, I., 2018. Does education raise productivity and wages equally? The moderating role of age and gender. IZA Journal of Labor Economics, vol.7:1, DOI 10.1186/s40172-017-0061-4</w:t>
        </w:r>
      </w:ins>
    </w:p>
    <w:p w14:paraId="682FF2B5" w14:textId="77777777" w:rsidR="00B60184" w:rsidRDefault="00B60184" w:rsidP="00B60184">
      <w:pPr>
        <w:rPr>
          <w:ins w:id="642" w:author="Jules Schers [2]" w:date="2023-02-04T00:52:00Z"/>
          <w:sz w:val="20"/>
          <w:szCs w:val="20"/>
          <w:highlight w:val="yellow"/>
        </w:rPr>
      </w:pPr>
      <w:proofErr w:type="spellStart"/>
      <w:ins w:id="643" w:author="Jules Schers [2]" w:date="2023-02-04T00:52:00Z">
        <w:r>
          <w:rPr>
            <w:sz w:val="20"/>
            <w:szCs w:val="20"/>
            <w:highlight w:val="yellow"/>
          </w:rPr>
          <w:t>Ntombele</w:t>
        </w:r>
        <w:proofErr w:type="spellEnd"/>
        <w:r>
          <w:rPr>
            <w:sz w:val="20"/>
            <w:szCs w:val="20"/>
            <w:highlight w:val="yellow"/>
          </w:rPr>
          <w:t xml:space="preserve"> </w:t>
        </w:r>
        <w:r w:rsidRPr="001C44AD">
          <w:rPr>
            <w:sz w:val="20"/>
            <w:szCs w:val="20"/>
            <w:highlight w:val="yellow"/>
          </w:rPr>
          <w:t xml:space="preserve">S., </w:t>
        </w:r>
        <w:proofErr w:type="spellStart"/>
        <w:r w:rsidRPr="001C44AD">
          <w:rPr>
            <w:sz w:val="20"/>
            <w:szCs w:val="20"/>
            <w:highlight w:val="yellow"/>
          </w:rPr>
          <w:t>Nyhodo</w:t>
        </w:r>
        <w:proofErr w:type="spellEnd"/>
        <w:r w:rsidRPr="001C44AD">
          <w:rPr>
            <w:sz w:val="20"/>
            <w:szCs w:val="20"/>
            <w:highlight w:val="yellow"/>
          </w:rPr>
          <w:t xml:space="preserve">, B., </w:t>
        </w:r>
        <w:proofErr w:type="spellStart"/>
        <w:r w:rsidRPr="001C44AD">
          <w:rPr>
            <w:sz w:val="20"/>
            <w:szCs w:val="20"/>
            <w:highlight w:val="yellow"/>
          </w:rPr>
          <w:t>Ngqangweni</w:t>
        </w:r>
        <w:proofErr w:type="spellEnd"/>
        <w:r w:rsidRPr="001C44AD">
          <w:rPr>
            <w:sz w:val="20"/>
            <w:szCs w:val="20"/>
            <w:highlight w:val="yellow"/>
          </w:rPr>
          <w:t xml:space="preserve">, S., </w:t>
        </w:r>
        <w:proofErr w:type="spellStart"/>
        <w:r w:rsidRPr="001C44AD">
          <w:rPr>
            <w:sz w:val="20"/>
            <w:szCs w:val="20"/>
            <w:highlight w:val="yellow"/>
          </w:rPr>
          <w:t>Phahlane</w:t>
        </w:r>
        <w:proofErr w:type="spellEnd"/>
        <w:r w:rsidRPr="001C44AD">
          <w:rPr>
            <w:sz w:val="20"/>
            <w:szCs w:val="20"/>
            <w:highlight w:val="yellow"/>
          </w:rPr>
          <w:t xml:space="preserve">, H. and </w:t>
        </w:r>
        <w:proofErr w:type="spellStart"/>
        <w:r w:rsidRPr="001C44AD">
          <w:rPr>
            <w:sz w:val="20"/>
            <w:szCs w:val="20"/>
            <w:highlight w:val="yellow"/>
          </w:rPr>
          <w:t>Lubinga</w:t>
        </w:r>
        <w:proofErr w:type="spellEnd"/>
        <w:r w:rsidRPr="001C44AD">
          <w:rPr>
            <w:sz w:val="20"/>
            <w:szCs w:val="20"/>
            <w:highlight w:val="yellow"/>
          </w:rPr>
          <w:t xml:space="preserve">, M. 2017. Economy-wide effects of drought on South African Agriculture: A computable general equilibrium (CGE) analysis. Journal of Development and Agricultural Economics. Vol. 9(3), pp. 46-56, </w:t>
        </w:r>
        <w:proofErr w:type="gramStart"/>
        <w:r w:rsidRPr="001C44AD">
          <w:rPr>
            <w:sz w:val="20"/>
            <w:szCs w:val="20"/>
            <w:highlight w:val="yellow"/>
          </w:rPr>
          <w:t>March,</w:t>
        </w:r>
        <w:proofErr w:type="gramEnd"/>
        <w:r w:rsidRPr="001C44AD">
          <w:rPr>
            <w:sz w:val="20"/>
            <w:szCs w:val="20"/>
            <w:highlight w:val="yellow"/>
          </w:rPr>
          <w:t xml:space="preserve"> 2017. DOI: 10.5897/JDAE2016.0769</w:t>
        </w:r>
      </w:ins>
    </w:p>
    <w:p w14:paraId="465C7EFB" w14:textId="77777777" w:rsidR="00B60184" w:rsidRPr="001C44AD" w:rsidRDefault="00B60184" w:rsidP="00B60184">
      <w:pPr>
        <w:rPr>
          <w:ins w:id="644" w:author="Jules Schers [2]" w:date="2023-02-04T00:52:00Z"/>
          <w:sz w:val="20"/>
          <w:szCs w:val="20"/>
        </w:rPr>
      </w:pPr>
      <w:proofErr w:type="spellStart"/>
      <w:ins w:id="645" w:author="Jules Schers [2]" w:date="2023-02-04T00:52:00Z">
        <w:r w:rsidRPr="001C44AD">
          <w:rPr>
            <w:rStyle w:val="il"/>
            <w:sz w:val="20"/>
            <w:szCs w:val="20"/>
            <w:highlight w:val="yellow"/>
            <w:lang w:val="fr-FR"/>
          </w:rPr>
          <w:t>Prüss</w:t>
        </w:r>
        <w:r w:rsidRPr="001C44AD">
          <w:rPr>
            <w:sz w:val="20"/>
            <w:szCs w:val="20"/>
            <w:highlight w:val="yellow"/>
            <w:lang w:val="fr-FR"/>
          </w:rPr>
          <w:t>-Ustün</w:t>
        </w:r>
        <w:proofErr w:type="spellEnd"/>
        <w:r w:rsidRPr="001C44AD">
          <w:rPr>
            <w:sz w:val="20"/>
            <w:szCs w:val="20"/>
            <w:highlight w:val="yellow"/>
            <w:lang w:val="fr-FR"/>
          </w:rPr>
          <w:t xml:space="preserve"> A, Bartram J, et al. 2014. </w:t>
        </w:r>
        <w:r w:rsidRPr="001C44AD">
          <w:rPr>
            <w:sz w:val="20"/>
            <w:szCs w:val="20"/>
            <w:highlight w:val="yellow"/>
          </w:rPr>
          <w:t xml:space="preserve">Burden of disease from inadequate water, sanitation and hygiene in low- and middle-income </w:t>
        </w:r>
        <w:proofErr w:type="gramStart"/>
        <w:r w:rsidRPr="001C44AD">
          <w:rPr>
            <w:sz w:val="20"/>
            <w:szCs w:val="20"/>
            <w:highlight w:val="yellow"/>
          </w:rPr>
          <w:t>settings:</w:t>
        </w:r>
        <w:proofErr w:type="gramEnd"/>
        <w:r w:rsidRPr="001C44AD">
          <w:rPr>
            <w:sz w:val="20"/>
            <w:szCs w:val="20"/>
            <w:highlight w:val="yellow"/>
          </w:rPr>
          <w:t xml:space="preserve"> a retrospective analysis of data from 145 countries. Trop Med Int Health. 2014 Aug;19(8):894-905. </w:t>
        </w:r>
        <w:proofErr w:type="spellStart"/>
        <w:r w:rsidRPr="001C44AD">
          <w:rPr>
            <w:sz w:val="20"/>
            <w:szCs w:val="20"/>
            <w:highlight w:val="yellow"/>
          </w:rPr>
          <w:t>doi</w:t>
        </w:r>
        <w:proofErr w:type="spellEnd"/>
        <w:r w:rsidRPr="001C44AD">
          <w:rPr>
            <w:sz w:val="20"/>
            <w:szCs w:val="20"/>
            <w:highlight w:val="yellow"/>
          </w:rPr>
          <w:t xml:space="preserve">: 10.1111/tmi.12329. </w:t>
        </w:r>
        <w:proofErr w:type="spellStart"/>
        <w:r w:rsidRPr="001C44AD">
          <w:rPr>
            <w:sz w:val="20"/>
            <w:szCs w:val="20"/>
            <w:highlight w:val="yellow"/>
          </w:rPr>
          <w:t>Epub</w:t>
        </w:r>
        <w:proofErr w:type="spellEnd"/>
        <w:r w:rsidRPr="001C44AD">
          <w:rPr>
            <w:sz w:val="20"/>
            <w:szCs w:val="20"/>
            <w:highlight w:val="yellow"/>
          </w:rPr>
          <w:t xml:space="preserve"> 2014 Apr 30. PMID: 24779548; PMCID: PMC4255749.</w:t>
        </w:r>
        <w:r w:rsidRPr="001C44AD">
          <w:rPr>
            <w:sz w:val="20"/>
            <w:szCs w:val="20"/>
          </w:rPr>
          <w:t> </w:t>
        </w:r>
      </w:ins>
    </w:p>
    <w:p w14:paraId="0D422FF4" w14:textId="32C6612C" w:rsidR="00B223F2" w:rsidRDefault="00B223F2" w:rsidP="00B223F2">
      <w:pPr>
        <w:rPr>
          <w:ins w:id="646" w:author="Jules Schers [2]" w:date="2023-02-04T00:45:00Z"/>
          <w:sz w:val="20"/>
          <w:szCs w:val="20"/>
          <w:highlight w:val="yellow"/>
        </w:rPr>
      </w:pPr>
      <w:proofErr w:type="spellStart"/>
      <w:ins w:id="647" w:author="Jules Schers [2]" w:date="2023-02-03T23:34:00Z">
        <w:r w:rsidRPr="00B223F2">
          <w:rPr>
            <w:sz w:val="20"/>
            <w:szCs w:val="20"/>
            <w:highlight w:val="yellow"/>
            <w:rPrChange w:id="648" w:author="Jules Schers [2]" w:date="2023-02-03T23:34:00Z">
              <w:rPr>
                <w:rStyle w:val="FootnoteReference"/>
                <w:rFonts w:cstheme="minorHAnsi"/>
                <w:sz w:val="16"/>
                <w:szCs w:val="16"/>
                <w:vertAlign w:val="baseline"/>
              </w:rPr>
            </w:rPrChange>
          </w:rPr>
          <w:t>Spaull</w:t>
        </w:r>
        <w:proofErr w:type="spellEnd"/>
        <w:r w:rsidRPr="00B223F2">
          <w:rPr>
            <w:sz w:val="20"/>
            <w:szCs w:val="20"/>
            <w:highlight w:val="yellow"/>
            <w:rPrChange w:id="649" w:author="Jules Schers [2]" w:date="2023-02-03T23:34:00Z">
              <w:rPr>
                <w:rStyle w:val="FootnoteReference"/>
                <w:rFonts w:cstheme="minorHAnsi"/>
                <w:sz w:val="16"/>
                <w:szCs w:val="16"/>
                <w:vertAlign w:val="baseline"/>
              </w:rPr>
            </w:rPrChange>
          </w:rPr>
          <w:t>, N. 2013. South Africa’s education crisis: The quality of education in South Africa 1994-2011 (Johannesburg: Centre for Development and Enterprise (CDE)).</w:t>
        </w:r>
      </w:ins>
    </w:p>
    <w:p w14:paraId="5F2DE2BA" w14:textId="2D7E2D39" w:rsidR="009C06DA" w:rsidDel="00730B74" w:rsidRDefault="009C06DA">
      <w:pPr>
        <w:pStyle w:val="Heading3"/>
        <w:rPr>
          <w:moveFrom w:id="650" w:author="Jules Schers [2]" w:date="2023-02-03T17:28:00Z"/>
          <w:lang w:val="en-US"/>
        </w:rPr>
        <w:pPrChange w:id="651" w:author="Jules Schers [2]" w:date="2023-02-03T17:28:00Z">
          <w:pPr>
            <w:pStyle w:val="Heading2"/>
          </w:pPr>
        </w:pPrChange>
      </w:pPr>
      <w:moveFromRangeStart w:id="652" w:author="Jules Schers [2]" w:date="2023-02-03T17:28:00Z" w:name="move126337745"/>
      <w:moveFrom w:id="653" w:author="Jules Schers [2]" w:date="2023-02-03T17:28:00Z">
        <w:r w:rsidDel="00730B74">
          <w:rPr>
            <w:lang w:val="en-US"/>
          </w:rPr>
          <w:t>Baseline GDP growth</w:t>
        </w:r>
        <w:bookmarkEnd w:id="37"/>
      </w:moveFrom>
    </w:p>
    <w:p w14:paraId="7E5FEA55" w14:textId="772D78BF" w:rsidR="009C06DA" w:rsidDel="00730B74" w:rsidRDefault="009C06DA">
      <w:pPr>
        <w:pStyle w:val="Heading3"/>
        <w:rPr>
          <w:moveFrom w:id="654" w:author="Jules Schers [2]" w:date="2023-02-03T17:28:00Z"/>
          <w:lang w:val="en-US"/>
        </w:rPr>
        <w:pPrChange w:id="655" w:author="Jules Schers [2]" w:date="2023-02-03T17:28:00Z">
          <w:pPr/>
        </w:pPrChange>
      </w:pPr>
      <w:moveFrom w:id="656" w:author="Jules Schers [2]" w:date="2023-02-03T17:28:00Z">
        <w:r w:rsidDel="00730B74">
          <w:rPr>
            <w:lang w:val="en-US"/>
          </w:rPr>
          <w:t>The scenarios developed for each of the sectors are all defined against three options for socio-economic development: Baseline, Urban, and Rural. For the macro-economic evaluation only Baseline scenarios have been evaluated, as the macro-economic model has not been calibrated to distinguish between Urban and Rural populations, and because (i.) the expected impacts of infrastructures can be expected to show very similar relative impacts compared to the socio-economic reference case; (ii.) the change in relative differences between different types of socio-economic scenarios is expected to be negligible, especially compared to the inherent uncertainty of applying parameters estimated on historic data to future projections.</w:t>
        </w:r>
      </w:moveFrom>
    </w:p>
    <w:p w14:paraId="40ADCD3E" w14:textId="3A651D93" w:rsidR="009C06DA" w:rsidDel="00730B74" w:rsidRDefault="009C06DA">
      <w:pPr>
        <w:pStyle w:val="Heading3"/>
        <w:rPr>
          <w:moveFrom w:id="657" w:author="Jules Schers [2]" w:date="2023-02-03T17:28:00Z"/>
          <w:lang w:val="en-US"/>
        </w:rPr>
        <w:pPrChange w:id="658" w:author="Jules Schers [2]" w:date="2023-02-03T17:28:00Z">
          <w:pPr/>
        </w:pPrChange>
      </w:pPr>
      <w:moveFrom w:id="659" w:author="Jules Schers [2]" w:date="2023-02-03T17:28:00Z">
        <w:r w:rsidDel="00730B74">
          <w:rPr>
            <w:lang w:val="en-US"/>
          </w:rPr>
          <w:t>The socio-economic Baseline trajectory for GDP growth has been replicated in the SATIMGE model, by adjusting the assumptions on change in Total Factor Productivity.</w:t>
        </w:r>
        <w:r w:rsidDel="00730B74">
          <w:rPr>
            <w:rStyle w:val="FootnoteReference"/>
            <w:lang w:val="en-US"/>
          </w:rPr>
          <w:footnoteReference w:id="13"/>
        </w:r>
        <w:r w:rsidDel="00730B74">
          <w:rPr>
            <w:lang w:val="en-US"/>
          </w:rPr>
          <w:t xml:space="preserve"> Due to equilibrium effects in the CGE model, this replication is an approximation. The resulting Baseline reference GDP growth trajectory is shown in Table XYZ</w:t>
        </w:r>
        <w:r w:rsidR="004E7589" w:rsidDel="00730B74">
          <w:rPr>
            <w:lang w:val="en-US"/>
          </w:rPr>
          <w:t xml:space="preserve">, starting in 2020, as </w:t>
        </w:r>
        <w:r w:rsidDel="00730B74">
          <w:rPr>
            <w:lang w:val="en-US"/>
          </w:rPr>
          <w:t xml:space="preserve">2019 </w:t>
        </w:r>
        <w:r w:rsidR="004E7589" w:rsidDel="00730B74">
          <w:rPr>
            <w:lang w:val="en-US"/>
          </w:rPr>
          <w:t xml:space="preserve">is </w:t>
        </w:r>
        <w:r w:rsidDel="00730B74">
          <w:rPr>
            <w:lang w:val="en-US"/>
          </w:rPr>
          <w:t>the c</w:t>
        </w:r>
        <w:r w:rsidR="004E7589" w:rsidDel="00730B74">
          <w:rPr>
            <w:lang w:val="en-US"/>
          </w:rPr>
          <w:t>alibration year of the model.</w:t>
        </w:r>
        <w:r w:rsidDel="00730B74">
          <w:rPr>
            <w:lang w:val="en-US"/>
          </w:rPr>
          <w:t xml:space="preserve"> </w:t>
        </w:r>
      </w:moveFrom>
    </w:p>
    <w:p w14:paraId="66A7A1DB" w14:textId="4425FE87" w:rsidR="009C06DA" w:rsidRPr="00656AE0" w:rsidDel="00730B74" w:rsidRDefault="009C06DA">
      <w:pPr>
        <w:pStyle w:val="Heading3"/>
        <w:rPr>
          <w:moveFrom w:id="662" w:author="Jules Schers [2]" w:date="2023-02-03T17:28:00Z"/>
          <w:i/>
          <w:iCs/>
          <w:lang w:val="en-US"/>
        </w:rPr>
        <w:pPrChange w:id="663" w:author="Jules Schers [2]" w:date="2023-02-03T17:28:00Z">
          <w:pPr/>
        </w:pPrChange>
      </w:pPr>
      <w:moveFrom w:id="664" w:author="Jules Schers [2]" w:date="2023-02-03T17:28:00Z">
        <w:r w:rsidRPr="00656AE0" w:rsidDel="00730B74">
          <w:rPr>
            <w:i/>
            <w:iCs/>
            <w:lang w:val="en-US"/>
          </w:rPr>
          <w:t>Table XYZ Targeted and resulting socio-economic Baseline GDP growth in SATIMGE</w:t>
        </w:r>
      </w:moveFrom>
    </w:p>
    <w:tbl>
      <w:tblPr>
        <w:tblW w:w="9632" w:type="dxa"/>
        <w:tblInd w:w="108" w:type="dxa"/>
        <w:tblLook w:val="04A0" w:firstRow="1" w:lastRow="0" w:firstColumn="1" w:lastColumn="0" w:noHBand="0" w:noVBand="1"/>
      </w:tblPr>
      <w:tblGrid>
        <w:gridCol w:w="1203"/>
        <w:gridCol w:w="709"/>
        <w:gridCol w:w="614"/>
        <w:gridCol w:w="614"/>
        <w:gridCol w:w="614"/>
        <w:gridCol w:w="614"/>
        <w:gridCol w:w="612"/>
        <w:gridCol w:w="614"/>
        <w:gridCol w:w="614"/>
        <w:gridCol w:w="614"/>
        <w:gridCol w:w="695"/>
        <w:gridCol w:w="614"/>
        <w:gridCol w:w="777"/>
        <w:gridCol w:w="614"/>
        <w:gridCol w:w="695"/>
      </w:tblGrid>
      <w:tr w:rsidR="009C06DA" w:rsidRPr="00656AE0" w:rsidDel="00852EE0" w14:paraId="675B0B75" w14:textId="47E9E6C9" w:rsidTr="00ED7B91">
        <w:trPr>
          <w:trHeight w:val="588"/>
          <w:del w:id="665" w:author="Jules Schers [2]" w:date="2023-02-03T23:27:00Z"/>
        </w:trPr>
        <w:tc>
          <w:tcPr>
            <w:tcW w:w="851" w:type="dxa"/>
            <w:tcBorders>
              <w:top w:val="nil"/>
              <w:left w:val="nil"/>
              <w:bottom w:val="single" w:sz="8" w:space="0" w:color="004EBB"/>
              <w:right w:val="single" w:sz="4" w:space="0" w:color="auto"/>
            </w:tcBorders>
            <w:shd w:val="clear" w:color="auto" w:fill="auto"/>
            <w:noWrap/>
            <w:vAlign w:val="bottom"/>
            <w:hideMark/>
          </w:tcPr>
          <w:p w14:paraId="47F942B3" w14:textId="5A91695F" w:rsidR="009C06DA" w:rsidRPr="00656AE0" w:rsidDel="00852EE0" w:rsidRDefault="00B223F2">
            <w:pPr>
              <w:pStyle w:val="Heading3"/>
              <w:rPr>
                <w:del w:id="666" w:author="Jules Schers [2]" w:date="2023-02-03T23:27:00Z"/>
                <w:moveFrom w:id="667" w:author="Jules Schers [2]" w:date="2023-02-03T17:28:00Z"/>
                <w:rFonts w:eastAsia="Times New Roman" w:cstheme="minorHAnsi"/>
                <w:b/>
                <w:bCs/>
                <w:color w:val="004EBB"/>
                <w:sz w:val="16"/>
                <w:szCs w:val="16"/>
                <w:lang w:eastAsia="en-GB"/>
              </w:rPr>
              <w:pPrChange w:id="668" w:author="Jules Schers [2]" w:date="2023-02-03T17:28:00Z">
                <w:pPr>
                  <w:spacing w:after="0" w:line="240" w:lineRule="auto"/>
                </w:pPr>
              </w:pPrChange>
            </w:pPr>
            <w:proofErr w:type="spellStart"/>
            <w:ins w:id="669" w:author="Jules Schers [2]" w:date="2023-02-03T23:34:00Z">
              <w:r w:rsidRPr="00B223F2">
                <w:rPr>
                  <w:rFonts w:eastAsia="Times New Roman" w:cstheme="minorHAnsi"/>
                  <w:b/>
                  <w:bCs/>
                  <w:color w:val="004EBB"/>
                  <w:sz w:val="16"/>
                  <w:szCs w:val="16"/>
                  <w:lang w:eastAsia="en-GB"/>
                </w:rPr>
                <w:t>Spaull</w:t>
              </w:r>
              <w:proofErr w:type="spellEnd"/>
              <w:r w:rsidRPr="00B223F2">
                <w:rPr>
                  <w:rFonts w:eastAsia="Times New Roman" w:cstheme="minorHAnsi"/>
                  <w:b/>
                  <w:bCs/>
                  <w:color w:val="004EBB"/>
                  <w:sz w:val="16"/>
                  <w:szCs w:val="16"/>
                  <w:lang w:eastAsia="en-GB"/>
                </w:rPr>
                <w:t>, N. (2013). South Africa’s education crisis: The quality of education in South Africa 1994-2011 (Johannesburg: Centre for Development and Enterprise (CDE)).</w:t>
              </w:r>
            </w:ins>
          </w:p>
        </w:tc>
        <w:tc>
          <w:tcPr>
            <w:tcW w:w="709" w:type="dxa"/>
            <w:tcBorders>
              <w:top w:val="nil"/>
              <w:left w:val="single" w:sz="4" w:space="0" w:color="auto"/>
              <w:bottom w:val="single" w:sz="8" w:space="0" w:color="004EBB"/>
              <w:right w:val="nil"/>
            </w:tcBorders>
            <w:shd w:val="clear" w:color="auto" w:fill="auto"/>
            <w:noWrap/>
            <w:vAlign w:val="bottom"/>
            <w:hideMark/>
          </w:tcPr>
          <w:p w14:paraId="40809555" w14:textId="343AADEC" w:rsidR="009C06DA" w:rsidRPr="00656AE0" w:rsidDel="00852EE0" w:rsidRDefault="009C06DA">
            <w:pPr>
              <w:pStyle w:val="Heading3"/>
              <w:rPr>
                <w:del w:id="670" w:author="Jules Schers [2]" w:date="2023-02-03T23:27:00Z"/>
                <w:moveFrom w:id="671" w:author="Jules Schers [2]" w:date="2023-02-03T17:28:00Z"/>
                <w:rFonts w:eastAsia="Times New Roman" w:cstheme="minorHAnsi"/>
                <w:b/>
                <w:bCs/>
                <w:color w:val="004EBB"/>
                <w:sz w:val="16"/>
                <w:szCs w:val="16"/>
                <w:lang w:eastAsia="en-GB"/>
              </w:rPr>
              <w:pPrChange w:id="672" w:author="Jules Schers [2]" w:date="2023-02-03T17:28:00Z">
                <w:pPr>
                  <w:spacing w:after="0" w:line="240" w:lineRule="auto"/>
                  <w:jc w:val="center"/>
                </w:pPr>
              </w:pPrChange>
            </w:pPr>
            <w:moveFrom w:id="673" w:author="Jules Schers [2]" w:date="2023-02-03T17:28:00Z">
              <w:del w:id="674" w:author="Jules Schers [2]" w:date="2023-02-03T23:27:00Z">
                <w:r w:rsidRPr="00656AE0" w:rsidDel="00852EE0">
                  <w:rPr>
                    <w:rFonts w:eastAsia="Times New Roman" w:cstheme="minorHAnsi"/>
                    <w:b/>
                    <w:bCs/>
                    <w:color w:val="004EBB"/>
                    <w:sz w:val="16"/>
                    <w:szCs w:val="16"/>
                    <w:lang w:eastAsia="en-GB"/>
                  </w:rPr>
                  <w:delText>2020</w:delText>
                </w:r>
              </w:del>
            </w:moveFrom>
          </w:p>
        </w:tc>
        <w:tc>
          <w:tcPr>
            <w:tcW w:w="614" w:type="dxa"/>
            <w:tcBorders>
              <w:top w:val="nil"/>
              <w:left w:val="nil"/>
              <w:bottom w:val="single" w:sz="8" w:space="0" w:color="004EBB"/>
              <w:right w:val="nil"/>
            </w:tcBorders>
            <w:shd w:val="clear" w:color="auto" w:fill="auto"/>
            <w:noWrap/>
            <w:vAlign w:val="bottom"/>
            <w:hideMark/>
          </w:tcPr>
          <w:p w14:paraId="1FEDC296" w14:textId="07D5A905" w:rsidR="009C06DA" w:rsidRPr="00656AE0" w:rsidDel="00852EE0" w:rsidRDefault="009C06DA">
            <w:pPr>
              <w:pStyle w:val="Heading3"/>
              <w:rPr>
                <w:del w:id="675" w:author="Jules Schers [2]" w:date="2023-02-03T23:27:00Z"/>
                <w:moveFrom w:id="676" w:author="Jules Schers [2]" w:date="2023-02-03T17:28:00Z"/>
                <w:rFonts w:eastAsia="Times New Roman" w:cstheme="minorHAnsi"/>
                <w:b/>
                <w:bCs/>
                <w:color w:val="004EBB"/>
                <w:sz w:val="16"/>
                <w:szCs w:val="16"/>
                <w:lang w:eastAsia="en-GB"/>
              </w:rPr>
              <w:pPrChange w:id="677" w:author="Jules Schers [2]" w:date="2023-02-03T17:28:00Z">
                <w:pPr>
                  <w:spacing w:after="0" w:line="240" w:lineRule="auto"/>
                  <w:jc w:val="center"/>
                </w:pPr>
              </w:pPrChange>
            </w:pPr>
            <w:moveFrom w:id="678" w:author="Jules Schers [2]" w:date="2023-02-03T17:28:00Z">
              <w:del w:id="679" w:author="Jules Schers [2]" w:date="2023-02-03T23:27:00Z">
                <w:r w:rsidRPr="00656AE0" w:rsidDel="00852EE0">
                  <w:rPr>
                    <w:rFonts w:eastAsia="Times New Roman" w:cstheme="minorHAnsi"/>
                    <w:b/>
                    <w:bCs/>
                    <w:color w:val="004EBB"/>
                    <w:sz w:val="16"/>
                    <w:szCs w:val="16"/>
                    <w:lang w:eastAsia="en-GB"/>
                  </w:rPr>
                  <w:delText>2021</w:delText>
                </w:r>
              </w:del>
            </w:moveFrom>
          </w:p>
        </w:tc>
        <w:tc>
          <w:tcPr>
            <w:tcW w:w="614" w:type="dxa"/>
            <w:tcBorders>
              <w:top w:val="nil"/>
              <w:left w:val="nil"/>
              <w:bottom w:val="single" w:sz="8" w:space="0" w:color="004EBB"/>
              <w:right w:val="nil"/>
            </w:tcBorders>
            <w:shd w:val="clear" w:color="auto" w:fill="auto"/>
            <w:noWrap/>
            <w:vAlign w:val="bottom"/>
            <w:hideMark/>
          </w:tcPr>
          <w:p w14:paraId="7F4EACC3" w14:textId="6C930463" w:rsidR="009C06DA" w:rsidRPr="00656AE0" w:rsidDel="00852EE0" w:rsidRDefault="009C06DA">
            <w:pPr>
              <w:pStyle w:val="Heading3"/>
              <w:rPr>
                <w:del w:id="680" w:author="Jules Schers [2]" w:date="2023-02-03T23:27:00Z"/>
                <w:moveFrom w:id="681" w:author="Jules Schers [2]" w:date="2023-02-03T17:28:00Z"/>
                <w:rFonts w:eastAsia="Times New Roman" w:cstheme="minorHAnsi"/>
                <w:b/>
                <w:bCs/>
                <w:color w:val="004EBB"/>
                <w:sz w:val="16"/>
                <w:szCs w:val="16"/>
                <w:lang w:eastAsia="en-GB"/>
              </w:rPr>
              <w:pPrChange w:id="682" w:author="Jules Schers [2]" w:date="2023-02-03T17:28:00Z">
                <w:pPr>
                  <w:spacing w:after="0" w:line="240" w:lineRule="auto"/>
                  <w:jc w:val="center"/>
                </w:pPr>
              </w:pPrChange>
            </w:pPr>
            <w:moveFrom w:id="683" w:author="Jules Schers [2]" w:date="2023-02-03T17:28:00Z">
              <w:del w:id="684" w:author="Jules Schers [2]" w:date="2023-02-03T23:27:00Z">
                <w:r w:rsidRPr="00656AE0" w:rsidDel="00852EE0">
                  <w:rPr>
                    <w:rFonts w:eastAsia="Times New Roman" w:cstheme="minorHAnsi"/>
                    <w:b/>
                    <w:bCs/>
                    <w:color w:val="004EBB"/>
                    <w:sz w:val="16"/>
                    <w:szCs w:val="16"/>
                    <w:lang w:eastAsia="en-GB"/>
                  </w:rPr>
                  <w:delText>2022</w:delText>
                </w:r>
              </w:del>
            </w:moveFrom>
          </w:p>
        </w:tc>
        <w:tc>
          <w:tcPr>
            <w:tcW w:w="614" w:type="dxa"/>
            <w:tcBorders>
              <w:top w:val="nil"/>
              <w:left w:val="nil"/>
              <w:bottom w:val="single" w:sz="8" w:space="0" w:color="004EBB"/>
              <w:right w:val="nil"/>
            </w:tcBorders>
            <w:shd w:val="clear" w:color="auto" w:fill="auto"/>
            <w:noWrap/>
            <w:vAlign w:val="bottom"/>
            <w:hideMark/>
          </w:tcPr>
          <w:p w14:paraId="08469E7E" w14:textId="5759B334" w:rsidR="009C06DA" w:rsidRPr="00656AE0" w:rsidDel="00852EE0" w:rsidRDefault="009C06DA">
            <w:pPr>
              <w:pStyle w:val="Heading3"/>
              <w:rPr>
                <w:del w:id="685" w:author="Jules Schers [2]" w:date="2023-02-03T23:27:00Z"/>
                <w:moveFrom w:id="686" w:author="Jules Schers [2]" w:date="2023-02-03T17:28:00Z"/>
                <w:rFonts w:eastAsia="Times New Roman" w:cstheme="minorHAnsi"/>
                <w:b/>
                <w:bCs/>
                <w:color w:val="004EBB"/>
                <w:sz w:val="16"/>
                <w:szCs w:val="16"/>
                <w:lang w:eastAsia="en-GB"/>
              </w:rPr>
              <w:pPrChange w:id="687" w:author="Jules Schers [2]" w:date="2023-02-03T17:28:00Z">
                <w:pPr>
                  <w:spacing w:after="0" w:line="240" w:lineRule="auto"/>
                  <w:jc w:val="center"/>
                </w:pPr>
              </w:pPrChange>
            </w:pPr>
            <w:moveFrom w:id="688" w:author="Jules Schers [2]" w:date="2023-02-03T17:28:00Z">
              <w:del w:id="689" w:author="Jules Schers [2]" w:date="2023-02-03T23:27:00Z">
                <w:r w:rsidRPr="00656AE0" w:rsidDel="00852EE0">
                  <w:rPr>
                    <w:rFonts w:eastAsia="Times New Roman" w:cstheme="minorHAnsi"/>
                    <w:b/>
                    <w:bCs/>
                    <w:color w:val="004EBB"/>
                    <w:sz w:val="16"/>
                    <w:szCs w:val="16"/>
                    <w:lang w:eastAsia="en-GB"/>
                  </w:rPr>
                  <w:delText>2023</w:delText>
                </w:r>
              </w:del>
            </w:moveFrom>
          </w:p>
        </w:tc>
        <w:tc>
          <w:tcPr>
            <w:tcW w:w="614" w:type="dxa"/>
            <w:tcBorders>
              <w:top w:val="nil"/>
              <w:left w:val="nil"/>
              <w:bottom w:val="single" w:sz="8" w:space="0" w:color="004EBB"/>
              <w:right w:val="nil"/>
            </w:tcBorders>
            <w:shd w:val="clear" w:color="auto" w:fill="auto"/>
            <w:noWrap/>
            <w:vAlign w:val="bottom"/>
            <w:hideMark/>
          </w:tcPr>
          <w:p w14:paraId="183AFFBF" w14:textId="5E4A0E75" w:rsidR="009C06DA" w:rsidRPr="00656AE0" w:rsidDel="00852EE0" w:rsidRDefault="009C06DA">
            <w:pPr>
              <w:pStyle w:val="Heading3"/>
              <w:rPr>
                <w:del w:id="690" w:author="Jules Schers [2]" w:date="2023-02-03T23:27:00Z"/>
                <w:moveFrom w:id="691" w:author="Jules Schers [2]" w:date="2023-02-03T17:28:00Z"/>
                <w:rFonts w:eastAsia="Times New Roman" w:cstheme="minorHAnsi"/>
                <w:b/>
                <w:bCs/>
                <w:color w:val="004EBB"/>
                <w:sz w:val="16"/>
                <w:szCs w:val="16"/>
                <w:lang w:eastAsia="en-GB"/>
              </w:rPr>
              <w:pPrChange w:id="692" w:author="Jules Schers [2]" w:date="2023-02-03T17:28:00Z">
                <w:pPr>
                  <w:spacing w:after="0" w:line="240" w:lineRule="auto"/>
                  <w:jc w:val="center"/>
                </w:pPr>
              </w:pPrChange>
            </w:pPr>
            <w:moveFrom w:id="693" w:author="Jules Schers [2]" w:date="2023-02-03T17:28:00Z">
              <w:del w:id="694" w:author="Jules Schers [2]" w:date="2023-02-03T23:27:00Z">
                <w:r w:rsidRPr="00656AE0" w:rsidDel="00852EE0">
                  <w:rPr>
                    <w:rFonts w:eastAsia="Times New Roman" w:cstheme="minorHAnsi"/>
                    <w:b/>
                    <w:bCs/>
                    <w:color w:val="004EBB"/>
                    <w:sz w:val="16"/>
                    <w:szCs w:val="16"/>
                    <w:lang w:eastAsia="en-GB"/>
                  </w:rPr>
                  <w:delText>2024</w:delText>
                </w:r>
              </w:del>
            </w:moveFrom>
          </w:p>
        </w:tc>
        <w:tc>
          <w:tcPr>
            <w:tcW w:w="379" w:type="dxa"/>
            <w:tcBorders>
              <w:top w:val="nil"/>
              <w:left w:val="nil"/>
              <w:bottom w:val="single" w:sz="8" w:space="0" w:color="004EBB"/>
              <w:right w:val="nil"/>
            </w:tcBorders>
            <w:shd w:val="clear" w:color="auto" w:fill="auto"/>
            <w:noWrap/>
            <w:vAlign w:val="bottom"/>
            <w:hideMark/>
          </w:tcPr>
          <w:p w14:paraId="2A72102A" w14:textId="1F6F6B07" w:rsidR="009C06DA" w:rsidRPr="00656AE0" w:rsidDel="00852EE0" w:rsidRDefault="009C06DA">
            <w:pPr>
              <w:pStyle w:val="Heading3"/>
              <w:rPr>
                <w:del w:id="695" w:author="Jules Schers [2]" w:date="2023-02-03T23:27:00Z"/>
                <w:moveFrom w:id="696" w:author="Jules Schers [2]" w:date="2023-02-03T17:28:00Z"/>
                <w:rFonts w:eastAsia="Times New Roman" w:cstheme="minorHAnsi"/>
                <w:b/>
                <w:bCs/>
                <w:color w:val="004EBB"/>
                <w:sz w:val="16"/>
                <w:szCs w:val="16"/>
                <w:lang w:eastAsia="en-GB"/>
              </w:rPr>
              <w:pPrChange w:id="697" w:author="Jules Schers [2]" w:date="2023-02-03T17:28:00Z">
                <w:pPr>
                  <w:spacing w:after="0" w:line="240" w:lineRule="auto"/>
                  <w:jc w:val="center"/>
                </w:pPr>
              </w:pPrChange>
            </w:pPr>
            <w:moveFrom w:id="698" w:author="Jules Schers [2]" w:date="2023-02-03T17:28:00Z">
              <w:del w:id="699" w:author="Jules Schers [2]" w:date="2023-02-03T23:27:00Z">
                <w:r w:rsidRPr="00656AE0" w:rsidDel="00852EE0">
                  <w:rPr>
                    <w:rFonts w:eastAsia="Times New Roman" w:cstheme="minorHAnsi"/>
                    <w:b/>
                    <w:bCs/>
                    <w:color w:val="004EBB"/>
                    <w:sz w:val="16"/>
                    <w:szCs w:val="16"/>
                    <w:lang w:eastAsia="en-GB"/>
                  </w:rPr>
                  <w:delText>2025</w:delText>
                </w:r>
              </w:del>
            </w:moveFrom>
          </w:p>
        </w:tc>
        <w:tc>
          <w:tcPr>
            <w:tcW w:w="614" w:type="dxa"/>
            <w:tcBorders>
              <w:top w:val="nil"/>
              <w:left w:val="nil"/>
              <w:bottom w:val="single" w:sz="8" w:space="0" w:color="004EBB"/>
              <w:right w:val="nil"/>
            </w:tcBorders>
            <w:shd w:val="clear" w:color="auto" w:fill="auto"/>
            <w:noWrap/>
            <w:vAlign w:val="bottom"/>
            <w:hideMark/>
          </w:tcPr>
          <w:p w14:paraId="74E2E390" w14:textId="43E8BC3B" w:rsidR="009C06DA" w:rsidRPr="00656AE0" w:rsidDel="00852EE0" w:rsidRDefault="009C06DA">
            <w:pPr>
              <w:pStyle w:val="Heading3"/>
              <w:rPr>
                <w:del w:id="700" w:author="Jules Schers [2]" w:date="2023-02-03T23:27:00Z"/>
                <w:moveFrom w:id="701" w:author="Jules Schers [2]" w:date="2023-02-03T17:28:00Z"/>
                <w:rFonts w:eastAsia="Times New Roman" w:cstheme="minorHAnsi"/>
                <w:b/>
                <w:bCs/>
                <w:color w:val="004EBB"/>
                <w:sz w:val="16"/>
                <w:szCs w:val="16"/>
                <w:lang w:eastAsia="en-GB"/>
              </w:rPr>
              <w:pPrChange w:id="702" w:author="Jules Schers [2]" w:date="2023-02-03T17:28:00Z">
                <w:pPr>
                  <w:spacing w:after="0" w:line="240" w:lineRule="auto"/>
                  <w:jc w:val="center"/>
                </w:pPr>
              </w:pPrChange>
            </w:pPr>
            <w:moveFrom w:id="703" w:author="Jules Schers [2]" w:date="2023-02-03T17:28:00Z">
              <w:del w:id="704" w:author="Jules Schers [2]" w:date="2023-02-03T23:27:00Z">
                <w:r w:rsidRPr="00656AE0" w:rsidDel="00852EE0">
                  <w:rPr>
                    <w:rFonts w:eastAsia="Times New Roman" w:cstheme="minorHAnsi"/>
                    <w:b/>
                    <w:bCs/>
                    <w:color w:val="004EBB"/>
                    <w:sz w:val="16"/>
                    <w:szCs w:val="16"/>
                    <w:lang w:eastAsia="en-GB"/>
                  </w:rPr>
                  <w:delText>2026</w:delText>
                </w:r>
              </w:del>
            </w:moveFrom>
          </w:p>
        </w:tc>
        <w:tc>
          <w:tcPr>
            <w:tcW w:w="614" w:type="dxa"/>
            <w:tcBorders>
              <w:top w:val="nil"/>
              <w:left w:val="nil"/>
              <w:bottom w:val="single" w:sz="8" w:space="0" w:color="004EBB"/>
              <w:right w:val="nil"/>
            </w:tcBorders>
            <w:shd w:val="clear" w:color="auto" w:fill="auto"/>
            <w:noWrap/>
            <w:vAlign w:val="bottom"/>
            <w:hideMark/>
          </w:tcPr>
          <w:p w14:paraId="3F40F004" w14:textId="144486E7" w:rsidR="009C06DA" w:rsidRPr="00656AE0" w:rsidDel="00852EE0" w:rsidRDefault="009C06DA">
            <w:pPr>
              <w:pStyle w:val="Heading3"/>
              <w:rPr>
                <w:del w:id="705" w:author="Jules Schers [2]" w:date="2023-02-03T23:27:00Z"/>
                <w:moveFrom w:id="706" w:author="Jules Schers [2]" w:date="2023-02-03T17:28:00Z"/>
                <w:rFonts w:eastAsia="Times New Roman" w:cstheme="minorHAnsi"/>
                <w:b/>
                <w:bCs/>
                <w:color w:val="004EBB"/>
                <w:sz w:val="16"/>
                <w:szCs w:val="16"/>
                <w:lang w:eastAsia="en-GB"/>
              </w:rPr>
              <w:pPrChange w:id="707" w:author="Jules Schers [2]" w:date="2023-02-03T17:28:00Z">
                <w:pPr>
                  <w:spacing w:after="0" w:line="240" w:lineRule="auto"/>
                  <w:jc w:val="center"/>
                </w:pPr>
              </w:pPrChange>
            </w:pPr>
            <w:moveFrom w:id="708" w:author="Jules Schers [2]" w:date="2023-02-03T17:28:00Z">
              <w:del w:id="709" w:author="Jules Schers [2]" w:date="2023-02-03T23:27:00Z">
                <w:r w:rsidRPr="00656AE0" w:rsidDel="00852EE0">
                  <w:rPr>
                    <w:rFonts w:eastAsia="Times New Roman" w:cstheme="minorHAnsi"/>
                    <w:b/>
                    <w:bCs/>
                    <w:color w:val="004EBB"/>
                    <w:sz w:val="16"/>
                    <w:szCs w:val="16"/>
                    <w:lang w:eastAsia="en-GB"/>
                  </w:rPr>
                  <w:delText>2027</w:delText>
                </w:r>
              </w:del>
            </w:moveFrom>
          </w:p>
        </w:tc>
        <w:tc>
          <w:tcPr>
            <w:tcW w:w="614" w:type="dxa"/>
            <w:tcBorders>
              <w:top w:val="nil"/>
              <w:left w:val="nil"/>
              <w:bottom w:val="single" w:sz="8" w:space="0" w:color="004EBB"/>
              <w:right w:val="nil"/>
            </w:tcBorders>
            <w:shd w:val="clear" w:color="auto" w:fill="auto"/>
            <w:noWrap/>
            <w:vAlign w:val="bottom"/>
            <w:hideMark/>
          </w:tcPr>
          <w:p w14:paraId="3944A817" w14:textId="001588F1" w:rsidR="009C06DA" w:rsidRPr="00656AE0" w:rsidDel="00852EE0" w:rsidRDefault="009C06DA">
            <w:pPr>
              <w:pStyle w:val="Heading3"/>
              <w:rPr>
                <w:del w:id="710" w:author="Jules Schers [2]" w:date="2023-02-03T23:27:00Z"/>
                <w:moveFrom w:id="711" w:author="Jules Schers [2]" w:date="2023-02-03T17:28:00Z"/>
                <w:rFonts w:eastAsia="Times New Roman" w:cstheme="minorHAnsi"/>
                <w:b/>
                <w:bCs/>
                <w:color w:val="004EBB"/>
                <w:sz w:val="16"/>
                <w:szCs w:val="16"/>
                <w:lang w:eastAsia="en-GB"/>
              </w:rPr>
              <w:pPrChange w:id="712" w:author="Jules Schers [2]" w:date="2023-02-03T17:28:00Z">
                <w:pPr>
                  <w:spacing w:after="0" w:line="240" w:lineRule="auto"/>
                  <w:jc w:val="center"/>
                </w:pPr>
              </w:pPrChange>
            </w:pPr>
            <w:moveFrom w:id="713" w:author="Jules Schers [2]" w:date="2023-02-03T17:28:00Z">
              <w:del w:id="714" w:author="Jules Schers [2]" w:date="2023-02-03T23:27:00Z">
                <w:r w:rsidRPr="00656AE0" w:rsidDel="00852EE0">
                  <w:rPr>
                    <w:rFonts w:eastAsia="Times New Roman" w:cstheme="minorHAnsi"/>
                    <w:b/>
                    <w:bCs/>
                    <w:color w:val="004EBB"/>
                    <w:sz w:val="16"/>
                    <w:szCs w:val="16"/>
                    <w:lang w:eastAsia="en-GB"/>
                  </w:rPr>
                  <w:delText>2028</w:delText>
                </w:r>
              </w:del>
            </w:moveFrom>
          </w:p>
        </w:tc>
        <w:tc>
          <w:tcPr>
            <w:tcW w:w="695" w:type="dxa"/>
            <w:tcBorders>
              <w:top w:val="nil"/>
              <w:left w:val="nil"/>
              <w:bottom w:val="single" w:sz="8" w:space="0" w:color="004EBB"/>
              <w:right w:val="nil"/>
            </w:tcBorders>
            <w:shd w:val="clear" w:color="auto" w:fill="auto"/>
            <w:noWrap/>
            <w:vAlign w:val="bottom"/>
            <w:hideMark/>
          </w:tcPr>
          <w:p w14:paraId="19F13DA5" w14:textId="25CF995F" w:rsidR="009C06DA" w:rsidRPr="00656AE0" w:rsidDel="00852EE0" w:rsidRDefault="009C06DA">
            <w:pPr>
              <w:pStyle w:val="Heading3"/>
              <w:rPr>
                <w:del w:id="715" w:author="Jules Schers [2]" w:date="2023-02-03T23:27:00Z"/>
                <w:moveFrom w:id="716" w:author="Jules Schers [2]" w:date="2023-02-03T17:28:00Z"/>
                <w:rFonts w:eastAsia="Times New Roman" w:cstheme="minorHAnsi"/>
                <w:b/>
                <w:bCs/>
                <w:color w:val="004EBB"/>
                <w:sz w:val="16"/>
                <w:szCs w:val="16"/>
                <w:lang w:eastAsia="en-GB"/>
              </w:rPr>
              <w:pPrChange w:id="717" w:author="Jules Schers [2]" w:date="2023-02-03T17:28:00Z">
                <w:pPr>
                  <w:spacing w:after="0" w:line="240" w:lineRule="auto"/>
                  <w:jc w:val="center"/>
                </w:pPr>
              </w:pPrChange>
            </w:pPr>
            <w:moveFrom w:id="718" w:author="Jules Schers [2]" w:date="2023-02-03T17:28:00Z">
              <w:del w:id="719" w:author="Jules Schers [2]" w:date="2023-02-03T23:27:00Z">
                <w:r w:rsidRPr="00656AE0" w:rsidDel="00852EE0">
                  <w:rPr>
                    <w:rFonts w:eastAsia="Times New Roman" w:cstheme="minorHAnsi"/>
                    <w:b/>
                    <w:bCs/>
                    <w:color w:val="004EBB"/>
                    <w:sz w:val="16"/>
                    <w:szCs w:val="16"/>
                    <w:lang w:eastAsia="en-GB"/>
                  </w:rPr>
                  <w:delText>2029</w:delText>
                </w:r>
              </w:del>
            </w:moveFrom>
          </w:p>
        </w:tc>
        <w:tc>
          <w:tcPr>
            <w:tcW w:w="614" w:type="dxa"/>
            <w:tcBorders>
              <w:top w:val="nil"/>
              <w:left w:val="nil"/>
              <w:bottom w:val="single" w:sz="8" w:space="0" w:color="004EBB"/>
              <w:right w:val="nil"/>
            </w:tcBorders>
            <w:shd w:val="clear" w:color="auto" w:fill="auto"/>
            <w:noWrap/>
            <w:vAlign w:val="bottom"/>
            <w:hideMark/>
          </w:tcPr>
          <w:p w14:paraId="56D69AC3" w14:textId="0E9A8D63" w:rsidR="009C06DA" w:rsidRPr="00656AE0" w:rsidDel="00852EE0" w:rsidRDefault="009C06DA">
            <w:pPr>
              <w:pStyle w:val="Heading3"/>
              <w:rPr>
                <w:del w:id="720" w:author="Jules Schers [2]" w:date="2023-02-03T23:27:00Z"/>
                <w:moveFrom w:id="721" w:author="Jules Schers [2]" w:date="2023-02-03T17:28:00Z"/>
                <w:rFonts w:eastAsia="Times New Roman" w:cstheme="minorHAnsi"/>
                <w:b/>
                <w:bCs/>
                <w:color w:val="004EBB"/>
                <w:sz w:val="16"/>
                <w:szCs w:val="16"/>
                <w:lang w:eastAsia="en-GB"/>
              </w:rPr>
              <w:pPrChange w:id="722" w:author="Jules Schers [2]" w:date="2023-02-03T17:28:00Z">
                <w:pPr>
                  <w:spacing w:after="0" w:line="240" w:lineRule="auto"/>
                  <w:jc w:val="center"/>
                </w:pPr>
              </w:pPrChange>
            </w:pPr>
            <w:moveFrom w:id="723" w:author="Jules Schers [2]" w:date="2023-02-03T17:28:00Z">
              <w:del w:id="724" w:author="Jules Schers [2]" w:date="2023-02-03T23:27:00Z">
                <w:r w:rsidRPr="00656AE0" w:rsidDel="00852EE0">
                  <w:rPr>
                    <w:rFonts w:eastAsia="Times New Roman" w:cstheme="minorHAnsi"/>
                    <w:b/>
                    <w:bCs/>
                    <w:color w:val="004EBB"/>
                    <w:sz w:val="16"/>
                    <w:szCs w:val="16"/>
                    <w:lang w:eastAsia="en-GB"/>
                  </w:rPr>
                  <w:delText>2030</w:delText>
                </w:r>
              </w:del>
            </w:moveFrom>
          </w:p>
        </w:tc>
        <w:tc>
          <w:tcPr>
            <w:tcW w:w="777" w:type="dxa"/>
            <w:tcBorders>
              <w:top w:val="nil"/>
              <w:left w:val="single" w:sz="4" w:space="0" w:color="auto"/>
              <w:bottom w:val="single" w:sz="4" w:space="0" w:color="auto"/>
              <w:right w:val="single" w:sz="4" w:space="0" w:color="auto"/>
            </w:tcBorders>
            <w:shd w:val="clear" w:color="auto" w:fill="auto"/>
            <w:vAlign w:val="bottom"/>
            <w:hideMark/>
          </w:tcPr>
          <w:p w14:paraId="01FC110C" w14:textId="4FD4CFFD" w:rsidR="009C06DA" w:rsidRPr="00656AE0" w:rsidDel="00852EE0" w:rsidRDefault="009C06DA">
            <w:pPr>
              <w:pStyle w:val="Heading3"/>
              <w:rPr>
                <w:del w:id="725" w:author="Jules Schers [2]" w:date="2023-02-03T23:27:00Z"/>
                <w:moveFrom w:id="726" w:author="Jules Schers [2]" w:date="2023-02-03T17:28:00Z"/>
                <w:rFonts w:eastAsia="Times New Roman" w:cstheme="minorHAnsi"/>
                <w:b/>
                <w:bCs/>
                <w:color w:val="000000"/>
                <w:sz w:val="16"/>
                <w:szCs w:val="16"/>
                <w:lang w:eastAsia="en-GB"/>
              </w:rPr>
              <w:pPrChange w:id="727" w:author="Jules Schers [2]" w:date="2023-02-03T17:28:00Z">
                <w:pPr>
                  <w:spacing w:after="0" w:line="240" w:lineRule="auto"/>
                  <w:jc w:val="center"/>
                </w:pPr>
              </w:pPrChange>
            </w:pPr>
            <w:moveFrom w:id="728" w:author="Jules Schers [2]" w:date="2023-02-03T17:28:00Z">
              <w:del w:id="729" w:author="Jules Schers [2]" w:date="2023-02-03T23:27:00Z">
                <w:r w:rsidRPr="00656AE0" w:rsidDel="00852EE0">
                  <w:rPr>
                    <w:rFonts w:eastAsia="Times New Roman" w:cstheme="minorHAnsi"/>
                    <w:b/>
                    <w:bCs/>
                    <w:color w:val="000000"/>
                    <w:sz w:val="16"/>
                    <w:szCs w:val="16"/>
                    <w:lang w:eastAsia="en-GB"/>
                  </w:rPr>
                  <w:delText>2020-2030 Total</w:delText>
                </w:r>
              </w:del>
            </w:moveFrom>
          </w:p>
        </w:tc>
        <w:tc>
          <w:tcPr>
            <w:tcW w:w="614" w:type="dxa"/>
            <w:tcBorders>
              <w:top w:val="nil"/>
              <w:left w:val="nil"/>
              <w:bottom w:val="single" w:sz="4" w:space="0" w:color="auto"/>
              <w:right w:val="nil"/>
            </w:tcBorders>
            <w:shd w:val="clear" w:color="auto" w:fill="auto"/>
            <w:vAlign w:val="bottom"/>
            <w:hideMark/>
          </w:tcPr>
          <w:p w14:paraId="3E26A38B" w14:textId="55825794" w:rsidR="009C06DA" w:rsidRPr="00656AE0" w:rsidDel="00852EE0" w:rsidRDefault="00512144">
            <w:pPr>
              <w:pStyle w:val="Heading3"/>
              <w:rPr>
                <w:del w:id="730" w:author="Jules Schers [2]" w:date="2023-02-03T23:27:00Z"/>
                <w:moveFrom w:id="731" w:author="Jules Schers [2]" w:date="2023-02-03T17:28:00Z"/>
                <w:rFonts w:eastAsia="Times New Roman" w:cstheme="minorHAnsi"/>
                <w:b/>
                <w:bCs/>
                <w:color w:val="000000"/>
                <w:sz w:val="16"/>
                <w:szCs w:val="16"/>
                <w:lang w:eastAsia="en-GB"/>
              </w:rPr>
              <w:pPrChange w:id="732" w:author="Jules Schers [2]" w:date="2023-02-03T17:28:00Z">
                <w:pPr>
                  <w:spacing w:after="0" w:line="240" w:lineRule="auto"/>
                  <w:jc w:val="center"/>
                </w:pPr>
              </w:pPrChange>
            </w:pPr>
            <w:moveFrom w:id="733" w:author="Jules Schers [2]" w:date="2023-02-03T17:28:00Z">
              <w:del w:id="734" w:author="Jules Schers [2]" w:date="2023-02-03T23:27:00Z">
                <w:r w:rsidDel="00852EE0">
                  <w:rPr>
                    <w:rFonts w:eastAsia="Times New Roman" w:cstheme="minorHAnsi"/>
                    <w:b/>
                    <w:bCs/>
                    <w:color w:val="000000"/>
                    <w:sz w:val="16"/>
                    <w:szCs w:val="16"/>
                    <w:lang w:eastAsia="en-GB"/>
                  </w:rPr>
                  <w:delText xml:space="preserve">Avg </w:delText>
                </w:r>
                <w:r w:rsidR="009C06DA" w:rsidRPr="00656AE0" w:rsidDel="00852EE0">
                  <w:rPr>
                    <w:rFonts w:eastAsia="Times New Roman" w:cstheme="minorHAnsi"/>
                    <w:b/>
                    <w:bCs/>
                    <w:color w:val="000000"/>
                    <w:sz w:val="16"/>
                    <w:szCs w:val="16"/>
                    <w:lang w:eastAsia="en-GB"/>
                  </w:rPr>
                  <w:delText>up to 2025</w:delText>
                </w:r>
              </w:del>
            </w:moveFrom>
          </w:p>
        </w:tc>
        <w:tc>
          <w:tcPr>
            <w:tcW w:w="695" w:type="dxa"/>
            <w:tcBorders>
              <w:top w:val="nil"/>
              <w:left w:val="nil"/>
              <w:bottom w:val="single" w:sz="4" w:space="0" w:color="auto"/>
              <w:right w:val="nil"/>
            </w:tcBorders>
            <w:shd w:val="clear" w:color="auto" w:fill="auto"/>
            <w:vAlign w:val="bottom"/>
            <w:hideMark/>
          </w:tcPr>
          <w:p w14:paraId="6B5CEF73" w14:textId="555C104B" w:rsidR="009C06DA" w:rsidRPr="00656AE0" w:rsidDel="00852EE0" w:rsidRDefault="00512144">
            <w:pPr>
              <w:pStyle w:val="Heading3"/>
              <w:rPr>
                <w:del w:id="735" w:author="Jules Schers [2]" w:date="2023-02-03T23:27:00Z"/>
                <w:moveFrom w:id="736" w:author="Jules Schers [2]" w:date="2023-02-03T17:28:00Z"/>
                <w:rFonts w:eastAsia="Times New Roman" w:cstheme="minorHAnsi"/>
                <w:b/>
                <w:bCs/>
                <w:color w:val="000000"/>
                <w:sz w:val="16"/>
                <w:szCs w:val="16"/>
                <w:lang w:eastAsia="en-GB"/>
              </w:rPr>
              <w:pPrChange w:id="737" w:author="Jules Schers [2]" w:date="2023-02-03T17:28:00Z">
                <w:pPr>
                  <w:spacing w:after="0" w:line="240" w:lineRule="auto"/>
                  <w:jc w:val="center"/>
                </w:pPr>
              </w:pPrChange>
            </w:pPr>
            <w:moveFrom w:id="738" w:author="Jules Schers [2]" w:date="2023-02-03T17:28:00Z">
              <w:del w:id="739" w:author="Jules Schers [2]" w:date="2023-02-03T23:27:00Z">
                <w:r w:rsidDel="00852EE0">
                  <w:rPr>
                    <w:rFonts w:eastAsia="Times New Roman" w:cstheme="minorHAnsi"/>
                    <w:b/>
                    <w:bCs/>
                    <w:color w:val="000000"/>
                    <w:sz w:val="16"/>
                    <w:szCs w:val="16"/>
                    <w:lang w:eastAsia="en-GB"/>
                  </w:rPr>
                  <w:delText xml:space="preserve"> Avg </w:delText>
                </w:r>
                <w:r w:rsidR="009C06DA" w:rsidRPr="00656AE0" w:rsidDel="00852EE0">
                  <w:rPr>
                    <w:rFonts w:eastAsia="Times New Roman" w:cstheme="minorHAnsi"/>
                    <w:b/>
                    <w:bCs/>
                    <w:color w:val="000000"/>
                    <w:sz w:val="16"/>
                    <w:szCs w:val="16"/>
                    <w:lang w:eastAsia="en-GB"/>
                  </w:rPr>
                  <w:delText>after 2025</w:delText>
                </w:r>
              </w:del>
            </w:moveFrom>
          </w:p>
        </w:tc>
      </w:tr>
      <w:tr w:rsidR="009C06DA" w:rsidRPr="00656AE0" w:rsidDel="00852EE0" w14:paraId="35371D7A" w14:textId="3AA67DE7" w:rsidTr="00ED7B91">
        <w:trPr>
          <w:trHeight w:val="288"/>
          <w:del w:id="740" w:author="Jules Schers [2]" w:date="2023-02-03T23:27:00Z"/>
        </w:trPr>
        <w:tc>
          <w:tcPr>
            <w:tcW w:w="851" w:type="dxa"/>
            <w:tcBorders>
              <w:top w:val="nil"/>
              <w:left w:val="nil"/>
              <w:bottom w:val="single" w:sz="4" w:space="0" w:color="auto"/>
              <w:right w:val="single" w:sz="4" w:space="0" w:color="auto"/>
            </w:tcBorders>
            <w:shd w:val="clear" w:color="auto" w:fill="auto"/>
            <w:noWrap/>
            <w:vAlign w:val="bottom"/>
            <w:hideMark/>
          </w:tcPr>
          <w:p w14:paraId="2AD36AEF" w14:textId="1A669396" w:rsidR="009C06DA" w:rsidRPr="00656AE0" w:rsidDel="00852EE0" w:rsidRDefault="009C06DA">
            <w:pPr>
              <w:pStyle w:val="Heading3"/>
              <w:rPr>
                <w:del w:id="741" w:author="Jules Schers [2]" w:date="2023-02-03T23:27:00Z"/>
                <w:moveFrom w:id="742" w:author="Jules Schers [2]" w:date="2023-02-03T17:28:00Z"/>
                <w:rFonts w:eastAsia="Times New Roman" w:cstheme="minorHAnsi"/>
                <w:color w:val="1F497D"/>
                <w:sz w:val="16"/>
                <w:szCs w:val="16"/>
                <w:lang w:eastAsia="en-GB"/>
              </w:rPr>
              <w:pPrChange w:id="743" w:author="Jules Schers [2]" w:date="2023-02-03T17:28:00Z">
                <w:pPr>
                  <w:spacing w:after="0" w:line="240" w:lineRule="auto"/>
                  <w:jc w:val="right"/>
                </w:pPr>
              </w:pPrChange>
            </w:pPr>
            <w:moveFrom w:id="744" w:author="Jules Schers [2]" w:date="2023-02-03T17:28:00Z">
              <w:del w:id="745" w:author="Jules Schers [2]" w:date="2023-02-03T23:27:00Z">
                <w:r w:rsidRPr="00656AE0" w:rsidDel="00852EE0">
                  <w:rPr>
                    <w:rFonts w:eastAsia="Times New Roman" w:cstheme="minorHAnsi"/>
                    <w:color w:val="1F497D"/>
                    <w:sz w:val="16"/>
                    <w:szCs w:val="16"/>
                    <w:lang w:eastAsia="en-GB"/>
                  </w:rPr>
                  <w:delText>Targeted Baseline GDP growth</w:delText>
                </w:r>
              </w:del>
            </w:moveFrom>
          </w:p>
        </w:tc>
        <w:tc>
          <w:tcPr>
            <w:tcW w:w="709" w:type="dxa"/>
            <w:tcBorders>
              <w:top w:val="nil"/>
              <w:left w:val="single" w:sz="4" w:space="0" w:color="auto"/>
              <w:bottom w:val="single" w:sz="4" w:space="0" w:color="auto"/>
              <w:right w:val="nil"/>
            </w:tcBorders>
            <w:shd w:val="clear" w:color="000000" w:fill="FFFFFF"/>
            <w:noWrap/>
            <w:vAlign w:val="bottom"/>
            <w:hideMark/>
          </w:tcPr>
          <w:p w14:paraId="0BBA2E17" w14:textId="5583540D" w:rsidR="009C06DA" w:rsidRPr="00656AE0" w:rsidDel="00852EE0" w:rsidRDefault="009C06DA">
            <w:pPr>
              <w:pStyle w:val="Heading3"/>
              <w:rPr>
                <w:del w:id="746" w:author="Jules Schers [2]" w:date="2023-02-03T23:27:00Z"/>
                <w:moveFrom w:id="747" w:author="Jules Schers [2]" w:date="2023-02-03T17:28:00Z"/>
                <w:rFonts w:eastAsia="Times New Roman" w:cstheme="minorHAnsi"/>
                <w:color w:val="000000"/>
                <w:sz w:val="16"/>
                <w:szCs w:val="16"/>
                <w:lang w:eastAsia="en-GB"/>
              </w:rPr>
              <w:pPrChange w:id="748" w:author="Jules Schers [2]" w:date="2023-02-03T17:28:00Z">
                <w:pPr>
                  <w:spacing w:after="0" w:line="240" w:lineRule="auto"/>
                  <w:jc w:val="center"/>
                </w:pPr>
              </w:pPrChange>
            </w:pPr>
            <w:moveFrom w:id="749" w:author="Jules Schers [2]" w:date="2023-02-03T17:28:00Z">
              <w:del w:id="750" w:author="Jules Schers [2]" w:date="2023-02-03T23:27:00Z">
                <w:r w:rsidRPr="00656AE0" w:rsidDel="00852EE0">
                  <w:rPr>
                    <w:rFonts w:eastAsia="Times New Roman" w:cstheme="minorHAnsi"/>
                    <w:color w:val="000000"/>
                    <w:sz w:val="16"/>
                    <w:szCs w:val="16"/>
                    <w:lang w:eastAsia="en-GB"/>
                  </w:rPr>
                  <w:delText>-6,96%</w:delText>
                </w:r>
              </w:del>
            </w:moveFrom>
          </w:p>
        </w:tc>
        <w:tc>
          <w:tcPr>
            <w:tcW w:w="614" w:type="dxa"/>
            <w:tcBorders>
              <w:top w:val="nil"/>
              <w:left w:val="nil"/>
              <w:bottom w:val="single" w:sz="4" w:space="0" w:color="auto"/>
              <w:right w:val="nil"/>
            </w:tcBorders>
            <w:shd w:val="clear" w:color="000000" w:fill="FFFFFF"/>
            <w:noWrap/>
            <w:vAlign w:val="bottom"/>
            <w:hideMark/>
          </w:tcPr>
          <w:p w14:paraId="0086E4FA" w14:textId="6AD3C8FA" w:rsidR="009C06DA" w:rsidRPr="00656AE0" w:rsidDel="00852EE0" w:rsidRDefault="009C06DA">
            <w:pPr>
              <w:pStyle w:val="Heading3"/>
              <w:rPr>
                <w:del w:id="751" w:author="Jules Schers [2]" w:date="2023-02-03T23:27:00Z"/>
                <w:moveFrom w:id="752" w:author="Jules Schers [2]" w:date="2023-02-03T17:28:00Z"/>
                <w:rFonts w:eastAsia="Times New Roman" w:cstheme="minorHAnsi"/>
                <w:color w:val="000000"/>
                <w:sz w:val="16"/>
                <w:szCs w:val="16"/>
                <w:lang w:eastAsia="en-GB"/>
              </w:rPr>
              <w:pPrChange w:id="753" w:author="Jules Schers [2]" w:date="2023-02-03T17:28:00Z">
                <w:pPr>
                  <w:spacing w:after="0" w:line="240" w:lineRule="auto"/>
                  <w:jc w:val="center"/>
                </w:pPr>
              </w:pPrChange>
            </w:pPr>
            <w:moveFrom w:id="754" w:author="Jules Schers [2]" w:date="2023-02-03T17:28:00Z">
              <w:del w:id="755" w:author="Jules Schers [2]" w:date="2023-02-03T23:27:00Z">
                <w:r w:rsidRPr="00656AE0" w:rsidDel="00852EE0">
                  <w:rPr>
                    <w:rFonts w:eastAsia="Times New Roman" w:cstheme="minorHAnsi"/>
                    <w:color w:val="000000"/>
                    <w:sz w:val="16"/>
                    <w:szCs w:val="16"/>
                    <w:lang w:eastAsia="en-GB"/>
                  </w:rPr>
                  <w:delText>3,18%</w:delText>
                </w:r>
              </w:del>
            </w:moveFrom>
          </w:p>
        </w:tc>
        <w:tc>
          <w:tcPr>
            <w:tcW w:w="614" w:type="dxa"/>
            <w:tcBorders>
              <w:top w:val="nil"/>
              <w:left w:val="nil"/>
              <w:bottom w:val="single" w:sz="4" w:space="0" w:color="auto"/>
              <w:right w:val="nil"/>
            </w:tcBorders>
            <w:shd w:val="clear" w:color="000000" w:fill="FFFFFF"/>
            <w:noWrap/>
            <w:vAlign w:val="bottom"/>
            <w:hideMark/>
          </w:tcPr>
          <w:p w14:paraId="520AFC46" w14:textId="6AB8550C" w:rsidR="009C06DA" w:rsidRPr="00656AE0" w:rsidDel="00852EE0" w:rsidRDefault="009C06DA">
            <w:pPr>
              <w:pStyle w:val="Heading3"/>
              <w:rPr>
                <w:del w:id="756" w:author="Jules Schers [2]" w:date="2023-02-03T23:27:00Z"/>
                <w:moveFrom w:id="757" w:author="Jules Schers [2]" w:date="2023-02-03T17:28:00Z"/>
                <w:rFonts w:eastAsia="Times New Roman" w:cstheme="minorHAnsi"/>
                <w:color w:val="000000"/>
                <w:sz w:val="16"/>
                <w:szCs w:val="16"/>
                <w:lang w:eastAsia="en-GB"/>
              </w:rPr>
              <w:pPrChange w:id="758" w:author="Jules Schers [2]" w:date="2023-02-03T17:28:00Z">
                <w:pPr>
                  <w:spacing w:after="0" w:line="240" w:lineRule="auto"/>
                  <w:jc w:val="center"/>
                </w:pPr>
              </w:pPrChange>
            </w:pPr>
            <w:moveFrom w:id="759" w:author="Jules Schers [2]" w:date="2023-02-03T17:28:00Z">
              <w:del w:id="760" w:author="Jules Schers [2]" w:date="2023-02-03T23:27:00Z">
                <w:r w:rsidRPr="00656AE0" w:rsidDel="00852EE0">
                  <w:rPr>
                    <w:rFonts w:eastAsia="Times New Roman" w:cstheme="minorHAnsi"/>
                    <w:color w:val="000000"/>
                    <w:sz w:val="16"/>
                    <w:szCs w:val="16"/>
                    <w:lang w:eastAsia="en-GB"/>
                  </w:rPr>
                  <w:delText>1,80%</w:delText>
                </w:r>
              </w:del>
            </w:moveFrom>
          </w:p>
        </w:tc>
        <w:tc>
          <w:tcPr>
            <w:tcW w:w="614" w:type="dxa"/>
            <w:tcBorders>
              <w:top w:val="nil"/>
              <w:left w:val="nil"/>
              <w:bottom w:val="single" w:sz="4" w:space="0" w:color="auto"/>
              <w:right w:val="nil"/>
            </w:tcBorders>
            <w:shd w:val="clear" w:color="000000" w:fill="FFFFFF"/>
            <w:noWrap/>
            <w:vAlign w:val="bottom"/>
            <w:hideMark/>
          </w:tcPr>
          <w:p w14:paraId="0A7CDEC7" w14:textId="6D85A7A6" w:rsidR="009C06DA" w:rsidRPr="00656AE0" w:rsidDel="00852EE0" w:rsidRDefault="009C06DA">
            <w:pPr>
              <w:pStyle w:val="Heading3"/>
              <w:rPr>
                <w:del w:id="761" w:author="Jules Schers [2]" w:date="2023-02-03T23:27:00Z"/>
                <w:moveFrom w:id="762" w:author="Jules Schers [2]" w:date="2023-02-03T17:28:00Z"/>
                <w:rFonts w:eastAsia="Times New Roman" w:cstheme="minorHAnsi"/>
                <w:color w:val="000000"/>
                <w:sz w:val="16"/>
                <w:szCs w:val="16"/>
                <w:lang w:eastAsia="en-GB"/>
              </w:rPr>
              <w:pPrChange w:id="763" w:author="Jules Schers [2]" w:date="2023-02-03T17:28:00Z">
                <w:pPr>
                  <w:spacing w:after="0" w:line="240" w:lineRule="auto"/>
                  <w:jc w:val="center"/>
                </w:pPr>
              </w:pPrChange>
            </w:pPr>
            <w:moveFrom w:id="764" w:author="Jules Schers [2]" w:date="2023-02-03T17:28:00Z">
              <w:del w:id="765" w:author="Jules Schers [2]" w:date="2023-02-03T23:27:00Z">
                <w:r w:rsidRPr="00656AE0" w:rsidDel="00852EE0">
                  <w:rPr>
                    <w:rFonts w:eastAsia="Times New Roman" w:cstheme="minorHAnsi"/>
                    <w:color w:val="000000"/>
                    <w:sz w:val="16"/>
                    <w:szCs w:val="16"/>
                    <w:lang w:eastAsia="en-GB"/>
                  </w:rPr>
                  <w:delText>1,54%</w:delText>
                </w:r>
              </w:del>
            </w:moveFrom>
          </w:p>
        </w:tc>
        <w:tc>
          <w:tcPr>
            <w:tcW w:w="614" w:type="dxa"/>
            <w:tcBorders>
              <w:top w:val="nil"/>
              <w:left w:val="nil"/>
              <w:bottom w:val="single" w:sz="4" w:space="0" w:color="auto"/>
              <w:right w:val="nil"/>
            </w:tcBorders>
            <w:shd w:val="clear" w:color="000000" w:fill="FFFFFF"/>
            <w:noWrap/>
            <w:vAlign w:val="bottom"/>
            <w:hideMark/>
          </w:tcPr>
          <w:p w14:paraId="737B32F6" w14:textId="55AF21FA" w:rsidR="009C06DA" w:rsidRPr="00656AE0" w:rsidDel="00852EE0" w:rsidRDefault="009C06DA">
            <w:pPr>
              <w:pStyle w:val="Heading3"/>
              <w:rPr>
                <w:del w:id="766" w:author="Jules Schers [2]" w:date="2023-02-03T23:27:00Z"/>
                <w:moveFrom w:id="767" w:author="Jules Schers [2]" w:date="2023-02-03T17:28:00Z"/>
                <w:rFonts w:eastAsia="Times New Roman" w:cstheme="minorHAnsi"/>
                <w:color w:val="000000"/>
                <w:sz w:val="16"/>
                <w:szCs w:val="16"/>
                <w:lang w:eastAsia="en-GB"/>
              </w:rPr>
              <w:pPrChange w:id="768" w:author="Jules Schers [2]" w:date="2023-02-03T17:28:00Z">
                <w:pPr>
                  <w:spacing w:after="0" w:line="240" w:lineRule="auto"/>
                  <w:jc w:val="center"/>
                </w:pPr>
              </w:pPrChange>
            </w:pPr>
            <w:moveFrom w:id="769" w:author="Jules Schers [2]" w:date="2023-02-03T17:28:00Z">
              <w:del w:id="770" w:author="Jules Schers [2]" w:date="2023-02-03T23:27:00Z">
                <w:r w:rsidRPr="00656AE0" w:rsidDel="00852EE0">
                  <w:rPr>
                    <w:rFonts w:eastAsia="Times New Roman" w:cstheme="minorHAnsi"/>
                    <w:color w:val="000000"/>
                    <w:sz w:val="16"/>
                    <w:szCs w:val="16"/>
                    <w:lang w:eastAsia="en-GB"/>
                  </w:rPr>
                  <w:delText>1,68%</w:delText>
                </w:r>
              </w:del>
            </w:moveFrom>
          </w:p>
        </w:tc>
        <w:tc>
          <w:tcPr>
            <w:tcW w:w="379" w:type="dxa"/>
            <w:tcBorders>
              <w:top w:val="nil"/>
              <w:left w:val="nil"/>
              <w:bottom w:val="single" w:sz="4" w:space="0" w:color="auto"/>
              <w:right w:val="nil"/>
            </w:tcBorders>
            <w:shd w:val="clear" w:color="000000" w:fill="FFFFFF"/>
            <w:noWrap/>
            <w:vAlign w:val="bottom"/>
            <w:hideMark/>
          </w:tcPr>
          <w:p w14:paraId="585EE9D2" w14:textId="2602B45E" w:rsidR="009C06DA" w:rsidRPr="00656AE0" w:rsidDel="00852EE0" w:rsidRDefault="009C06DA">
            <w:pPr>
              <w:pStyle w:val="Heading3"/>
              <w:rPr>
                <w:del w:id="771" w:author="Jules Schers [2]" w:date="2023-02-03T23:27:00Z"/>
                <w:moveFrom w:id="772" w:author="Jules Schers [2]" w:date="2023-02-03T17:28:00Z"/>
                <w:rFonts w:eastAsia="Times New Roman" w:cstheme="minorHAnsi"/>
                <w:color w:val="000000"/>
                <w:sz w:val="16"/>
                <w:szCs w:val="16"/>
                <w:lang w:eastAsia="en-GB"/>
              </w:rPr>
              <w:pPrChange w:id="773" w:author="Jules Schers [2]" w:date="2023-02-03T17:28:00Z">
                <w:pPr>
                  <w:spacing w:after="0" w:line="240" w:lineRule="auto"/>
                  <w:jc w:val="center"/>
                </w:pPr>
              </w:pPrChange>
            </w:pPr>
            <w:moveFrom w:id="774" w:author="Jules Schers [2]" w:date="2023-02-03T17:28:00Z">
              <w:del w:id="775" w:author="Jules Schers [2]" w:date="2023-02-03T23:27:00Z">
                <w:r w:rsidRPr="00656AE0" w:rsidDel="00852EE0">
                  <w:rPr>
                    <w:rFonts w:eastAsia="Times New Roman" w:cstheme="minorHAnsi"/>
                    <w:color w:val="000000"/>
                    <w:sz w:val="16"/>
                    <w:szCs w:val="16"/>
                    <w:lang w:eastAsia="en-GB"/>
                  </w:rPr>
                  <w:delText>1,92%</w:delText>
                </w:r>
              </w:del>
            </w:moveFrom>
          </w:p>
        </w:tc>
        <w:tc>
          <w:tcPr>
            <w:tcW w:w="614" w:type="dxa"/>
            <w:tcBorders>
              <w:top w:val="nil"/>
              <w:left w:val="nil"/>
              <w:bottom w:val="single" w:sz="4" w:space="0" w:color="auto"/>
              <w:right w:val="nil"/>
            </w:tcBorders>
            <w:shd w:val="clear" w:color="000000" w:fill="FFFFFF"/>
            <w:noWrap/>
            <w:vAlign w:val="bottom"/>
            <w:hideMark/>
          </w:tcPr>
          <w:p w14:paraId="4C3D1134" w14:textId="1614471C" w:rsidR="009C06DA" w:rsidRPr="00656AE0" w:rsidDel="00852EE0" w:rsidRDefault="009C06DA">
            <w:pPr>
              <w:pStyle w:val="Heading3"/>
              <w:rPr>
                <w:del w:id="776" w:author="Jules Schers [2]" w:date="2023-02-03T23:27:00Z"/>
                <w:moveFrom w:id="777" w:author="Jules Schers [2]" w:date="2023-02-03T17:28:00Z"/>
                <w:rFonts w:eastAsia="Times New Roman" w:cstheme="minorHAnsi"/>
                <w:color w:val="000000"/>
                <w:sz w:val="16"/>
                <w:szCs w:val="16"/>
                <w:lang w:eastAsia="en-GB"/>
              </w:rPr>
              <w:pPrChange w:id="778" w:author="Jules Schers [2]" w:date="2023-02-03T17:28:00Z">
                <w:pPr>
                  <w:spacing w:after="0" w:line="240" w:lineRule="auto"/>
                  <w:jc w:val="center"/>
                </w:pPr>
              </w:pPrChange>
            </w:pPr>
            <w:moveFrom w:id="779" w:author="Jules Schers [2]" w:date="2023-02-03T17:28:00Z">
              <w:del w:id="780" w:author="Jules Schers [2]" w:date="2023-02-03T23:27:00Z">
                <w:r w:rsidRPr="00656AE0" w:rsidDel="00852EE0">
                  <w:rPr>
                    <w:rFonts w:eastAsia="Times New Roman" w:cstheme="minorHAnsi"/>
                    <w:color w:val="000000"/>
                    <w:sz w:val="16"/>
                    <w:szCs w:val="16"/>
                    <w:lang w:eastAsia="en-GB"/>
                  </w:rPr>
                  <w:delText>2,09%</w:delText>
                </w:r>
              </w:del>
            </w:moveFrom>
          </w:p>
        </w:tc>
        <w:tc>
          <w:tcPr>
            <w:tcW w:w="614" w:type="dxa"/>
            <w:tcBorders>
              <w:top w:val="nil"/>
              <w:left w:val="nil"/>
              <w:bottom w:val="single" w:sz="4" w:space="0" w:color="auto"/>
              <w:right w:val="nil"/>
            </w:tcBorders>
            <w:shd w:val="clear" w:color="000000" w:fill="FFFFFF"/>
            <w:noWrap/>
            <w:vAlign w:val="bottom"/>
            <w:hideMark/>
          </w:tcPr>
          <w:p w14:paraId="5DC9D1A7" w14:textId="3DEA9072" w:rsidR="009C06DA" w:rsidRPr="00656AE0" w:rsidDel="00852EE0" w:rsidRDefault="009C06DA">
            <w:pPr>
              <w:pStyle w:val="Heading3"/>
              <w:rPr>
                <w:del w:id="781" w:author="Jules Schers [2]" w:date="2023-02-03T23:27:00Z"/>
                <w:moveFrom w:id="782" w:author="Jules Schers [2]" w:date="2023-02-03T17:28:00Z"/>
                <w:rFonts w:eastAsia="Times New Roman" w:cstheme="minorHAnsi"/>
                <w:color w:val="000000"/>
                <w:sz w:val="16"/>
                <w:szCs w:val="16"/>
                <w:lang w:eastAsia="en-GB"/>
              </w:rPr>
              <w:pPrChange w:id="783" w:author="Jules Schers [2]" w:date="2023-02-03T17:28:00Z">
                <w:pPr>
                  <w:spacing w:after="0" w:line="240" w:lineRule="auto"/>
                  <w:jc w:val="center"/>
                </w:pPr>
              </w:pPrChange>
            </w:pPr>
            <w:moveFrom w:id="784" w:author="Jules Schers [2]" w:date="2023-02-03T17:28:00Z">
              <w:del w:id="785" w:author="Jules Schers [2]" w:date="2023-02-03T23:27:00Z">
                <w:r w:rsidRPr="00656AE0" w:rsidDel="00852EE0">
                  <w:rPr>
                    <w:rFonts w:eastAsia="Times New Roman" w:cstheme="minorHAnsi"/>
                    <w:color w:val="000000"/>
                    <w:sz w:val="16"/>
                    <w:szCs w:val="16"/>
                    <w:lang w:eastAsia="en-GB"/>
                  </w:rPr>
                  <w:delText>2,24%</w:delText>
                </w:r>
              </w:del>
            </w:moveFrom>
          </w:p>
        </w:tc>
        <w:tc>
          <w:tcPr>
            <w:tcW w:w="614" w:type="dxa"/>
            <w:tcBorders>
              <w:top w:val="nil"/>
              <w:left w:val="nil"/>
              <w:bottom w:val="single" w:sz="4" w:space="0" w:color="auto"/>
              <w:right w:val="nil"/>
            </w:tcBorders>
            <w:shd w:val="clear" w:color="000000" w:fill="FFFFFF"/>
            <w:noWrap/>
            <w:vAlign w:val="bottom"/>
            <w:hideMark/>
          </w:tcPr>
          <w:p w14:paraId="227CE4BD" w14:textId="1F085C81" w:rsidR="009C06DA" w:rsidRPr="00656AE0" w:rsidDel="00852EE0" w:rsidRDefault="009C06DA">
            <w:pPr>
              <w:pStyle w:val="Heading3"/>
              <w:rPr>
                <w:del w:id="786" w:author="Jules Schers [2]" w:date="2023-02-03T23:27:00Z"/>
                <w:moveFrom w:id="787" w:author="Jules Schers [2]" w:date="2023-02-03T17:28:00Z"/>
                <w:rFonts w:eastAsia="Times New Roman" w:cstheme="minorHAnsi"/>
                <w:color w:val="000000"/>
                <w:sz w:val="16"/>
                <w:szCs w:val="16"/>
                <w:lang w:eastAsia="en-GB"/>
              </w:rPr>
              <w:pPrChange w:id="788" w:author="Jules Schers [2]" w:date="2023-02-03T17:28:00Z">
                <w:pPr>
                  <w:spacing w:after="0" w:line="240" w:lineRule="auto"/>
                  <w:jc w:val="center"/>
                </w:pPr>
              </w:pPrChange>
            </w:pPr>
            <w:moveFrom w:id="789" w:author="Jules Schers [2]" w:date="2023-02-03T17:28:00Z">
              <w:del w:id="790" w:author="Jules Schers [2]" w:date="2023-02-03T23:27:00Z">
                <w:r w:rsidRPr="00656AE0" w:rsidDel="00852EE0">
                  <w:rPr>
                    <w:rFonts w:eastAsia="Times New Roman" w:cstheme="minorHAnsi"/>
                    <w:color w:val="000000"/>
                    <w:sz w:val="16"/>
                    <w:szCs w:val="16"/>
                    <w:lang w:eastAsia="en-GB"/>
                  </w:rPr>
                  <w:delText>2,43%</w:delText>
                </w:r>
              </w:del>
            </w:moveFrom>
          </w:p>
        </w:tc>
        <w:tc>
          <w:tcPr>
            <w:tcW w:w="695" w:type="dxa"/>
            <w:tcBorders>
              <w:top w:val="nil"/>
              <w:left w:val="nil"/>
              <w:bottom w:val="single" w:sz="4" w:space="0" w:color="auto"/>
              <w:right w:val="nil"/>
            </w:tcBorders>
            <w:shd w:val="clear" w:color="000000" w:fill="FFFFFF"/>
            <w:noWrap/>
            <w:vAlign w:val="bottom"/>
            <w:hideMark/>
          </w:tcPr>
          <w:p w14:paraId="2C5FDDCF" w14:textId="67237FD9" w:rsidR="009C06DA" w:rsidRPr="00656AE0" w:rsidDel="00852EE0" w:rsidRDefault="009C06DA">
            <w:pPr>
              <w:pStyle w:val="Heading3"/>
              <w:rPr>
                <w:del w:id="791" w:author="Jules Schers [2]" w:date="2023-02-03T23:27:00Z"/>
                <w:moveFrom w:id="792" w:author="Jules Schers [2]" w:date="2023-02-03T17:28:00Z"/>
                <w:rFonts w:eastAsia="Times New Roman" w:cstheme="minorHAnsi"/>
                <w:color w:val="000000"/>
                <w:sz w:val="16"/>
                <w:szCs w:val="16"/>
                <w:lang w:eastAsia="en-GB"/>
              </w:rPr>
              <w:pPrChange w:id="793" w:author="Jules Schers [2]" w:date="2023-02-03T17:28:00Z">
                <w:pPr>
                  <w:spacing w:after="0" w:line="240" w:lineRule="auto"/>
                  <w:jc w:val="center"/>
                </w:pPr>
              </w:pPrChange>
            </w:pPr>
            <w:moveFrom w:id="794" w:author="Jules Schers [2]" w:date="2023-02-03T17:28:00Z">
              <w:del w:id="795" w:author="Jules Schers [2]" w:date="2023-02-03T23:27:00Z">
                <w:r w:rsidRPr="00656AE0" w:rsidDel="00852EE0">
                  <w:rPr>
                    <w:rFonts w:eastAsia="Times New Roman" w:cstheme="minorHAnsi"/>
                    <w:color w:val="000000"/>
                    <w:sz w:val="16"/>
                    <w:szCs w:val="16"/>
                    <w:lang w:eastAsia="en-GB"/>
                  </w:rPr>
                  <w:delText>2,55%</w:delText>
                </w:r>
              </w:del>
            </w:moveFrom>
          </w:p>
        </w:tc>
        <w:tc>
          <w:tcPr>
            <w:tcW w:w="614" w:type="dxa"/>
            <w:tcBorders>
              <w:top w:val="nil"/>
              <w:left w:val="nil"/>
              <w:bottom w:val="single" w:sz="4" w:space="0" w:color="auto"/>
              <w:right w:val="nil"/>
            </w:tcBorders>
            <w:shd w:val="clear" w:color="000000" w:fill="FFFFFF"/>
            <w:noWrap/>
            <w:vAlign w:val="bottom"/>
            <w:hideMark/>
          </w:tcPr>
          <w:p w14:paraId="74CD1C0C" w14:textId="2C4D9A93" w:rsidR="009C06DA" w:rsidRPr="00656AE0" w:rsidDel="00852EE0" w:rsidRDefault="009C06DA">
            <w:pPr>
              <w:pStyle w:val="Heading3"/>
              <w:rPr>
                <w:del w:id="796" w:author="Jules Schers [2]" w:date="2023-02-03T23:27:00Z"/>
                <w:moveFrom w:id="797" w:author="Jules Schers [2]" w:date="2023-02-03T17:28:00Z"/>
                <w:rFonts w:eastAsia="Times New Roman" w:cstheme="minorHAnsi"/>
                <w:color w:val="000000"/>
                <w:sz w:val="16"/>
                <w:szCs w:val="16"/>
                <w:lang w:eastAsia="en-GB"/>
              </w:rPr>
              <w:pPrChange w:id="798" w:author="Jules Schers [2]" w:date="2023-02-03T17:28:00Z">
                <w:pPr>
                  <w:spacing w:after="0" w:line="240" w:lineRule="auto"/>
                  <w:jc w:val="center"/>
                </w:pPr>
              </w:pPrChange>
            </w:pPr>
            <w:moveFrom w:id="799" w:author="Jules Schers [2]" w:date="2023-02-03T17:28:00Z">
              <w:del w:id="800" w:author="Jules Schers [2]" w:date="2023-02-03T23:27:00Z">
                <w:r w:rsidRPr="00656AE0" w:rsidDel="00852EE0">
                  <w:rPr>
                    <w:rFonts w:eastAsia="Times New Roman" w:cstheme="minorHAnsi"/>
                    <w:color w:val="000000"/>
                    <w:sz w:val="16"/>
                    <w:szCs w:val="16"/>
                    <w:lang w:eastAsia="en-GB"/>
                  </w:rPr>
                  <w:delText>2,61%</w:delText>
                </w:r>
              </w:del>
            </w:moveFrom>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7BB9EDFE" w14:textId="19E80FD1" w:rsidR="009C06DA" w:rsidRPr="00656AE0" w:rsidDel="00852EE0" w:rsidRDefault="009C06DA">
            <w:pPr>
              <w:pStyle w:val="Heading3"/>
              <w:rPr>
                <w:del w:id="801" w:author="Jules Schers [2]" w:date="2023-02-03T23:27:00Z"/>
                <w:moveFrom w:id="802" w:author="Jules Schers [2]" w:date="2023-02-03T17:28:00Z"/>
                <w:rFonts w:eastAsia="Times New Roman" w:cstheme="minorHAnsi"/>
                <w:sz w:val="16"/>
                <w:szCs w:val="16"/>
                <w:lang w:eastAsia="en-GB"/>
              </w:rPr>
              <w:pPrChange w:id="803" w:author="Jules Schers [2]" w:date="2023-02-03T17:28:00Z">
                <w:pPr>
                  <w:spacing w:after="0" w:line="240" w:lineRule="auto"/>
                  <w:jc w:val="center"/>
                </w:pPr>
              </w:pPrChange>
            </w:pPr>
            <w:moveFrom w:id="804" w:author="Jules Schers [2]" w:date="2023-02-03T17:28:00Z">
              <w:del w:id="805" w:author="Jules Schers [2]" w:date="2023-02-03T23:27:00Z">
                <w:r w:rsidRPr="00656AE0" w:rsidDel="00852EE0">
                  <w:rPr>
                    <w:rFonts w:eastAsia="Times New Roman" w:cstheme="minorHAnsi"/>
                    <w:sz w:val="16"/>
                    <w:szCs w:val="16"/>
                    <w:lang w:eastAsia="en-GB"/>
                  </w:rPr>
                  <w:delText>15,72%</w:delText>
                </w:r>
              </w:del>
            </w:moveFrom>
          </w:p>
        </w:tc>
        <w:tc>
          <w:tcPr>
            <w:tcW w:w="614" w:type="dxa"/>
            <w:tcBorders>
              <w:top w:val="nil"/>
              <w:left w:val="nil"/>
              <w:bottom w:val="single" w:sz="4" w:space="0" w:color="auto"/>
              <w:right w:val="nil"/>
            </w:tcBorders>
            <w:shd w:val="clear" w:color="auto" w:fill="auto"/>
            <w:noWrap/>
            <w:vAlign w:val="bottom"/>
            <w:hideMark/>
          </w:tcPr>
          <w:p w14:paraId="26EC305F" w14:textId="5E66B5DB" w:rsidR="009C06DA" w:rsidRPr="00656AE0" w:rsidDel="00852EE0" w:rsidRDefault="009C06DA">
            <w:pPr>
              <w:pStyle w:val="Heading3"/>
              <w:rPr>
                <w:del w:id="806" w:author="Jules Schers [2]" w:date="2023-02-03T23:27:00Z"/>
                <w:moveFrom w:id="807" w:author="Jules Schers [2]" w:date="2023-02-03T17:28:00Z"/>
                <w:rFonts w:eastAsia="Times New Roman" w:cstheme="minorHAnsi"/>
                <w:sz w:val="16"/>
                <w:szCs w:val="16"/>
                <w:lang w:eastAsia="en-GB"/>
              </w:rPr>
              <w:pPrChange w:id="808" w:author="Jules Schers [2]" w:date="2023-02-03T17:28:00Z">
                <w:pPr>
                  <w:spacing w:after="0" w:line="240" w:lineRule="auto"/>
                  <w:jc w:val="center"/>
                </w:pPr>
              </w:pPrChange>
            </w:pPr>
            <w:moveFrom w:id="809" w:author="Jules Schers [2]" w:date="2023-02-03T17:28:00Z">
              <w:del w:id="810" w:author="Jules Schers [2]" w:date="2023-02-03T23:27:00Z">
                <w:r w:rsidRPr="00656AE0" w:rsidDel="00852EE0">
                  <w:rPr>
                    <w:rFonts w:eastAsia="Times New Roman" w:cstheme="minorHAnsi"/>
                    <w:sz w:val="16"/>
                    <w:szCs w:val="16"/>
                    <w:lang w:eastAsia="en-GB"/>
                  </w:rPr>
                  <w:delText>2,84%</w:delText>
                </w:r>
              </w:del>
            </w:moveFrom>
          </w:p>
        </w:tc>
        <w:tc>
          <w:tcPr>
            <w:tcW w:w="695" w:type="dxa"/>
            <w:tcBorders>
              <w:top w:val="nil"/>
              <w:left w:val="nil"/>
              <w:bottom w:val="single" w:sz="4" w:space="0" w:color="auto"/>
              <w:right w:val="nil"/>
            </w:tcBorders>
            <w:shd w:val="clear" w:color="auto" w:fill="auto"/>
            <w:noWrap/>
            <w:vAlign w:val="bottom"/>
            <w:hideMark/>
          </w:tcPr>
          <w:p w14:paraId="4E08732B" w14:textId="411AC28D" w:rsidR="009C06DA" w:rsidRPr="00656AE0" w:rsidDel="00852EE0" w:rsidRDefault="009C06DA">
            <w:pPr>
              <w:pStyle w:val="Heading3"/>
              <w:rPr>
                <w:del w:id="811" w:author="Jules Schers [2]" w:date="2023-02-03T23:27:00Z"/>
                <w:moveFrom w:id="812" w:author="Jules Schers [2]" w:date="2023-02-03T17:28:00Z"/>
                <w:rFonts w:eastAsia="Times New Roman" w:cstheme="minorHAnsi"/>
                <w:sz w:val="16"/>
                <w:szCs w:val="16"/>
                <w:lang w:eastAsia="en-GB"/>
              </w:rPr>
              <w:pPrChange w:id="813" w:author="Jules Schers [2]" w:date="2023-02-03T17:28:00Z">
                <w:pPr>
                  <w:spacing w:after="0" w:line="240" w:lineRule="auto"/>
                  <w:jc w:val="center"/>
                </w:pPr>
              </w:pPrChange>
            </w:pPr>
            <w:moveFrom w:id="814" w:author="Jules Schers [2]" w:date="2023-02-03T17:28:00Z">
              <w:del w:id="815" w:author="Jules Schers [2]" w:date="2023-02-03T23:27:00Z">
                <w:r w:rsidRPr="00656AE0" w:rsidDel="00852EE0">
                  <w:rPr>
                    <w:rFonts w:eastAsia="Times New Roman" w:cstheme="minorHAnsi"/>
                    <w:sz w:val="16"/>
                    <w:szCs w:val="16"/>
                    <w:lang w:eastAsia="en-GB"/>
                  </w:rPr>
                  <w:delText>12,52%</w:delText>
                </w:r>
              </w:del>
            </w:moveFrom>
          </w:p>
        </w:tc>
      </w:tr>
      <w:tr w:rsidR="009C06DA" w:rsidRPr="00656AE0" w:rsidDel="00852EE0" w14:paraId="6F106C36" w14:textId="46EE4DF2" w:rsidTr="00ED7B91">
        <w:trPr>
          <w:trHeight w:val="288"/>
          <w:del w:id="816" w:author="Jules Schers [2]" w:date="2023-02-03T23:27:00Z"/>
        </w:trPr>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E729788" w14:textId="42581589" w:rsidR="009C06DA" w:rsidRPr="00656AE0" w:rsidDel="00852EE0" w:rsidRDefault="009C06DA">
            <w:pPr>
              <w:pStyle w:val="Heading3"/>
              <w:rPr>
                <w:del w:id="817" w:author="Jules Schers [2]" w:date="2023-02-03T23:27:00Z"/>
                <w:moveFrom w:id="818" w:author="Jules Schers [2]" w:date="2023-02-03T17:28:00Z"/>
                <w:rFonts w:eastAsia="Times New Roman" w:cstheme="minorHAnsi"/>
                <w:color w:val="1F497D"/>
                <w:sz w:val="16"/>
                <w:szCs w:val="16"/>
                <w:lang w:eastAsia="en-GB"/>
              </w:rPr>
              <w:pPrChange w:id="819" w:author="Jules Schers [2]" w:date="2023-02-03T17:28:00Z">
                <w:pPr>
                  <w:spacing w:after="0" w:line="240" w:lineRule="auto"/>
                  <w:jc w:val="right"/>
                </w:pPr>
              </w:pPrChange>
            </w:pPr>
            <w:moveFrom w:id="820" w:author="Jules Schers [2]" w:date="2023-02-03T17:28:00Z">
              <w:del w:id="821" w:author="Jules Schers [2]" w:date="2023-02-03T23:27:00Z">
                <w:r w:rsidRPr="00656AE0" w:rsidDel="00852EE0">
                  <w:rPr>
                    <w:rFonts w:eastAsia="Times New Roman" w:cstheme="minorHAnsi"/>
                    <w:color w:val="1F497D"/>
                    <w:sz w:val="16"/>
                    <w:szCs w:val="16"/>
                    <w:lang w:eastAsia="en-GB"/>
                  </w:rPr>
                  <w:delText xml:space="preserve">Resulting GDP growth in  SATIMGE </w:delText>
                </w:r>
              </w:del>
            </w:moveFrom>
          </w:p>
        </w:tc>
        <w:tc>
          <w:tcPr>
            <w:tcW w:w="709" w:type="dxa"/>
            <w:tcBorders>
              <w:top w:val="single" w:sz="4" w:space="0" w:color="auto"/>
              <w:left w:val="single" w:sz="4" w:space="0" w:color="auto"/>
              <w:bottom w:val="single" w:sz="4" w:space="0" w:color="auto"/>
              <w:right w:val="nil"/>
            </w:tcBorders>
            <w:shd w:val="clear" w:color="000000" w:fill="FFFFFF"/>
            <w:noWrap/>
            <w:vAlign w:val="bottom"/>
            <w:hideMark/>
          </w:tcPr>
          <w:p w14:paraId="2D2BF774" w14:textId="6770EBC6" w:rsidR="009C06DA" w:rsidRPr="00656AE0" w:rsidDel="00852EE0" w:rsidRDefault="009C06DA">
            <w:pPr>
              <w:pStyle w:val="Heading3"/>
              <w:rPr>
                <w:del w:id="822" w:author="Jules Schers [2]" w:date="2023-02-03T23:27:00Z"/>
                <w:moveFrom w:id="823" w:author="Jules Schers [2]" w:date="2023-02-03T17:28:00Z"/>
                <w:rFonts w:eastAsia="Times New Roman" w:cstheme="minorHAnsi"/>
                <w:color w:val="000000"/>
                <w:sz w:val="16"/>
                <w:szCs w:val="16"/>
                <w:lang w:eastAsia="en-GB"/>
              </w:rPr>
              <w:pPrChange w:id="824" w:author="Jules Schers [2]" w:date="2023-02-03T17:28:00Z">
                <w:pPr>
                  <w:spacing w:after="0" w:line="240" w:lineRule="auto"/>
                  <w:jc w:val="center"/>
                </w:pPr>
              </w:pPrChange>
            </w:pPr>
            <w:moveFrom w:id="825" w:author="Jules Schers [2]" w:date="2023-02-03T17:28:00Z">
              <w:del w:id="826" w:author="Jules Schers [2]" w:date="2023-02-03T23:27:00Z">
                <w:r w:rsidRPr="00656AE0" w:rsidDel="00852EE0">
                  <w:rPr>
                    <w:rFonts w:eastAsia="Times New Roman" w:cstheme="minorHAnsi"/>
                    <w:color w:val="000000"/>
                    <w:sz w:val="16"/>
                    <w:szCs w:val="16"/>
                    <w:lang w:eastAsia="en-GB"/>
                  </w:rPr>
                  <w:delText>-6,95%</w:delText>
                </w:r>
                <w:r w:rsidR="00D973A4" w:rsidDel="00852EE0">
                  <w:rPr>
                    <w:rFonts w:eastAsia="Times New Roman" w:cstheme="minorHAnsi"/>
                    <w:color w:val="000000"/>
                    <w:sz w:val="16"/>
                    <w:szCs w:val="16"/>
                    <w:lang w:eastAsia="en-GB"/>
                  </w:rPr>
                  <w:delText xml:space="preserve">  </w:delText>
                </w:r>
              </w:del>
            </w:moveFrom>
          </w:p>
        </w:tc>
        <w:tc>
          <w:tcPr>
            <w:tcW w:w="614" w:type="dxa"/>
            <w:tcBorders>
              <w:top w:val="single" w:sz="4" w:space="0" w:color="auto"/>
              <w:left w:val="nil"/>
              <w:bottom w:val="single" w:sz="4" w:space="0" w:color="auto"/>
              <w:right w:val="nil"/>
            </w:tcBorders>
            <w:shd w:val="clear" w:color="000000" w:fill="FFFFFF"/>
            <w:noWrap/>
            <w:vAlign w:val="bottom"/>
            <w:hideMark/>
          </w:tcPr>
          <w:p w14:paraId="0AC0D5B7" w14:textId="38F16CA5" w:rsidR="009C06DA" w:rsidRPr="00656AE0" w:rsidDel="00852EE0" w:rsidRDefault="009C06DA">
            <w:pPr>
              <w:pStyle w:val="Heading3"/>
              <w:rPr>
                <w:del w:id="827" w:author="Jules Schers [2]" w:date="2023-02-03T23:27:00Z"/>
                <w:moveFrom w:id="828" w:author="Jules Schers [2]" w:date="2023-02-03T17:28:00Z"/>
                <w:rFonts w:eastAsia="Times New Roman" w:cstheme="minorHAnsi"/>
                <w:color w:val="000000"/>
                <w:sz w:val="16"/>
                <w:szCs w:val="16"/>
                <w:lang w:eastAsia="en-GB"/>
              </w:rPr>
              <w:pPrChange w:id="829" w:author="Jules Schers [2]" w:date="2023-02-03T17:28:00Z">
                <w:pPr>
                  <w:spacing w:after="0" w:line="240" w:lineRule="auto"/>
                  <w:jc w:val="center"/>
                </w:pPr>
              </w:pPrChange>
            </w:pPr>
            <w:moveFrom w:id="830" w:author="Jules Schers [2]" w:date="2023-02-03T17:28:00Z">
              <w:del w:id="831" w:author="Jules Schers [2]" w:date="2023-02-03T23:27:00Z">
                <w:r w:rsidRPr="00656AE0" w:rsidDel="00852EE0">
                  <w:rPr>
                    <w:rFonts w:eastAsia="Times New Roman" w:cstheme="minorHAnsi"/>
                    <w:color w:val="000000"/>
                    <w:sz w:val="16"/>
                    <w:szCs w:val="16"/>
                    <w:lang w:eastAsia="en-GB"/>
                  </w:rPr>
                  <w:delText>3,05%</w:delText>
                </w:r>
              </w:del>
            </w:moveFrom>
          </w:p>
        </w:tc>
        <w:tc>
          <w:tcPr>
            <w:tcW w:w="614" w:type="dxa"/>
            <w:tcBorders>
              <w:top w:val="single" w:sz="4" w:space="0" w:color="auto"/>
              <w:left w:val="nil"/>
              <w:bottom w:val="single" w:sz="4" w:space="0" w:color="auto"/>
              <w:right w:val="nil"/>
            </w:tcBorders>
            <w:shd w:val="clear" w:color="000000" w:fill="FFFFFF"/>
            <w:noWrap/>
            <w:vAlign w:val="bottom"/>
            <w:hideMark/>
          </w:tcPr>
          <w:p w14:paraId="22D38647" w14:textId="11ECFD55" w:rsidR="009C06DA" w:rsidRPr="00656AE0" w:rsidDel="00852EE0" w:rsidRDefault="009C06DA">
            <w:pPr>
              <w:pStyle w:val="Heading3"/>
              <w:rPr>
                <w:del w:id="832" w:author="Jules Schers [2]" w:date="2023-02-03T23:27:00Z"/>
                <w:moveFrom w:id="833" w:author="Jules Schers [2]" w:date="2023-02-03T17:28:00Z"/>
                <w:rFonts w:eastAsia="Times New Roman" w:cstheme="minorHAnsi"/>
                <w:color w:val="000000"/>
                <w:sz w:val="16"/>
                <w:szCs w:val="16"/>
                <w:lang w:eastAsia="en-GB"/>
              </w:rPr>
              <w:pPrChange w:id="834" w:author="Jules Schers [2]" w:date="2023-02-03T17:28:00Z">
                <w:pPr>
                  <w:spacing w:after="0" w:line="240" w:lineRule="auto"/>
                  <w:jc w:val="center"/>
                </w:pPr>
              </w:pPrChange>
            </w:pPr>
            <w:moveFrom w:id="835" w:author="Jules Schers [2]" w:date="2023-02-03T17:28:00Z">
              <w:del w:id="836" w:author="Jules Schers [2]" w:date="2023-02-03T23:27:00Z">
                <w:r w:rsidRPr="00656AE0" w:rsidDel="00852EE0">
                  <w:rPr>
                    <w:rFonts w:eastAsia="Times New Roman" w:cstheme="minorHAnsi"/>
                    <w:color w:val="000000"/>
                    <w:sz w:val="16"/>
                    <w:szCs w:val="16"/>
                    <w:lang w:eastAsia="en-GB"/>
                  </w:rPr>
                  <w:delText>1,92%</w:delText>
                </w:r>
              </w:del>
            </w:moveFrom>
          </w:p>
        </w:tc>
        <w:tc>
          <w:tcPr>
            <w:tcW w:w="614" w:type="dxa"/>
            <w:tcBorders>
              <w:top w:val="single" w:sz="4" w:space="0" w:color="auto"/>
              <w:left w:val="nil"/>
              <w:bottom w:val="single" w:sz="4" w:space="0" w:color="auto"/>
              <w:right w:val="nil"/>
            </w:tcBorders>
            <w:shd w:val="clear" w:color="000000" w:fill="FFFFFF"/>
            <w:noWrap/>
            <w:vAlign w:val="bottom"/>
            <w:hideMark/>
          </w:tcPr>
          <w:p w14:paraId="27D31F7F" w14:textId="06C28A83" w:rsidR="009C06DA" w:rsidRPr="00656AE0" w:rsidDel="00852EE0" w:rsidRDefault="009C06DA">
            <w:pPr>
              <w:pStyle w:val="Heading3"/>
              <w:rPr>
                <w:del w:id="837" w:author="Jules Schers [2]" w:date="2023-02-03T23:27:00Z"/>
                <w:moveFrom w:id="838" w:author="Jules Schers [2]" w:date="2023-02-03T17:28:00Z"/>
                <w:rFonts w:eastAsia="Times New Roman" w:cstheme="minorHAnsi"/>
                <w:color w:val="000000"/>
                <w:sz w:val="16"/>
                <w:szCs w:val="16"/>
                <w:lang w:eastAsia="en-GB"/>
              </w:rPr>
              <w:pPrChange w:id="839" w:author="Jules Schers [2]" w:date="2023-02-03T17:28:00Z">
                <w:pPr>
                  <w:spacing w:after="0" w:line="240" w:lineRule="auto"/>
                  <w:jc w:val="center"/>
                </w:pPr>
              </w:pPrChange>
            </w:pPr>
            <w:moveFrom w:id="840" w:author="Jules Schers [2]" w:date="2023-02-03T17:28:00Z">
              <w:del w:id="841" w:author="Jules Schers [2]" w:date="2023-02-03T23:27:00Z">
                <w:r w:rsidRPr="00656AE0" w:rsidDel="00852EE0">
                  <w:rPr>
                    <w:rFonts w:eastAsia="Times New Roman" w:cstheme="minorHAnsi"/>
                    <w:color w:val="000000"/>
                    <w:sz w:val="16"/>
                    <w:szCs w:val="16"/>
                    <w:lang w:eastAsia="en-GB"/>
                  </w:rPr>
                  <w:delText>1,63%</w:delText>
                </w:r>
              </w:del>
            </w:moveFrom>
          </w:p>
        </w:tc>
        <w:tc>
          <w:tcPr>
            <w:tcW w:w="614" w:type="dxa"/>
            <w:tcBorders>
              <w:top w:val="single" w:sz="4" w:space="0" w:color="auto"/>
              <w:left w:val="nil"/>
              <w:bottom w:val="single" w:sz="4" w:space="0" w:color="auto"/>
              <w:right w:val="nil"/>
            </w:tcBorders>
            <w:shd w:val="clear" w:color="000000" w:fill="FFFFFF"/>
            <w:noWrap/>
            <w:vAlign w:val="bottom"/>
            <w:hideMark/>
          </w:tcPr>
          <w:p w14:paraId="696C0C79" w14:textId="24F0312A" w:rsidR="009C06DA" w:rsidRPr="00656AE0" w:rsidDel="00852EE0" w:rsidRDefault="009C06DA">
            <w:pPr>
              <w:pStyle w:val="Heading3"/>
              <w:rPr>
                <w:del w:id="842" w:author="Jules Schers [2]" w:date="2023-02-03T23:27:00Z"/>
                <w:moveFrom w:id="843" w:author="Jules Schers [2]" w:date="2023-02-03T17:28:00Z"/>
                <w:rFonts w:eastAsia="Times New Roman" w:cstheme="minorHAnsi"/>
                <w:color w:val="000000"/>
                <w:sz w:val="16"/>
                <w:szCs w:val="16"/>
                <w:lang w:eastAsia="en-GB"/>
              </w:rPr>
              <w:pPrChange w:id="844" w:author="Jules Schers [2]" w:date="2023-02-03T17:28:00Z">
                <w:pPr>
                  <w:spacing w:after="0" w:line="240" w:lineRule="auto"/>
                  <w:jc w:val="center"/>
                </w:pPr>
              </w:pPrChange>
            </w:pPr>
            <w:moveFrom w:id="845" w:author="Jules Schers [2]" w:date="2023-02-03T17:28:00Z">
              <w:del w:id="846" w:author="Jules Schers [2]" w:date="2023-02-03T23:27:00Z">
                <w:r w:rsidRPr="00656AE0" w:rsidDel="00852EE0">
                  <w:rPr>
                    <w:rFonts w:eastAsia="Times New Roman" w:cstheme="minorHAnsi"/>
                    <w:color w:val="000000"/>
                    <w:sz w:val="16"/>
                    <w:szCs w:val="16"/>
                    <w:lang w:eastAsia="en-GB"/>
                  </w:rPr>
                  <w:delText>1,80%</w:delText>
                </w:r>
              </w:del>
            </w:moveFrom>
          </w:p>
        </w:tc>
        <w:tc>
          <w:tcPr>
            <w:tcW w:w="379" w:type="dxa"/>
            <w:tcBorders>
              <w:top w:val="single" w:sz="4" w:space="0" w:color="auto"/>
              <w:left w:val="nil"/>
              <w:bottom w:val="single" w:sz="4" w:space="0" w:color="auto"/>
              <w:right w:val="nil"/>
            </w:tcBorders>
            <w:shd w:val="clear" w:color="000000" w:fill="FFFFFF"/>
            <w:noWrap/>
            <w:vAlign w:val="bottom"/>
            <w:hideMark/>
          </w:tcPr>
          <w:p w14:paraId="712766C7" w14:textId="279AB08E" w:rsidR="009C06DA" w:rsidRPr="00656AE0" w:rsidDel="00852EE0" w:rsidRDefault="009C06DA">
            <w:pPr>
              <w:pStyle w:val="Heading3"/>
              <w:rPr>
                <w:del w:id="847" w:author="Jules Schers [2]" w:date="2023-02-03T23:27:00Z"/>
                <w:moveFrom w:id="848" w:author="Jules Schers [2]" w:date="2023-02-03T17:28:00Z"/>
                <w:rFonts w:eastAsia="Times New Roman" w:cstheme="minorHAnsi"/>
                <w:color w:val="000000"/>
                <w:sz w:val="16"/>
                <w:szCs w:val="16"/>
                <w:lang w:eastAsia="en-GB"/>
              </w:rPr>
              <w:pPrChange w:id="849" w:author="Jules Schers [2]" w:date="2023-02-03T17:28:00Z">
                <w:pPr>
                  <w:spacing w:after="0" w:line="240" w:lineRule="auto"/>
                  <w:jc w:val="center"/>
                </w:pPr>
              </w:pPrChange>
            </w:pPr>
            <w:moveFrom w:id="850" w:author="Jules Schers [2]" w:date="2023-02-03T17:28:00Z">
              <w:del w:id="851" w:author="Jules Schers [2]" w:date="2023-02-03T23:27:00Z">
                <w:r w:rsidRPr="00656AE0" w:rsidDel="00852EE0">
                  <w:rPr>
                    <w:rFonts w:eastAsia="Times New Roman" w:cstheme="minorHAnsi"/>
                    <w:color w:val="000000"/>
                    <w:sz w:val="16"/>
                    <w:szCs w:val="16"/>
                    <w:lang w:eastAsia="en-GB"/>
                  </w:rPr>
                  <w:delText>2,05%</w:delText>
                </w:r>
              </w:del>
            </w:moveFrom>
          </w:p>
        </w:tc>
        <w:tc>
          <w:tcPr>
            <w:tcW w:w="614" w:type="dxa"/>
            <w:tcBorders>
              <w:top w:val="single" w:sz="4" w:space="0" w:color="auto"/>
              <w:left w:val="nil"/>
              <w:bottom w:val="single" w:sz="4" w:space="0" w:color="auto"/>
              <w:right w:val="nil"/>
            </w:tcBorders>
            <w:shd w:val="clear" w:color="000000" w:fill="FFFFFF"/>
            <w:noWrap/>
            <w:vAlign w:val="bottom"/>
            <w:hideMark/>
          </w:tcPr>
          <w:p w14:paraId="0F9EE4EB" w14:textId="21F029BD" w:rsidR="009C06DA" w:rsidRPr="00656AE0" w:rsidDel="00852EE0" w:rsidRDefault="009C06DA">
            <w:pPr>
              <w:pStyle w:val="Heading3"/>
              <w:rPr>
                <w:del w:id="852" w:author="Jules Schers [2]" w:date="2023-02-03T23:27:00Z"/>
                <w:moveFrom w:id="853" w:author="Jules Schers [2]" w:date="2023-02-03T17:28:00Z"/>
                <w:rFonts w:eastAsia="Times New Roman" w:cstheme="minorHAnsi"/>
                <w:color w:val="000000"/>
                <w:sz w:val="16"/>
                <w:szCs w:val="16"/>
                <w:lang w:eastAsia="en-GB"/>
              </w:rPr>
              <w:pPrChange w:id="854" w:author="Jules Schers [2]" w:date="2023-02-03T17:28:00Z">
                <w:pPr>
                  <w:spacing w:after="0" w:line="240" w:lineRule="auto"/>
                  <w:jc w:val="center"/>
                </w:pPr>
              </w:pPrChange>
            </w:pPr>
            <w:moveFrom w:id="855" w:author="Jules Schers [2]" w:date="2023-02-03T17:28:00Z">
              <w:del w:id="856" w:author="Jules Schers [2]" w:date="2023-02-03T23:27:00Z">
                <w:r w:rsidRPr="00656AE0" w:rsidDel="00852EE0">
                  <w:rPr>
                    <w:rFonts w:eastAsia="Times New Roman" w:cstheme="minorHAnsi"/>
                    <w:color w:val="000000"/>
                    <w:sz w:val="16"/>
                    <w:szCs w:val="16"/>
                    <w:lang w:eastAsia="en-GB"/>
                  </w:rPr>
                  <w:delText>2,12%</w:delText>
                </w:r>
              </w:del>
            </w:moveFrom>
          </w:p>
        </w:tc>
        <w:tc>
          <w:tcPr>
            <w:tcW w:w="614" w:type="dxa"/>
            <w:tcBorders>
              <w:top w:val="single" w:sz="4" w:space="0" w:color="auto"/>
              <w:left w:val="nil"/>
              <w:bottom w:val="single" w:sz="4" w:space="0" w:color="auto"/>
              <w:right w:val="nil"/>
            </w:tcBorders>
            <w:shd w:val="clear" w:color="000000" w:fill="FFFFFF"/>
            <w:noWrap/>
            <w:vAlign w:val="bottom"/>
            <w:hideMark/>
          </w:tcPr>
          <w:p w14:paraId="5DC0D254" w14:textId="1F69B912" w:rsidR="009C06DA" w:rsidRPr="00656AE0" w:rsidDel="00852EE0" w:rsidRDefault="009C06DA">
            <w:pPr>
              <w:pStyle w:val="Heading3"/>
              <w:rPr>
                <w:del w:id="857" w:author="Jules Schers [2]" w:date="2023-02-03T23:27:00Z"/>
                <w:moveFrom w:id="858" w:author="Jules Schers [2]" w:date="2023-02-03T17:28:00Z"/>
                <w:rFonts w:eastAsia="Times New Roman" w:cstheme="minorHAnsi"/>
                <w:color w:val="000000"/>
                <w:sz w:val="16"/>
                <w:szCs w:val="16"/>
                <w:lang w:eastAsia="en-GB"/>
              </w:rPr>
              <w:pPrChange w:id="859" w:author="Jules Schers [2]" w:date="2023-02-03T17:28:00Z">
                <w:pPr>
                  <w:spacing w:after="0" w:line="240" w:lineRule="auto"/>
                  <w:jc w:val="center"/>
                </w:pPr>
              </w:pPrChange>
            </w:pPr>
            <w:moveFrom w:id="860" w:author="Jules Schers [2]" w:date="2023-02-03T17:28:00Z">
              <w:del w:id="861" w:author="Jules Schers [2]" w:date="2023-02-03T23:27:00Z">
                <w:r w:rsidRPr="00656AE0" w:rsidDel="00852EE0">
                  <w:rPr>
                    <w:rFonts w:eastAsia="Times New Roman" w:cstheme="minorHAnsi"/>
                    <w:color w:val="000000"/>
                    <w:sz w:val="16"/>
                    <w:szCs w:val="16"/>
                    <w:lang w:eastAsia="en-GB"/>
                  </w:rPr>
                  <w:delText>2,31%</w:delText>
                </w:r>
              </w:del>
            </w:moveFrom>
          </w:p>
        </w:tc>
        <w:tc>
          <w:tcPr>
            <w:tcW w:w="614" w:type="dxa"/>
            <w:tcBorders>
              <w:top w:val="single" w:sz="4" w:space="0" w:color="auto"/>
              <w:left w:val="nil"/>
              <w:bottom w:val="single" w:sz="4" w:space="0" w:color="auto"/>
              <w:right w:val="nil"/>
            </w:tcBorders>
            <w:shd w:val="clear" w:color="000000" w:fill="FFFFFF"/>
            <w:noWrap/>
            <w:vAlign w:val="bottom"/>
            <w:hideMark/>
          </w:tcPr>
          <w:p w14:paraId="4951BAE1" w14:textId="7C62C071" w:rsidR="009C06DA" w:rsidRPr="00656AE0" w:rsidDel="00852EE0" w:rsidRDefault="009C06DA">
            <w:pPr>
              <w:pStyle w:val="Heading3"/>
              <w:rPr>
                <w:del w:id="862" w:author="Jules Schers [2]" w:date="2023-02-03T23:27:00Z"/>
                <w:moveFrom w:id="863" w:author="Jules Schers [2]" w:date="2023-02-03T17:28:00Z"/>
                <w:rFonts w:eastAsia="Times New Roman" w:cstheme="minorHAnsi"/>
                <w:color w:val="000000"/>
                <w:sz w:val="16"/>
                <w:szCs w:val="16"/>
                <w:lang w:eastAsia="en-GB"/>
              </w:rPr>
              <w:pPrChange w:id="864" w:author="Jules Schers [2]" w:date="2023-02-03T17:28:00Z">
                <w:pPr>
                  <w:spacing w:after="0" w:line="240" w:lineRule="auto"/>
                  <w:jc w:val="center"/>
                </w:pPr>
              </w:pPrChange>
            </w:pPr>
            <w:moveFrom w:id="865" w:author="Jules Schers [2]" w:date="2023-02-03T17:28:00Z">
              <w:del w:id="866" w:author="Jules Schers [2]" w:date="2023-02-03T23:27:00Z">
                <w:r w:rsidRPr="00656AE0" w:rsidDel="00852EE0">
                  <w:rPr>
                    <w:rFonts w:eastAsia="Times New Roman" w:cstheme="minorHAnsi"/>
                    <w:color w:val="000000"/>
                    <w:sz w:val="16"/>
                    <w:szCs w:val="16"/>
                    <w:lang w:eastAsia="en-GB"/>
                  </w:rPr>
                  <w:delText>2,42%</w:delText>
                </w:r>
              </w:del>
            </w:moveFrom>
          </w:p>
        </w:tc>
        <w:tc>
          <w:tcPr>
            <w:tcW w:w="695" w:type="dxa"/>
            <w:tcBorders>
              <w:top w:val="single" w:sz="4" w:space="0" w:color="auto"/>
              <w:left w:val="nil"/>
              <w:bottom w:val="single" w:sz="4" w:space="0" w:color="auto"/>
              <w:right w:val="nil"/>
            </w:tcBorders>
            <w:shd w:val="clear" w:color="000000" w:fill="FFFFFF"/>
            <w:noWrap/>
            <w:vAlign w:val="bottom"/>
            <w:hideMark/>
          </w:tcPr>
          <w:p w14:paraId="5F7B25D3" w14:textId="382C1D30" w:rsidR="009C06DA" w:rsidRPr="00656AE0" w:rsidDel="00852EE0" w:rsidRDefault="009C06DA">
            <w:pPr>
              <w:pStyle w:val="Heading3"/>
              <w:rPr>
                <w:del w:id="867" w:author="Jules Schers [2]" w:date="2023-02-03T23:27:00Z"/>
                <w:moveFrom w:id="868" w:author="Jules Schers [2]" w:date="2023-02-03T17:28:00Z"/>
                <w:rFonts w:eastAsia="Times New Roman" w:cstheme="minorHAnsi"/>
                <w:color w:val="000000"/>
                <w:sz w:val="16"/>
                <w:szCs w:val="16"/>
                <w:lang w:eastAsia="en-GB"/>
              </w:rPr>
              <w:pPrChange w:id="869" w:author="Jules Schers [2]" w:date="2023-02-03T17:28:00Z">
                <w:pPr>
                  <w:spacing w:after="0" w:line="240" w:lineRule="auto"/>
                  <w:jc w:val="center"/>
                </w:pPr>
              </w:pPrChange>
            </w:pPr>
            <w:moveFrom w:id="870" w:author="Jules Schers [2]" w:date="2023-02-03T17:28:00Z">
              <w:del w:id="871" w:author="Jules Schers [2]" w:date="2023-02-03T23:27:00Z">
                <w:r w:rsidRPr="00656AE0" w:rsidDel="00852EE0">
                  <w:rPr>
                    <w:rFonts w:eastAsia="Times New Roman" w:cstheme="minorHAnsi"/>
                    <w:color w:val="000000"/>
                    <w:sz w:val="16"/>
                    <w:szCs w:val="16"/>
                    <w:lang w:eastAsia="en-GB"/>
                  </w:rPr>
                  <w:delText>2,475%</w:delText>
                </w:r>
              </w:del>
            </w:moveFrom>
          </w:p>
        </w:tc>
        <w:tc>
          <w:tcPr>
            <w:tcW w:w="614" w:type="dxa"/>
            <w:tcBorders>
              <w:top w:val="single" w:sz="4" w:space="0" w:color="auto"/>
              <w:left w:val="nil"/>
              <w:bottom w:val="single" w:sz="4" w:space="0" w:color="auto"/>
              <w:right w:val="nil"/>
            </w:tcBorders>
            <w:shd w:val="clear" w:color="000000" w:fill="FFFFFF"/>
            <w:noWrap/>
            <w:vAlign w:val="bottom"/>
            <w:hideMark/>
          </w:tcPr>
          <w:p w14:paraId="1266F290" w14:textId="395541BE" w:rsidR="009C06DA" w:rsidRPr="00656AE0" w:rsidDel="00852EE0" w:rsidRDefault="009C06DA">
            <w:pPr>
              <w:pStyle w:val="Heading3"/>
              <w:rPr>
                <w:del w:id="872" w:author="Jules Schers [2]" w:date="2023-02-03T23:27:00Z"/>
                <w:moveFrom w:id="873" w:author="Jules Schers [2]" w:date="2023-02-03T17:28:00Z"/>
                <w:rFonts w:eastAsia="Times New Roman" w:cstheme="minorHAnsi"/>
                <w:color w:val="000000"/>
                <w:sz w:val="16"/>
                <w:szCs w:val="16"/>
                <w:lang w:eastAsia="en-GB"/>
              </w:rPr>
              <w:pPrChange w:id="874" w:author="Jules Schers [2]" w:date="2023-02-03T17:28:00Z">
                <w:pPr>
                  <w:spacing w:after="0" w:line="240" w:lineRule="auto"/>
                  <w:jc w:val="center"/>
                </w:pPr>
              </w:pPrChange>
            </w:pPr>
            <w:moveFrom w:id="875" w:author="Jules Schers [2]" w:date="2023-02-03T17:28:00Z">
              <w:del w:id="876" w:author="Jules Schers [2]" w:date="2023-02-03T23:27:00Z">
                <w:r w:rsidRPr="00656AE0" w:rsidDel="00852EE0">
                  <w:rPr>
                    <w:rFonts w:eastAsia="Times New Roman" w:cstheme="minorHAnsi"/>
                    <w:color w:val="000000"/>
                    <w:sz w:val="16"/>
                    <w:szCs w:val="16"/>
                    <w:lang w:eastAsia="en-GB"/>
                  </w:rPr>
                  <w:delText>2,41%</w:delText>
                </w:r>
              </w:del>
            </w:moveFrom>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428CD" w14:textId="0E808C03" w:rsidR="009C06DA" w:rsidRPr="00656AE0" w:rsidDel="00852EE0" w:rsidRDefault="009C06DA">
            <w:pPr>
              <w:pStyle w:val="Heading3"/>
              <w:rPr>
                <w:del w:id="877" w:author="Jules Schers [2]" w:date="2023-02-03T23:27:00Z"/>
                <w:moveFrom w:id="878" w:author="Jules Schers [2]" w:date="2023-02-03T17:28:00Z"/>
                <w:rFonts w:eastAsia="Times New Roman" w:cstheme="minorHAnsi"/>
                <w:sz w:val="16"/>
                <w:szCs w:val="16"/>
                <w:lang w:eastAsia="en-GB"/>
              </w:rPr>
              <w:pPrChange w:id="879" w:author="Jules Schers [2]" w:date="2023-02-03T17:28:00Z">
                <w:pPr>
                  <w:spacing w:after="0" w:line="240" w:lineRule="auto"/>
                  <w:jc w:val="center"/>
                </w:pPr>
              </w:pPrChange>
            </w:pPr>
            <w:moveFrom w:id="880" w:author="Jules Schers [2]" w:date="2023-02-03T17:28:00Z">
              <w:del w:id="881" w:author="Jules Schers [2]" w:date="2023-02-03T23:27:00Z">
                <w:r w:rsidRPr="00656AE0" w:rsidDel="00852EE0">
                  <w:rPr>
                    <w:rFonts w:eastAsia="Times New Roman" w:cstheme="minorHAnsi"/>
                    <w:sz w:val="16"/>
                    <w:szCs w:val="16"/>
                    <w:lang w:eastAsia="en-GB"/>
                  </w:rPr>
                  <w:delText>15,88%</w:delText>
                </w:r>
              </w:del>
            </w:moveFrom>
          </w:p>
        </w:tc>
        <w:tc>
          <w:tcPr>
            <w:tcW w:w="614" w:type="dxa"/>
            <w:tcBorders>
              <w:top w:val="single" w:sz="4" w:space="0" w:color="auto"/>
              <w:left w:val="nil"/>
              <w:bottom w:val="single" w:sz="4" w:space="0" w:color="auto"/>
              <w:right w:val="nil"/>
            </w:tcBorders>
            <w:shd w:val="clear" w:color="auto" w:fill="auto"/>
            <w:noWrap/>
            <w:vAlign w:val="bottom"/>
            <w:hideMark/>
          </w:tcPr>
          <w:p w14:paraId="0D4DF394" w14:textId="23C2A4BA" w:rsidR="009C06DA" w:rsidRPr="00656AE0" w:rsidDel="00852EE0" w:rsidRDefault="009C06DA">
            <w:pPr>
              <w:pStyle w:val="Heading3"/>
              <w:rPr>
                <w:del w:id="882" w:author="Jules Schers [2]" w:date="2023-02-03T23:27:00Z"/>
                <w:moveFrom w:id="883" w:author="Jules Schers [2]" w:date="2023-02-03T17:28:00Z"/>
                <w:rFonts w:eastAsia="Times New Roman" w:cstheme="minorHAnsi"/>
                <w:sz w:val="16"/>
                <w:szCs w:val="16"/>
                <w:lang w:eastAsia="en-GB"/>
              </w:rPr>
              <w:pPrChange w:id="884" w:author="Jules Schers [2]" w:date="2023-02-03T17:28:00Z">
                <w:pPr>
                  <w:spacing w:after="0" w:line="240" w:lineRule="auto"/>
                  <w:jc w:val="center"/>
                </w:pPr>
              </w:pPrChange>
            </w:pPr>
            <w:moveFrom w:id="885" w:author="Jules Schers [2]" w:date="2023-02-03T17:28:00Z">
              <w:del w:id="886" w:author="Jules Schers [2]" w:date="2023-02-03T23:27:00Z">
                <w:r w:rsidRPr="00656AE0" w:rsidDel="00852EE0">
                  <w:rPr>
                    <w:rFonts w:eastAsia="Times New Roman" w:cstheme="minorHAnsi"/>
                    <w:sz w:val="16"/>
                    <w:szCs w:val="16"/>
                    <w:lang w:eastAsia="en-GB"/>
                  </w:rPr>
                  <w:delText>3,18%</w:delText>
                </w:r>
              </w:del>
            </w:moveFrom>
          </w:p>
        </w:tc>
        <w:tc>
          <w:tcPr>
            <w:tcW w:w="695" w:type="dxa"/>
            <w:tcBorders>
              <w:top w:val="single" w:sz="4" w:space="0" w:color="auto"/>
              <w:left w:val="nil"/>
              <w:bottom w:val="single" w:sz="4" w:space="0" w:color="auto"/>
              <w:right w:val="nil"/>
            </w:tcBorders>
            <w:shd w:val="clear" w:color="auto" w:fill="auto"/>
            <w:noWrap/>
            <w:vAlign w:val="bottom"/>
            <w:hideMark/>
          </w:tcPr>
          <w:p w14:paraId="0286239A" w14:textId="21E0C4E5" w:rsidR="009C06DA" w:rsidRPr="00656AE0" w:rsidDel="00852EE0" w:rsidRDefault="009C06DA">
            <w:pPr>
              <w:pStyle w:val="Heading3"/>
              <w:rPr>
                <w:del w:id="887" w:author="Jules Schers [2]" w:date="2023-02-03T23:27:00Z"/>
                <w:moveFrom w:id="888" w:author="Jules Schers [2]" w:date="2023-02-03T17:28:00Z"/>
                <w:rFonts w:eastAsia="Times New Roman" w:cstheme="minorHAnsi"/>
                <w:sz w:val="16"/>
                <w:szCs w:val="16"/>
                <w:lang w:eastAsia="en-GB"/>
              </w:rPr>
              <w:pPrChange w:id="889" w:author="Jules Schers [2]" w:date="2023-02-03T17:28:00Z">
                <w:pPr>
                  <w:spacing w:after="0" w:line="240" w:lineRule="auto"/>
                  <w:jc w:val="center"/>
                </w:pPr>
              </w:pPrChange>
            </w:pPr>
            <w:moveFrom w:id="890" w:author="Jules Schers [2]" w:date="2023-02-03T17:28:00Z">
              <w:del w:id="891" w:author="Jules Schers [2]" w:date="2023-02-03T23:27:00Z">
                <w:r w:rsidRPr="00656AE0" w:rsidDel="00852EE0">
                  <w:rPr>
                    <w:rFonts w:eastAsia="Times New Roman" w:cstheme="minorHAnsi"/>
                    <w:sz w:val="16"/>
                    <w:szCs w:val="16"/>
                    <w:lang w:eastAsia="en-GB"/>
                  </w:rPr>
                  <w:delText>12,30%</w:delText>
                </w:r>
              </w:del>
            </w:moveFrom>
          </w:p>
        </w:tc>
      </w:tr>
      <w:moveFromRangeEnd w:id="652"/>
    </w:tbl>
    <w:p w14:paraId="64144655" w14:textId="7FF133E5" w:rsidR="00730B74" w:rsidRDefault="00730B74" w:rsidP="00F30ECC">
      <w:pPr>
        <w:pStyle w:val="Heading2"/>
        <w:rPr>
          <w:ins w:id="892" w:author="Jules Schers [2]" w:date="2023-02-03T17:31:00Z"/>
          <w:lang w:val="en-US"/>
        </w:rPr>
      </w:pPr>
    </w:p>
    <w:p w14:paraId="64613312" w14:textId="77777777" w:rsidR="009C06DA" w:rsidDel="00730B74" w:rsidRDefault="00730B74">
      <w:pPr>
        <w:pStyle w:val="Heading3"/>
        <w:rPr>
          <w:del w:id="893" w:author="Jules Schers [2]" w:date="2023-02-03T17:29:00Z"/>
          <w:lang w:val="en-US"/>
        </w:rPr>
        <w:pPrChange w:id="894" w:author="Jules Schers [2]" w:date="2023-02-03T17:28:00Z">
          <w:pPr/>
        </w:pPrChange>
      </w:pPr>
      <w:ins w:id="895" w:author="Jules Schers [2]" w:date="2023-02-03T17:31:00Z">
        <w:r>
          <w:rPr>
            <w:lang w:val="en-US"/>
          </w:rPr>
          <w:br w:type="column"/>
        </w:r>
      </w:ins>
    </w:p>
    <w:p w14:paraId="78DB1F3D" w14:textId="0EF3E435" w:rsidR="009C06DA" w:rsidDel="00730B74" w:rsidRDefault="009C06DA" w:rsidP="009C06DA">
      <w:pPr>
        <w:rPr>
          <w:del w:id="896" w:author="Jules Schers [2]" w:date="2023-02-03T17:29:00Z"/>
          <w:lang w:val="en-US"/>
        </w:rPr>
      </w:pPr>
    </w:p>
    <w:p w14:paraId="25A3F58E" w14:textId="4CCAB786" w:rsidR="00126309" w:rsidRDefault="00126309" w:rsidP="00F30ECC">
      <w:pPr>
        <w:pStyle w:val="Heading2"/>
        <w:rPr>
          <w:lang w:val="en-US"/>
        </w:rPr>
      </w:pPr>
      <w:bookmarkStart w:id="897" w:name="_Toc124094946"/>
      <w:r>
        <w:rPr>
          <w:lang w:val="en-US"/>
        </w:rPr>
        <w:t xml:space="preserve">General approach to translating Sector Report scenarios to the CGE </w:t>
      </w:r>
      <w:proofErr w:type="gramStart"/>
      <w:r>
        <w:rPr>
          <w:lang w:val="en-US"/>
        </w:rPr>
        <w:t>model</w:t>
      </w:r>
      <w:bookmarkEnd w:id="897"/>
      <w:proofErr w:type="gramEnd"/>
    </w:p>
    <w:p w14:paraId="0CAE0A71" w14:textId="295D2E39" w:rsidR="00ED7B91" w:rsidRPr="00ED7B91" w:rsidRDefault="00ED7B91" w:rsidP="00ED7B91">
      <w:pPr>
        <w:pStyle w:val="Heading3"/>
        <w:rPr>
          <w:lang w:val="en-US"/>
        </w:rPr>
      </w:pPr>
      <w:bookmarkStart w:id="898" w:name="_Toc124094947"/>
      <w:r w:rsidRPr="00ED7B91">
        <w:rPr>
          <w:lang w:val="en-US"/>
        </w:rPr>
        <w:t>Reference scenario calibration</w:t>
      </w:r>
      <w:r>
        <w:rPr>
          <w:lang w:val="en-US"/>
        </w:rPr>
        <w:t xml:space="preserve">, and fixing key economic </w:t>
      </w:r>
      <w:proofErr w:type="gramStart"/>
      <w:r>
        <w:rPr>
          <w:lang w:val="en-US"/>
        </w:rPr>
        <w:t>parameters</w:t>
      </w:r>
      <w:bookmarkEnd w:id="898"/>
      <w:proofErr w:type="gramEnd"/>
    </w:p>
    <w:p w14:paraId="1F0925B7" w14:textId="599111A1" w:rsidR="00247D55" w:rsidRDefault="00ED7B91" w:rsidP="00126309">
      <w:pPr>
        <w:rPr>
          <w:lang w:val="en-US"/>
        </w:rPr>
      </w:pPr>
      <w:r>
        <w:rPr>
          <w:lang w:val="en-US"/>
        </w:rPr>
        <w:t xml:space="preserve">The above, reference GDP growth trajectory in SATIMGE is obtained applying SATIMGE’s usual </w:t>
      </w:r>
      <w:r w:rsidR="00247D55">
        <w:rPr>
          <w:lang w:val="en-US"/>
        </w:rPr>
        <w:t xml:space="preserve">model </w:t>
      </w:r>
      <w:r>
        <w:rPr>
          <w:lang w:val="en-US"/>
        </w:rPr>
        <w:t>closure rules</w:t>
      </w:r>
      <w:r w:rsidR="00247D55">
        <w:rPr>
          <w:lang w:val="en-US"/>
        </w:rPr>
        <w:t xml:space="preserve"> which assume a balanced (also called </w:t>
      </w:r>
      <w:proofErr w:type="spellStart"/>
      <w:r w:rsidR="00247D55">
        <w:rPr>
          <w:lang w:val="en-US"/>
        </w:rPr>
        <w:t>Johanson</w:t>
      </w:r>
      <w:proofErr w:type="spellEnd"/>
      <w:r w:rsidR="00247D55">
        <w:rPr>
          <w:lang w:val="en-US"/>
        </w:rPr>
        <w:t>) closure</w:t>
      </w:r>
      <w:r w:rsidR="00D713C8">
        <w:rPr>
          <w:lang w:val="en-US"/>
        </w:rPr>
        <w:t>.</w:t>
      </w:r>
      <w:r w:rsidR="00D713C8">
        <w:rPr>
          <w:rStyle w:val="FootnoteReference"/>
          <w:lang w:val="en-US"/>
        </w:rPr>
        <w:footnoteReference w:id="14"/>
      </w:r>
      <w:r w:rsidR="00FC46A3">
        <w:rPr>
          <w:lang w:val="en-US"/>
        </w:rPr>
        <w:t xml:space="preserve"> </w:t>
      </w:r>
      <w:r w:rsidR="00D713C8">
        <w:rPr>
          <w:lang w:val="en-US"/>
        </w:rPr>
        <w:t>This reference provides the trajectories for parameters that will be fixed in scenario runs. Notably:</w:t>
      </w:r>
    </w:p>
    <w:p w14:paraId="2D5E3D5C" w14:textId="4C08F2EA" w:rsidR="00D713C8" w:rsidRDefault="00D713C8" w:rsidP="00D713C8">
      <w:pPr>
        <w:pStyle w:val="ListParagraph"/>
        <w:numPr>
          <w:ilvl w:val="0"/>
          <w:numId w:val="9"/>
        </w:numPr>
        <w:rPr>
          <w:lang w:val="en-US"/>
        </w:rPr>
      </w:pPr>
      <w:r>
        <w:rPr>
          <w:lang w:val="en-US"/>
        </w:rPr>
        <w:t xml:space="preserve">Household and enterprise saving </w:t>
      </w:r>
      <w:proofErr w:type="gramStart"/>
      <w:r>
        <w:rPr>
          <w:lang w:val="en-US"/>
        </w:rPr>
        <w:t>ratios</w:t>
      </w:r>
      <w:proofErr w:type="gramEnd"/>
    </w:p>
    <w:p w14:paraId="0E5BC62A" w14:textId="532FE585" w:rsidR="00D713C8" w:rsidRDefault="00D713C8" w:rsidP="00D713C8">
      <w:pPr>
        <w:pStyle w:val="ListParagraph"/>
        <w:numPr>
          <w:ilvl w:val="0"/>
          <w:numId w:val="9"/>
        </w:numPr>
        <w:rPr>
          <w:lang w:val="en-US"/>
        </w:rPr>
      </w:pPr>
      <w:r>
        <w:rPr>
          <w:lang w:val="en-US"/>
        </w:rPr>
        <w:t>Government expenditure</w:t>
      </w:r>
    </w:p>
    <w:p w14:paraId="6F85030B" w14:textId="595C3745" w:rsidR="00D713C8" w:rsidRDefault="00D713C8" w:rsidP="00D713C8">
      <w:pPr>
        <w:pStyle w:val="ListParagraph"/>
        <w:numPr>
          <w:ilvl w:val="0"/>
          <w:numId w:val="9"/>
        </w:numPr>
        <w:rPr>
          <w:lang w:val="en-US"/>
        </w:rPr>
      </w:pPr>
      <w:r>
        <w:rPr>
          <w:lang w:val="en-US"/>
        </w:rPr>
        <w:t>Total investment</w:t>
      </w:r>
    </w:p>
    <w:p w14:paraId="41C12829" w14:textId="6C03CB8F" w:rsidR="00D713C8" w:rsidRDefault="00D713C8" w:rsidP="00D713C8">
      <w:pPr>
        <w:pStyle w:val="ListParagraph"/>
        <w:numPr>
          <w:ilvl w:val="0"/>
          <w:numId w:val="9"/>
        </w:numPr>
        <w:rPr>
          <w:ins w:id="899" w:author="Jules Schers [2]" w:date="2023-02-03T17:29:00Z"/>
          <w:color w:val="FF0000"/>
          <w:lang w:val="en-US"/>
        </w:rPr>
      </w:pPr>
      <w:r w:rsidRPr="00D713C8">
        <w:rPr>
          <w:color w:val="FF0000"/>
          <w:lang w:val="en-US"/>
        </w:rPr>
        <w:t xml:space="preserve">Check 2simulation_loop-file for further </w:t>
      </w:r>
      <w:proofErr w:type="gramStart"/>
      <w:r w:rsidRPr="00D713C8">
        <w:rPr>
          <w:color w:val="FF0000"/>
          <w:lang w:val="en-US"/>
        </w:rPr>
        <w:t>information</w:t>
      </w:r>
      <w:proofErr w:type="gramEnd"/>
    </w:p>
    <w:p w14:paraId="68A51A92" w14:textId="77777777" w:rsidR="00730B74" w:rsidRPr="00730B74" w:rsidRDefault="00730B74">
      <w:pPr>
        <w:rPr>
          <w:color w:val="FF0000"/>
          <w:lang w:val="en-US"/>
          <w:rPrChange w:id="900" w:author="Jules Schers [2]" w:date="2023-02-03T17:29:00Z">
            <w:rPr>
              <w:lang w:val="en-US"/>
            </w:rPr>
          </w:rPrChange>
        </w:rPr>
        <w:pPrChange w:id="901" w:author="Jules Schers [2]" w:date="2023-02-03T17:29:00Z">
          <w:pPr>
            <w:pStyle w:val="ListParagraph"/>
            <w:numPr>
              <w:numId w:val="9"/>
            </w:numPr>
            <w:ind w:hanging="360"/>
          </w:pPr>
        </w:pPrChange>
      </w:pPr>
    </w:p>
    <w:p w14:paraId="40374EBC" w14:textId="77777777" w:rsidR="00730B74" w:rsidRDefault="00730B74" w:rsidP="00730B74">
      <w:pPr>
        <w:pStyle w:val="Heading3"/>
        <w:rPr>
          <w:moveTo w:id="902" w:author="Jules Schers [2]" w:date="2023-02-03T17:28:00Z"/>
          <w:lang w:val="en-US"/>
        </w:rPr>
      </w:pPr>
      <w:bookmarkStart w:id="903" w:name="_Toc124094950"/>
      <w:moveToRangeStart w:id="904" w:author="Jules Schers [2]" w:date="2023-02-03T17:28:00Z" w:name="move126337745"/>
      <w:moveTo w:id="905" w:author="Jules Schers [2]" w:date="2023-02-03T17:28:00Z">
        <w:r>
          <w:rPr>
            <w:lang w:val="en-US"/>
          </w:rPr>
          <w:t>Baseline GDP growth</w:t>
        </w:r>
      </w:moveTo>
    </w:p>
    <w:p w14:paraId="24D4491B" w14:textId="77777777" w:rsidR="00730B74" w:rsidRDefault="00730B74" w:rsidP="00730B74">
      <w:pPr>
        <w:rPr>
          <w:moveTo w:id="906" w:author="Jules Schers [2]" w:date="2023-02-03T17:28:00Z"/>
          <w:lang w:val="en-US"/>
        </w:rPr>
      </w:pPr>
      <w:moveTo w:id="907" w:author="Jules Schers [2]" w:date="2023-02-03T17:28:00Z">
        <w:r>
          <w:rPr>
            <w:lang w:val="en-US"/>
          </w:rPr>
          <w:t>The scenarios developed for each of the sectors are all defined against three options for socio-economic development: Baseline, Urban, and Rural. For the macro-economic evaluation only Baseline scenarios have been evaluated, as the macro-economic model has not been calibrated to distinguish between Urban and Rural populations, and because (</w:t>
        </w:r>
        <w:proofErr w:type="spellStart"/>
        <w:r>
          <w:rPr>
            <w:lang w:val="en-US"/>
          </w:rPr>
          <w:t>i</w:t>
        </w:r>
        <w:proofErr w:type="spellEnd"/>
        <w:r>
          <w:rPr>
            <w:lang w:val="en-US"/>
          </w:rPr>
          <w:t>.) the expected impacts of infrastructures can be expected to show very similar relative impacts compared to the socio-economic reference case; (ii.) the change in relative differences between different types of socio-economic scenarios is expected to be negligible, especially compared to the inherent uncertainty of applying parameters estimated on historic data to future projections.</w:t>
        </w:r>
      </w:moveTo>
    </w:p>
    <w:p w14:paraId="7F055D3B" w14:textId="77777777" w:rsidR="00730B74" w:rsidRDefault="00730B74" w:rsidP="00730B74">
      <w:pPr>
        <w:rPr>
          <w:moveTo w:id="908" w:author="Jules Schers [2]" w:date="2023-02-03T17:28:00Z"/>
          <w:lang w:val="en-US"/>
        </w:rPr>
      </w:pPr>
      <w:moveTo w:id="909" w:author="Jules Schers [2]" w:date="2023-02-03T17:28:00Z">
        <w:r>
          <w:rPr>
            <w:lang w:val="en-US"/>
          </w:rPr>
          <w:t>The socio-economic Baseline trajectory for GDP growth has been replicated in the SATIMGE model, by adjusting the assumptions on change in Total Factor Productivity.</w:t>
        </w:r>
        <w:r>
          <w:rPr>
            <w:rStyle w:val="FootnoteReference"/>
            <w:lang w:val="en-US"/>
          </w:rPr>
          <w:footnoteReference w:id="15"/>
        </w:r>
        <w:r>
          <w:rPr>
            <w:lang w:val="en-US"/>
          </w:rPr>
          <w:t xml:space="preserve"> Due to equilibrium effects in the CGE model, this replication is an approximation. The resulting Baseline reference GDP growth trajectory is shown in Table XYZ, starting in 2020, as 2019 is the calibration year of the model. </w:t>
        </w:r>
      </w:moveTo>
    </w:p>
    <w:p w14:paraId="0BD6AB21" w14:textId="77777777" w:rsidR="00730B74" w:rsidRPr="00656AE0" w:rsidRDefault="00730B74" w:rsidP="00730B74">
      <w:pPr>
        <w:rPr>
          <w:moveTo w:id="912" w:author="Jules Schers [2]" w:date="2023-02-03T17:28:00Z"/>
          <w:i/>
          <w:iCs/>
          <w:lang w:val="en-US"/>
        </w:rPr>
      </w:pPr>
      <w:moveTo w:id="913" w:author="Jules Schers [2]" w:date="2023-02-03T17:28:00Z">
        <w:r w:rsidRPr="00656AE0">
          <w:rPr>
            <w:i/>
            <w:iCs/>
            <w:lang w:val="en-US"/>
          </w:rPr>
          <w:t xml:space="preserve">Table XYZ Targeted and resulting socio-economic Baseline GDP growth in </w:t>
        </w:r>
        <w:proofErr w:type="gramStart"/>
        <w:r w:rsidRPr="00656AE0">
          <w:rPr>
            <w:i/>
            <w:iCs/>
            <w:lang w:val="en-US"/>
          </w:rPr>
          <w:t>SATIMGE</w:t>
        </w:r>
        <w:proofErr w:type="gramEnd"/>
      </w:moveTo>
    </w:p>
    <w:tbl>
      <w:tblPr>
        <w:tblW w:w="9632" w:type="dxa"/>
        <w:tblInd w:w="108" w:type="dxa"/>
        <w:tblLook w:val="04A0" w:firstRow="1" w:lastRow="0" w:firstColumn="1" w:lastColumn="0" w:noHBand="0" w:noVBand="1"/>
      </w:tblPr>
      <w:tblGrid>
        <w:gridCol w:w="851"/>
        <w:gridCol w:w="709"/>
        <w:gridCol w:w="614"/>
        <w:gridCol w:w="614"/>
        <w:gridCol w:w="614"/>
        <w:gridCol w:w="614"/>
        <w:gridCol w:w="614"/>
        <w:gridCol w:w="614"/>
        <w:gridCol w:w="614"/>
        <w:gridCol w:w="614"/>
        <w:gridCol w:w="695"/>
        <w:gridCol w:w="614"/>
        <w:gridCol w:w="777"/>
        <w:gridCol w:w="614"/>
        <w:gridCol w:w="695"/>
      </w:tblGrid>
      <w:tr w:rsidR="00730B74" w:rsidRPr="00656AE0" w14:paraId="5835C5EF" w14:textId="77777777" w:rsidTr="001621B2">
        <w:trPr>
          <w:trHeight w:val="588"/>
        </w:trPr>
        <w:tc>
          <w:tcPr>
            <w:tcW w:w="851" w:type="dxa"/>
            <w:tcBorders>
              <w:top w:val="nil"/>
              <w:left w:val="nil"/>
              <w:bottom w:val="single" w:sz="8" w:space="0" w:color="004EBB"/>
              <w:right w:val="single" w:sz="4" w:space="0" w:color="auto"/>
            </w:tcBorders>
            <w:shd w:val="clear" w:color="auto" w:fill="auto"/>
            <w:noWrap/>
            <w:vAlign w:val="bottom"/>
            <w:hideMark/>
          </w:tcPr>
          <w:p w14:paraId="456FCCDB" w14:textId="77777777" w:rsidR="00730B74" w:rsidRPr="00656AE0" w:rsidRDefault="00730B74" w:rsidP="001621B2">
            <w:pPr>
              <w:spacing w:after="0" w:line="240" w:lineRule="auto"/>
              <w:rPr>
                <w:moveTo w:id="914" w:author="Jules Schers [2]" w:date="2023-02-03T17:28:00Z"/>
                <w:rFonts w:eastAsia="Times New Roman" w:cstheme="minorHAnsi"/>
                <w:b/>
                <w:bCs/>
                <w:color w:val="004EBB"/>
                <w:sz w:val="16"/>
                <w:szCs w:val="16"/>
                <w:lang w:eastAsia="en-GB"/>
              </w:rPr>
            </w:pPr>
          </w:p>
        </w:tc>
        <w:tc>
          <w:tcPr>
            <w:tcW w:w="709" w:type="dxa"/>
            <w:tcBorders>
              <w:top w:val="nil"/>
              <w:left w:val="single" w:sz="4" w:space="0" w:color="auto"/>
              <w:bottom w:val="single" w:sz="8" w:space="0" w:color="004EBB"/>
              <w:right w:val="nil"/>
            </w:tcBorders>
            <w:shd w:val="clear" w:color="auto" w:fill="auto"/>
            <w:noWrap/>
            <w:vAlign w:val="bottom"/>
            <w:hideMark/>
          </w:tcPr>
          <w:p w14:paraId="6D12CC6A" w14:textId="77777777" w:rsidR="00730B74" w:rsidRPr="00656AE0" w:rsidRDefault="00730B74" w:rsidP="001621B2">
            <w:pPr>
              <w:spacing w:after="0" w:line="240" w:lineRule="auto"/>
              <w:jc w:val="center"/>
              <w:rPr>
                <w:moveTo w:id="915" w:author="Jules Schers [2]" w:date="2023-02-03T17:28:00Z"/>
                <w:rFonts w:eastAsia="Times New Roman" w:cstheme="minorHAnsi"/>
                <w:b/>
                <w:bCs/>
                <w:color w:val="004EBB"/>
                <w:sz w:val="16"/>
                <w:szCs w:val="16"/>
                <w:lang w:eastAsia="en-GB"/>
              </w:rPr>
            </w:pPr>
            <w:moveTo w:id="916" w:author="Jules Schers [2]" w:date="2023-02-03T17:28:00Z">
              <w:r w:rsidRPr="00656AE0">
                <w:rPr>
                  <w:rFonts w:eastAsia="Times New Roman" w:cstheme="minorHAnsi"/>
                  <w:b/>
                  <w:bCs/>
                  <w:color w:val="004EBB"/>
                  <w:sz w:val="16"/>
                  <w:szCs w:val="16"/>
                  <w:lang w:eastAsia="en-GB"/>
                </w:rPr>
                <w:t>2020</w:t>
              </w:r>
            </w:moveTo>
          </w:p>
        </w:tc>
        <w:tc>
          <w:tcPr>
            <w:tcW w:w="614" w:type="dxa"/>
            <w:tcBorders>
              <w:top w:val="nil"/>
              <w:left w:val="nil"/>
              <w:bottom w:val="single" w:sz="8" w:space="0" w:color="004EBB"/>
              <w:right w:val="nil"/>
            </w:tcBorders>
            <w:shd w:val="clear" w:color="auto" w:fill="auto"/>
            <w:noWrap/>
            <w:vAlign w:val="bottom"/>
            <w:hideMark/>
          </w:tcPr>
          <w:p w14:paraId="0538FD11" w14:textId="77777777" w:rsidR="00730B74" w:rsidRPr="00656AE0" w:rsidRDefault="00730B74" w:rsidP="001621B2">
            <w:pPr>
              <w:spacing w:after="0" w:line="240" w:lineRule="auto"/>
              <w:jc w:val="center"/>
              <w:rPr>
                <w:moveTo w:id="917" w:author="Jules Schers [2]" w:date="2023-02-03T17:28:00Z"/>
                <w:rFonts w:eastAsia="Times New Roman" w:cstheme="minorHAnsi"/>
                <w:b/>
                <w:bCs/>
                <w:color w:val="004EBB"/>
                <w:sz w:val="16"/>
                <w:szCs w:val="16"/>
                <w:lang w:eastAsia="en-GB"/>
              </w:rPr>
            </w:pPr>
            <w:moveTo w:id="918" w:author="Jules Schers [2]" w:date="2023-02-03T17:28:00Z">
              <w:r w:rsidRPr="00656AE0">
                <w:rPr>
                  <w:rFonts w:eastAsia="Times New Roman" w:cstheme="minorHAnsi"/>
                  <w:b/>
                  <w:bCs/>
                  <w:color w:val="004EBB"/>
                  <w:sz w:val="16"/>
                  <w:szCs w:val="16"/>
                  <w:lang w:eastAsia="en-GB"/>
                </w:rPr>
                <w:t>2021</w:t>
              </w:r>
            </w:moveTo>
          </w:p>
        </w:tc>
        <w:tc>
          <w:tcPr>
            <w:tcW w:w="614" w:type="dxa"/>
            <w:tcBorders>
              <w:top w:val="nil"/>
              <w:left w:val="nil"/>
              <w:bottom w:val="single" w:sz="8" w:space="0" w:color="004EBB"/>
              <w:right w:val="nil"/>
            </w:tcBorders>
            <w:shd w:val="clear" w:color="auto" w:fill="auto"/>
            <w:noWrap/>
            <w:vAlign w:val="bottom"/>
            <w:hideMark/>
          </w:tcPr>
          <w:p w14:paraId="765120B5" w14:textId="77777777" w:rsidR="00730B74" w:rsidRPr="00656AE0" w:rsidRDefault="00730B74" w:rsidP="001621B2">
            <w:pPr>
              <w:spacing w:after="0" w:line="240" w:lineRule="auto"/>
              <w:jc w:val="center"/>
              <w:rPr>
                <w:moveTo w:id="919" w:author="Jules Schers [2]" w:date="2023-02-03T17:28:00Z"/>
                <w:rFonts w:eastAsia="Times New Roman" w:cstheme="minorHAnsi"/>
                <w:b/>
                <w:bCs/>
                <w:color w:val="004EBB"/>
                <w:sz w:val="16"/>
                <w:szCs w:val="16"/>
                <w:lang w:eastAsia="en-GB"/>
              </w:rPr>
            </w:pPr>
            <w:moveTo w:id="920" w:author="Jules Schers [2]" w:date="2023-02-03T17:28:00Z">
              <w:r w:rsidRPr="00656AE0">
                <w:rPr>
                  <w:rFonts w:eastAsia="Times New Roman" w:cstheme="minorHAnsi"/>
                  <w:b/>
                  <w:bCs/>
                  <w:color w:val="004EBB"/>
                  <w:sz w:val="16"/>
                  <w:szCs w:val="16"/>
                  <w:lang w:eastAsia="en-GB"/>
                </w:rPr>
                <w:t>2022</w:t>
              </w:r>
            </w:moveTo>
          </w:p>
        </w:tc>
        <w:tc>
          <w:tcPr>
            <w:tcW w:w="614" w:type="dxa"/>
            <w:tcBorders>
              <w:top w:val="nil"/>
              <w:left w:val="nil"/>
              <w:bottom w:val="single" w:sz="8" w:space="0" w:color="004EBB"/>
              <w:right w:val="nil"/>
            </w:tcBorders>
            <w:shd w:val="clear" w:color="auto" w:fill="auto"/>
            <w:noWrap/>
            <w:vAlign w:val="bottom"/>
            <w:hideMark/>
          </w:tcPr>
          <w:p w14:paraId="2160AE0D" w14:textId="77777777" w:rsidR="00730B74" w:rsidRPr="00656AE0" w:rsidRDefault="00730B74" w:rsidP="001621B2">
            <w:pPr>
              <w:spacing w:after="0" w:line="240" w:lineRule="auto"/>
              <w:jc w:val="center"/>
              <w:rPr>
                <w:moveTo w:id="921" w:author="Jules Schers [2]" w:date="2023-02-03T17:28:00Z"/>
                <w:rFonts w:eastAsia="Times New Roman" w:cstheme="minorHAnsi"/>
                <w:b/>
                <w:bCs/>
                <w:color w:val="004EBB"/>
                <w:sz w:val="16"/>
                <w:szCs w:val="16"/>
                <w:lang w:eastAsia="en-GB"/>
              </w:rPr>
            </w:pPr>
            <w:moveTo w:id="922" w:author="Jules Schers [2]" w:date="2023-02-03T17:28:00Z">
              <w:r w:rsidRPr="00656AE0">
                <w:rPr>
                  <w:rFonts w:eastAsia="Times New Roman" w:cstheme="minorHAnsi"/>
                  <w:b/>
                  <w:bCs/>
                  <w:color w:val="004EBB"/>
                  <w:sz w:val="16"/>
                  <w:szCs w:val="16"/>
                  <w:lang w:eastAsia="en-GB"/>
                </w:rPr>
                <w:t>2023</w:t>
              </w:r>
            </w:moveTo>
          </w:p>
        </w:tc>
        <w:tc>
          <w:tcPr>
            <w:tcW w:w="614" w:type="dxa"/>
            <w:tcBorders>
              <w:top w:val="nil"/>
              <w:left w:val="nil"/>
              <w:bottom w:val="single" w:sz="8" w:space="0" w:color="004EBB"/>
              <w:right w:val="nil"/>
            </w:tcBorders>
            <w:shd w:val="clear" w:color="auto" w:fill="auto"/>
            <w:noWrap/>
            <w:vAlign w:val="bottom"/>
            <w:hideMark/>
          </w:tcPr>
          <w:p w14:paraId="1501EA96" w14:textId="77777777" w:rsidR="00730B74" w:rsidRPr="00656AE0" w:rsidRDefault="00730B74" w:rsidP="001621B2">
            <w:pPr>
              <w:spacing w:after="0" w:line="240" w:lineRule="auto"/>
              <w:jc w:val="center"/>
              <w:rPr>
                <w:moveTo w:id="923" w:author="Jules Schers [2]" w:date="2023-02-03T17:28:00Z"/>
                <w:rFonts w:eastAsia="Times New Roman" w:cstheme="minorHAnsi"/>
                <w:b/>
                <w:bCs/>
                <w:color w:val="004EBB"/>
                <w:sz w:val="16"/>
                <w:szCs w:val="16"/>
                <w:lang w:eastAsia="en-GB"/>
              </w:rPr>
            </w:pPr>
            <w:moveTo w:id="924" w:author="Jules Schers [2]" w:date="2023-02-03T17:28:00Z">
              <w:r w:rsidRPr="00656AE0">
                <w:rPr>
                  <w:rFonts w:eastAsia="Times New Roman" w:cstheme="minorHAnsi"/>
                  <w:b/>
                  <w:bCs/>
                  <w:color w:val="004EBB"/>
                  <w:sz w:val="16"/>
                  <w:szCs w:val="16"/>
                  <w:lang w:eastAsia="en-GB"/>
                </w:rPr>
                <w:t>2024</w:t>
              </w:r>
            </w:moveTo>
          </w:p>
        </w:tc>
        <w:tc>
          <w:tcPr>
            <w:tcW w:w="379" w:type="dxa"/>
            <w:tcBorders>
              <w:top w:val="nil"/>
              <w:left w:val="nil"/>
              <w:bottom w:val="single" w:sz="8" w:space="0" w:color="004EBB"/>
              <w:right w:val="nil"/>
            </w:tcBorders>
            <w:shd w:val="clear" w:color="auto" w:fill="auto"/>
            <w:noWrap/>
            <w:vAlign w:val="bottom"/>
            <w:hideMark/>
          </w:tcPr>
          <w:p w14:paraId="0591495F" w14:textId="77777777" w:rsidR="00730B74" w:rsidRPr="00656AE0" w:rsidRDefault="00730B74" w:rsidP="001621B2">
            <w:pPr>
              <w:spacing w:after="0" w:line="240" w:lineRule="auto"/>
              <w:jc w:val="center"/>
              <w:rPr>
                <w:moveTo w:id="925" w:author="Jules Schers [2]" w:date="2023-02-03T17:28:00Z"/>
                <w:rFonts w:eastAsia="Times New Roman" w:cstheme="minorHAnsi"/>
                <w:b/>
                <w:bCs/>
                <w:color w:val="004EBB"/>
                <w:sz w:val="16"/>
                <w:szCs w:val="16"/>
                <w:lang w:eastAsia="en-GB"/>
              </w:rPr>
            </w:pPr>
            <w:moveTo w:id="926" w:author="Jules Schers [2]" w:date="2023-02-03T17:28:00Z">
              <w:r w:rsidRPr="00656AE0">
                <w:rPr>
                  <w:rFonts w:eastAsia="Times New Roman" w:cstheme="minorHAnsi"/>
                  <w:b/>
                  <w:bCs/>
                  <w:color w:val="004EBB"/>
                  <w:sz w:val="16"/>
                  <w:szCs w:val="16"/>
                  <w:lang w:eastAsia="en-GB"/>
                </w:rPr>
                <w:t>2025</w:t>
              </w:r>
            </w:moveTo>
          </w:p>
        </w:tc>
        <w:tc>
          <w:tcPr>
            <w:tcW w:w="614" w:type="dxa"/>
            <w:tcBorders>
              <w:top w:val="nil"/>
              <w:left w:val="nil"/>
              <w:bottom w:val="single" w:sz="8" w:space="0" w:color="004EBB"/>
              <w:right w:val="nil"/>
            </w:tcBorders>
            <w:shd w:val="clear" w:color="auto" w:fill="auto"/>
            <w:noWrap/>
            <w:vAlign w:val="bottom"/>
            <w:hideMark/>
          </w:tcPr>
          <w:p w14:paraId="31B882ED" w14:textId="77777777" w:rsidR="00730B74" w:rsidRPr="00656AE0" w:rsidRDefault="00730B74" w:rsidP="001621B2">
            <w:pPr>
              <w:spacing w:after="0" w:line="240" w:lineRule="auto"/>
              <w:jc w:val="center"/>
              <w:rPr>
                <w:moveTo w:id="927" w:author="Jules Schers [2]" w:date="2023-02-03T17:28:00Z"/>
                <w:rFonts w:eastAsia="Times New Roman" w:cstheme="minorHAnsi"/>
                <w:b/>
                <w:bCs/>
                <w:color w:val="004EBB"/>
                <w:sz w:val="16"/>
                <w:szCs w:val="16"/>
                <w:lang w:eastAsia="en-GB"/>
              </w:rPr>
            </w:pPr>
            <w:moveTo w:id="928" w:author="Jules Schers [2]" w:date="2023-02-03T17:28:00Z">
              <w:r w:rsidRPr="00656AE0">
                <w:rPr>
                  <w:rFonts w:eastAsia="Times New Roman" w:cstheme="minorHAnsi"/>
                  <w:b/>
                  <w:bCs/>
                  <w:color w:val="004EBB"/>
                  <w:sz w:val="16"/>
                  <w:szCs w:val="16"/>
                  <w:lang w:eastAsia="en-GB"/>
                </w:rPr>
                <w:t>2026</w:t>
              </w:r>
            </w:moveTo>
          </w:p>
        </w:tc>
        <w:tc>
          <w:tcPr>
            <w:tcW w:w="614" w:type="dxa"/>
            <w:tcBorders>
              <w:top w:val="nil"/>
              <w:left w:val="nil"/>
              <w:bottom w:val="single" w:sz="8" w:space="0" w:color="004EBB"/>
              <w:right w:val="nil"/>
            </w:tcBorders>
            <w:shd w:val="clear" w:color="auto" w:fill="auto"/>
            <w:noWrap/>
            <w:vAlign w:val="bottom"/>
            <w:hideMark/>
          </w:tcPr>
          <w:p w14:paraId="0E838788" w14:textId="77777777" w:rsidR="00730B74" w:rsidRPr="00656AE0" w:rsidRDefault="00730B74" w:rsidP="001621B2">
            <w:pPr>
              <w:spacing w:after="0" w:line="240" w:lineRule="auto"/>
              <w:jc w:val="center"/>
              <w:rPr>
                <w:moveTo w:id="929" w:author="Jules Schers [2]" w:date="2023-02-03T17:28:00Z"/>
                <w:rFonts w:eastAsia="Times New Roman" w:cstheme="minorHAnsi"/>
                <w:b/>
                <w:bCs/>
                <w:color w:val="004EBB"/>
                <w:sz w:val="16"/>
                <w:szCs w:val="16"/>
                <w:lang w:eastAsia="en-GB"/>
              </w:rPr>
            </w:pPr>
            <w:moveTo w:id="930" w:author="Jules Schers [2]" w:date="2023-02-03T17:28:00Z">
              <w:r w:rsidRPr="00656AE0">
                <w:rPr>
                  <w:rFonts w:eastAsia="Times New Roman" w:cstheme="minorHAnsi"/>
                  <w:b/>
                  <w:bCs/>
                  <w:color w:val="004EBB"/>
                  <w:sz w:val="16"/>
                  <w:szCs w:val="16"/>
                  <w:lang w:eastAsia="en-GB"/>
                </w:rPr>
                <w:t>2027</w:t>
              </w:r>
            </w:moveTo>
          </w:p>
        </w:tc>
        <w:tc>
          <w:tcPr>
            <w:tcW w:w="614" w:type="dxa"/>
            <w:tcBorders>
              <w:top w:val="nil"/>
              <w:left w:val="nil"/>
              <w:bottom w:val="single" w:sz="8" w:space="0" w:color="004EBB"/>
              <w:right w:val="nil"/>
            </w:tcBorders>
            <w:shd w:val="clear" w:color="auto" w:fill="auto"/>
            <w:noWrap/>
            <w:vAlign w:val="bottom"/>
            <w:hideMark/>
          </w:tcPr>
          <w:p w14:paraId="66F3202E" w14:textId="77777777" w:rsidR="00730B74" w:rsidRPr="00656AE0" w:rsidRDefault="00730B74" w:rsidP="001621B2">
            <w:pPr>
              <w:spacing w:after="0" w:line="240" w:lineRule="auto"/>
              <w:jc w:val="center"/>
              <w:rPr>
                <w:moveTo w:id="931" w:author="Jules Schers [2]" w:date="2023-02-03T17:28:00Z"/>
                <w:rFonts w:eastAsia="Times New Roman" w:cstheme="minorHAnsi"/>
                <w:b/>
                <w:bCs/>
                <w:color w:val="004EBB"/>
                <w:sz w:val="16"/>
                <w:szCs w:val="16"/>
                <w:lang w:eastAsia="en-GB"/>
              </w:rPr>
            </w:pPr>
            <w:moveTo w:id="932" w:author="Jules Schers [2]" w:date="2023-02-03T17:28:00Z">
              <w:r w:rsidRPr="00656AE0">
                <w:rPr>
                  <w:rFonts w:eastAsia="Times New Roman" w:cstheme="minorHAnsi"/>
                  <w:b/>
                  <w:bCs/>
                  <w:color w:val="004EBB"/>
                  <w:sz w:val="16"/>
                  <w:szCs w:val="16"/>
                  <w:lang w:eastAsia="en-GB"/>
                </w:rPr>
                <w:t>2028</w:t>
              </w:r>
            </w:moveTo>
          </w:p>
        </w:tc>
        <w:tc>
          <w:tcPr>
            <w:tcW w:w="695" w:type="dxa"/>
            <w:tcBorders>
              <w:top w:val="nil"/>
              <w:left w:val="nil"/>
              <w:bottom w:val="single" w:sz="8" w:space="0" w:color="004EBB"/>
              <w:right w:val="nil"/>
            </w:tcBorders>
            <w:shd w:val="clear" w:color="auto" w:fill="auto"/>
            <w:noWrap/>
            <w:vAlign w:val="bottom"/>
            <w:hideMark/>
          </w:tcPr>
          <w:p w14:paraId="18267242" w14:textId="77777777" w:rsidR="00730B74" w:rsidRPr="00656AE0" w:rsidRDefault="00730B74" w:rsidP="001621B2">
            <w:pPr>
              <w:spacing w:after="0" w:line="240" w:lineRule="auto"/>
              <w:jc w:val="center"/>
              <w:rPr>
                <w:moveTo w:id="933" w:author="Jules Schers [2]" w:date="2023-02-03T17:28:00Z"/>
                <w:rFonts w:eastAsia="Times New Roman" w:cstheme="minorHAnsi"/>
                <w:b/>
                <w:bCs/>
                <w:color w:val="004EBB"/>
                <w:sz w:val="16"/>
                <w:szCs w:val="16"/>
                <w:lang w:eastAsia="en-GB"/>
              </w:rPr>
            </w:pPr>
            <w:moveTo w:id="934" w:author="Jules Schers [2]" w:date="2023-02-03T17:28:00Z">
              <w:r w:rsidRPr="00656AE0">
                <w:rPr>
                  <w:rFonts w:eastAsia="Times New Roman" w:cstheme="minorHAnsi"/>
                  <w:b/>
                  <w:bCs/>
                  <w:color w:val="004EBB"/>
                  <w:sz w:val="16"/>
                  <w:szCs w:val="16"/>
                  <w:lang w:eastAsia="en-GB"/>
                </w:rPr>
                <w:t>2029</w:t>
              </w:r>
            </w:moveTo>
          </w:p>
        </w:tc>
        <w:tc>
          <w:tcPr>
            <w:tcW w:w="614" w:type="dxa"/>
            <w:tcBorders>
              <w:top w:val="nil"/>
              <w:left w:val="nil"/>
              <w:bottom w:val="single" w:sz="8" w:space="0" w:color="004EBB"/>
              <w:right w:val="nil"/>
            </w:tcBorders>
            <w:shd w:val="clear" w:color="auto" w:fill="auto"/>
            <w:noWrap/>
            <w:vAlign w:val="bottom"/>
            <w:hideMark/>
          </w:tcPr>
          <w:p w14:paraId="15FA16E2" w14:textId="77777777" w:rsidR="00730B74" w:rsidRPr="00656AE0" w:rsidRDefault="00730B74" w:rsidP="001621B2">
            <w:pPr>
              <w:spacing w:after="0" w:line="240" w:lineRule="auto"/>
              <w:jc w:val="center"/>
              <w:rPr>
                <w:moveTo w:id="935" w:author="Jules Schers [2]" w:date="2023-02-03T17:28:00Z"/>
                <w:rFonts w:eastAsia="Times New Roman" w:cstheme="minorHAnsi"/>
                <w:b/>
                <w:bCs/>
                <w:color w:val="004EBB"/>
                <w:sz w:val="16"/>
                <w:szCs w:val="16"/>
                <w:lang w:eastAsia="en-GB"/>
              </w:rPr>
            </w:pPr>
            <w:moveTo w:id="936" w:author="Jules Schers [2]" w:date="2023-02-03T17:28:00Z">
              <w:r w:rsidRPr="00656AE0">
                <w:rPr>
                  <w:rFonts w:eastAsia="Times New Roman" w:cstheme="minorHAnsi"/>
                  <w:b/>
                  <w:bCs/>
                  <w:color w:val="004EBB"/>
                  <w:sz w:val="16"/>
                  <w:szCs w:val="16"/>
                  <w:lang w:eastAsia="en-GB"/>
                </w:rPr>
                <w:t>2030</w:t>
              </w:r>
            </w:moveTo>
          </w:p>
        </w:tc>
        <w:tc>
          <w:tcPr>
            <w:tcW w:w="777" w:type="dxa"/>
            <w:tcBorders>
              <w:top w:val="nil"/>
              <w:left w:val="single" w:sz="4" w:space="0" w:color="auto"/>
              <w:bottom w:val="single" w:sz="4" w:space="0" w:color="auto"/>
              <w:right w:val="single" w:sz="4" w:space="0" w:color="auto"/>
            </w:tcBorders>
            <w:shd w:val="clear" w:color="auto" w:fill="auto"/>
            <w:vAlign w:val="bottom"/>
            <w:hideMark/>
          </w:tcPr>
          <w:p w14:paraId="364CABD4" w14:textId="77777777" w:rsidR="00730B74" w:rsidRPr="00656AE0" w:rsidRDefault="00730B74" w:rsidP="001621B2">
            <w:pPr>
              <w:spacing w:after="0" w:line="240" w:lineRule="auto"/>
              <w:jc w:val="center"/>
              <w:rPr>
                <w:moveTo w:id="937" w:author="Jules Schers [2]" w:date="2023-02-03T17:28:00Z"/>
                <w:rFonts w:eastAsia="Times New Roman" w:cstheme="minorHAnsi"/>
                <w:b/>
                <w:bCs/>
                <w:color w:val="000000"/>
                <w:sz w:val="16"/>
                <w:szCs w:val="16"/>
                <w:lang w:eastAsia="en-GB"/>
              </w:rPr>
            </w:pPr>
            <w:moveTo w:id="938" w:author="Jules Schers [2]" w:date="2023-02-03T17:28:00Z">
              <w:r w:rsidRPr="00656AE0">
                <w:rPr>
                  <w:rFonts w:eastAsia="Times New Roman" w:cstheme="minorHAnsi"/>
                  <w:b/>
                  <w:bCs/>
                  <w:color w:val="000000"/>
                  <w:sz w:val="16"/>
                  <w:szCs w:val="16"/>
                  <w:lang w:eastAsia="en-GB"/>
                </w:rPr>
                <w:t>2020-2030 Total</w:t>
              </w:r>
            </w:moveTo>
          </w:p>
        </w:tc>
        <w:tc>
          <w:tcPr>
            <w:tcW w:w="614" w:type="dxa"/>
            <w:tcBorders>
              <w:top w:val="nil"/>
              <w:left w:val="nil"/>
              <w:bottom w:val="single" w:sz="4" w:space="0" w:color="auto"/>
              <w:right w:val="nil"/>
            </w:tcBorders>
            <w:shd w:val="clear" w:color="auto" w:fill="auto"/>
            <w:vAlign w:val="bottom"/>
            <w:hideMark/>
          </w:tcPr>
          <w:p w14:paraId="3668A1AF" w14:textId="77777777" w:rsidR="00730B74" w:rsidRPr="00656AE0" w:rsidRDefault="00730B74" w:rsidP="001621B2">
            <w:pPr>
              <w:spacing w:after="0" w:line="240" w:lineRule="auto"/>
              <w:jc w:val="center"/>
              <w:rPr>
                <w:moveTo w:id="939" w:author="Jules Schers [2]" w:date="2023-02-03T17:28:00Z"/>
                <w:rFonts w:eastAsia="Times New Roman" w:cstheme="minorHAnsi"/>
                <w:b/>
                <w:bCs/>
                <w:color w:val="000000"/>
                <w:sz w:val="16"/>
                <w:szCs w:val="16"/>
                <w:lang w:eastAsia="en-GB"/>
              </w:rPr>
            </w:pPr>
            <w:proofErr w:type="spellStart"/>
            <w:moveTo w:id="940" w:author="Jules Schers [2]" w:date="2023-02-03T17:28:00Z">
              <w:r>
                <w:rPr>
                  <w:rFonts w:eastAsia="Times New Roman" w:cstheme="minorHAnsi"/>
                  <w:b/>
                  <w:bCs/>
                  <w:color w:val="000000"/>
                  <w:sz w:val="16"/>
                  <w:szCs w:val="16"/>
                  <w:lang w:eastAsia="en-GB"/>
                </w:rPr>
                <w:t>Avg</w:t>
              </w:r>
              <w:proofErr w:type="spellEnd"/>
              <w:r>
                <w:rPr>
                  <w:rFonts w:eastAsia="Times New Roman" w:cstheme="minorHAnsi"/>
                  <w:b/>
                  <w:bCs/>
                  <w:color w:val="000000"/>
                  <w:sz w:val="16"/>
                  <w:szCs w:val="16"/>
                  <w:lang w:eastAsia="en-GB"/>
                </w:rPr>
                <w:t xml:space="preserve"> </w:t>
              </w:r>
              <w:r w:rsidRPr="00656AE0">
                <w:rPr>
                  <w:rFonts w:eastAsia="Times New Roman" w:cstheme="minorHAnsi"/>
                  <w:b/>
                  <w:bCs/>
                  <w:color w:val="000000"/>
                  <w:sz w:val="16"/>
                  <w:szCs w:val="16"/>
                  <w:lang w:eastAsia="en-GB"/>
                </w:rPr>
                <w:t>up to 2025</w:t>
              </w:r>
            </w:moveTo>
          </w:p>
        </w:tc>
        <w:tc>
          <w:tcPr>
            <w:tcW w:w="695" w:type="dxa"/>
            <w:tcBorders>
              <w:top w:val="nil"/>
              <w:left w:val="nil"/>
              <w:bottom w:val="single" w:sz="4" w:space="0" w:color="auto"/>
              <w:right w:val="nil"/>
            </w:tcBorders>
            <w:shd w:val="clear" w:color="auto" w:fill="auto"/>
            <w:vAlign w:val="bottom"/>
            <w:hideMark/>
          </w:tcPr>
          <w:p w14:paraId="670F7CDB" w14:textId="77777777" w:rsidR="00730B74" w:rsidRPr="00656AE0" w:rsidRDefault="00730B74" w:rsidP="001621B2">
            <w:pPr>
              <w:spacing w:after="0" w:line="240" w:lineRule="auto"/>
              <w:jc w:val="center"/>
              <w:rPr>
                <w:moveTo w:id="941" w:author="Jules Schers [2]" w:date="2023-02-03T17:28:00Z"/>
                <w:rFonts w:eastAsia="Times New Roman" w:cstheme="minorHAnsi"/>
                <w:b/>
                <w:bCs/>
                <w:color w:val="000000"/>
                <w:sz w:val="16"/>
                <w:szCs w:val="16"/>
                <w:lang w:eastAsia="en-GB"/>
              </w:rPr>
            </w:pPr>
            <w:moveTo w:id="942" w:author="Jules Schers [2]" w:date="2023-02-03T17:28:00Z">
              <w:r>
                <w:rPr>
                  <w:rFonts w:eastAsia="Times New Roman" w:cstheme="minorHAnsi"/>
                  <w:b/>
                  <w:bCs/>
                  <w:color w:val="000000"/>
                  <w:sz w:val="16"/>
                  <w:szCs w:val="16"/>
                  <w:lang w:eastAsia="en-GB"/>
                </w:rPr>
                <w:t xml:space="preserve"> </w:t>
              </w:r>
              <w:proofErr w:type="spellStart"/>
              <w:r>
                <w:rPr>
                  <w:rFonts w:eastAsia="Times New Roman" w:cstheme="minorHAnsi"/>
                  <w:b/>
                  <w:bCs/>
                  <w:color w:val="000000"/>
                  <w:sz w:val="16"/>
                  <w:szCs w:val="16"/>
                  <w:lang w:eastAsia="en-GB"/>
                </w:rPr>
                <w:t>Avg</w:t>
              </w:r>
              <w:proofErr w:type="spellEnd"/>
              <w:r>
                <w:rPr>
                  <w:rFonts w:eastAsia="Times New Roman" w:cstheme="minorHAnsi"/>
                  <w:b/>
                  <w:bCs/>
                  <w:color w:val="000000"/>
                  <w:sz w:val="16"/>
                  <w:szCs w:val="16"/>
                  <w:lang w:eastAsia="en-GB"/>
                </w:rPr>
                <w:t xml:space="preserve"> </w:t>
              </w:r>
              <w:r w:rsidRPr="00656AE0">
                <w:rPr>
                  <w:rFonts w:eastAsia="Times New Roman" w:cstheme="minorHAnsi"/>
                  <w:b/>
                  <w:bCs/>
                  <w:color w:val="000000"/>
                  <w:sz w:val="16"/>
                  <w:szCs w:val="16"/>
                  <w:lang w:eastAsia="en-GB"/>
                </w:rPr>
                <w:t>after 2025</w:t>
              </w:r>
            </w:moveTo>
          </w:p>
        </w:tc>
      </w:tr>
      <w:tr w:rsidR="00730B74" w:rsidRPr="00656AE0" w14:paraId="0AD3C93C" w14:textId="77777777" w:rsidTr="001621B2">
        <w:trPr>
          <w:trHeight w:val="288"/>
        </w:trPr>
        <w:tc>
          <w:tcPr>
            <w:tcW w:w="851" w:type="dxa"/>
            <w:tcBorders>
              <w:top w:val="nil"/>
              <w:left w:val="nil"/>
              <w:bottom w:val="single" w:sz="4" w:space="0" w:color="auto"/>
              <w:right w:val="single" w:sz="4" w:space="0" w:color="auto"/>
            </w:tcBorders>
            <w:shd w:val="clear" w:color="auto" w:fill="auto"/>
            <w:noWrap/>
            <w:vAlign w:val="bottom"/>
            <w:hideMark/>
          </w:tcPr>
          <w:p w14:paraId="21F73CA4" w14:textId="77777777" w:rsidR="00730B74" w:rsidRPr="00656AE0" w:rsidRDefault="00730B74" w:rsidP="001621B2">
            <w:pPr>
              <w:spacing w:after="0" w:line="240" w:lineRule="auto"/>
              <w:jc w:val="right"/>
              <w:rPr>
                <w:moveTo w:id="943" w:author="Jules Schers [2]" w:date="2023-02-03T17:28:00Z"/>
                <w:rFonts w:eastAsia="Times New Roman" w:cstheme="minorHAnsi"/>
                <w:color w:val="1F497D"/>
                <w:sz w:val="16"/>
                <w:szCs w:val="16"/>
                <w:lang w:eastAsia="en-GB"/>
              </w:rPr>
            </w:pPr>
            <w:moveTo w:id="944" w:author="Jules Schers [2]" w:date="2023-02-03T17:28:00Z">
              <w:r w:rsidRPr="00656AE0">
                <w:rPr>
                  <w:rFonts w:eastAsia="Times New Roman" w:cstheme="minorHAnsi"/>
                  <w:color w:val="1F497D"/>
                  <w:sz w:val="16"/>
                  <w:szCs w:val="16"/>
                  <w:lang w:eastAsia="en-GB"/>
                </w:rPr>
                <w:t>Targeted Baseline GDP growth</w:t>
              </w:r>
            </w:moveTo>
          </w:p>
        </w:tc>
        <w:tc>
          <w:tcPr>
            <w:tcW w:w="709" w:type="dxa"/>
            <w:tcBorders>
              <w:top w:val="nil"/>
              <w:left w:val="single" w:sz="4" w:space="0" w:color="auto"/>
              <w:bottom w:val="single" w:sz="4" w:space="0" w:color="auto"/>
              <w:right w:val="nil"/>
            </w:tcBorders>
            <w:shd w:val="clear" w:color="000000" w:fill="FFFFFF"/>
            <w:noWrap/>
            <w:vAlign w:val="bottom"/>
            <w:hideMark/>
          </w:tcPr>
          <w:p w14:paraId="24DE18C0" w14:textId="77777777" w:rsidR="00730B74" w:rsidRPr="00656AE0" w:rsidRDefault="00730B74" w:rsidP="001621B2">
            <w:pPr>
              <w:spacing w:after="0" w:line="240" w:lineRule="auto"/>
              <w:jc w:val="center"/>
              <w:rPr>
                <w:moveTo w:id="945" w:author="Jules Schers [2]" w:date="2023-02-03T17:28:00Z"/>
                <w:rFonts w:eastAsia="Times New Roman" w:cstheme="minorHAnsi"/>
                <w:color w:val="000000"/>
                <w:sz w:val="16"/>
                <w:szCs w:val="16"/>
                <w:lang w:eastAsia="en-GB"/>
              </w:rPr>
            </w:pPr>
            <w:moveTo w:id="946" w:author="Jules Schers [2]" w:date="2023-02-03T17:28:00Z">
              <w:r w:rsidRPr="00656AE0">
                <w:rPr>
                  <w:rFonts w:eastAsia="Times New Roman" w:cstheme="minorHAnsi"/>
                  <w:color w:val="000000"/>
                  <w:sz w:val="16"/>
                  <w:szCs w:val="16"/>
                  <w:lang w:eastAsia="en-GB"/>
                </w:rPr>
                <w:t>-6,96%</w:t>
              </w:r>
            </w:moveTo>
          </w:p>
        </w:tc>
        <w:tc>
          <w:tcPr>
            <w:tcW w:w="614" w:type="dxa"/>
            <w:tcBorders>
              <w:top w:val="nil"/>
              <w:left w:val="nil"/>
              <w:bottom w:val="single" w:sz="4" w:space="0" w:color="auto"/>
              <w:right w:val="nil"/>
            </w:tcBorders>
            <w:shd w:val="clear" w:color="000000" w:fill="FFFFFF"/>
            <w:noWrap/>
            <w:vAlign w:val="bottom"/>
            <w:hideMark/>
          </w:tcPr>
          <w:p w14:paraId="776847ED" w14:textId="77777777" w:rsidR="00730B74" w:rsidRPr="00656AE0" w:rsidRDefault="00730B74" w:rsidP="001621B2">
            <w:pPr>
              <w:spacing w:after="0" w:line="240" w:lineRule="auto"/>
              <w:jc w:val="center"/>
              <w:rPr>
                <w:moveTo w:id="947" w:author="Jules Schers [2]" w:date="2023-02-03T17:28:00Z"/>
                <w:rFonts w:eastAsia="Times New Roman" w:cstheme="minorHAnsi"/>
                <w:color w:val="000000"/>
                <w:sz w:val="16"/>
                <w:szCs w:val="16"/>
                <w:lang w:eastAsia="en-GB"/>
              </w:rPr>
            </w:pPr>
            <w:moveTo w:id="948" w:author="Jules Schers [2]" w:date="2023-02-03T17:28:00Z">
              <w:r w:rsidRPr="00656AE0">
                <w:rPr>
                  <w:rFonts w:eastAsia="Times New Roman" w:cstheme="minorHAnsi"/>
                  <w:color w:val="000000"/>
                  <w:sz w:val="16"/>
                  <w:szCs w:val="16"/>
                  <w:lang w:eastAsia="en-GB"/>
                </w:rPr>
                <w:t>3,18%</w:t>
              </w:r>
            </w:moveTo>
          </w:p>
        </w:tc>
        <w:tc>
          <w:tcPr>
            <w:tcW w:w="614" w:type="dxa"/>
            <w:tcBorders>
              <w:top w:val="nil"/>
              <w:left w:val="nil"/>
              <w:bottom w:val="single" w:sz="4" w:space="0" w:color="auto"/>
              <w:right w:val="nil"/>
            </w:tcBorders>
            <w:shd w:val="clear" w:color="000000" w:fill="FFFFFF"/>
            <w:noWrap/>
            <w:vAlign w:val="bottom"/>
            <w:hideMark/>
          </w:tcPr>
          <w:p w14:paraId="769C488E" w14:textId="77777777" w:rsidR="00730B74" w:rsidRPr="00656AE0" w:rsidRDefault="00730B74" w:rsidP="001621B2">
            <w:pPr>
              <w:spacing w:after="0" w:line="240" w:lineRule="auto"/>
              <w:jc w:val="center"/>
              <w:rPr>
                <w:moveTo w:id="949" w:author="Jules Schers [2]" w:date="2023-02-03T17:28:00Z"/>
                <w:rFonts w:eastAsia="Times New Roman" w:cstheme="minorHAnsi"/>
                <w:color w:val="000000"/>
                <w:sz w:val="16"/>
                <w:szCs w:val="16"/>
                <w:lang w:eastAsia="en-GB"/>
              </w:rPr>
            </w:pPr>
            <w:moveTo w:id="950" w:author="Jules Schers [2]" w:date="2023-02-03T17:28:00Z">
              <w:r w:rsidRPr="00656AE0">
                <w:rPr>
                  <w:rFonts w:eastAsia="Times New Roman" w:cstheme="minorHAnsi"/>
                  <w:color w:val="000000"/>
                  <w:sz w:val="16"/>
                  <w:szCs w:val="16"/>
                  <w:lang w:eastAsia="en-GB"/>
                </w:rPr>
                <w:t>1,80%</w:t>
              </w:r>
            </w:moveTo>
          </w:p>
        </w:tc>
        <w:tc>
          <w:tcPr>
            <w:tcW w:w="614" w:type="dxa"/>
            <w:tcBorders>
              <w:top w:val="nil"/>
              <w:left w:val="nil"/>
              <w:bottom w:val="single" w:sz="4" w:space="0" w:color="auto"/>
              <w:right w:val="nil"/>
            </w:tcBorders>
            <w:shd w:val="clear" w:color="000000" w:fill="FFFFFF"/>
            <w:noWrap/>
            <w:vAlign w:val="bottom"/>
            <w:hideMark/>
          </w:tcPr>
          <w:p w14:paraId="64985A5B" w14:textId="77777777" w:rsidR="00730B74" w:rsidRPr="00656AE0" w:rsidRDefault="00730B74" w:rsidP="001621B2">
            <w:pPr>
              <w:spacing w:after="0" w:line="240" w:lineRule="auto"/>
              <w:jc w:val="center"/>
              <w:rPr>
                <w:moveTo w:id="951" w:author="Jules Schers [2]" w:date="2023-02-03T17:28:00Z"/>
                <w:rFonts w:eastAsia="Times New Roman" w:cstheme="minorHAnsi"/>
                <w:color w:val="000000"/>
                <w:sz w:val="16"/>
                <w:szCs w:val="16"/>
                <w:lang w:eastAsia="en-GB"/>
              </w:rPr>
            </w:pPr>
            <w:moveTo w:id="952" w:author="Jules Schers [2]" w:date="2023-02-03T17:28:00Z">
              <w:r w:rsidRPr="00656AE0">
                <w:rPr>
                  <w:rFonts w:eastAsia="Times New Roman" w:cstheme="minorHAnsi"/>
                  <w:color w:val="000000"/>
                  <w:sz w:val="16"/>
                  <w:szCs w:val="16"/>
                  <w:lang w:eastAsia="en-GB"/>
                </w:rPr>
                <w:t>1,54%</w:t>
              </w:r>
            </w:moveTo>
          </w:p>
        </w:tc>
        <w:tc>
          <w:tcPr>
            <w:tcW w:w="614" w:type="dxa"/>
            <w:tcBorders>
              <w:top w:val="nil"/>
              <w:left w:val="nil"/>
              <w:bottom w:val="single" w:sz="4" w:space="0" w:color="auto"/>
              <w:right w:val="nil"/>
            </w:tcBorders>
            <w:shd w:val="clear" w:color="000000" w:fill="FFFFFF"/>
            <w:noWrap/>
            <w:vAlign w:val="bottom"/>
            <w:hideMark/>
          </w:tcPr>
          <w:p w14:paraId="43CF4F1E" w14:textId="77777777" w:rsidR="00730B74" w:rsidRPr="00656AE0" w:rsidRDefault="00730B74" w:rsidP="001621B2">
            <w:pPr>
              <w:spacing w:after="0" w:line="240" w:lineRule="auto"/>
              <w:jc w:val="center"/>
              <w:rPr>
                <w:moveTo w:id="953" w:author="Jules Schers [2]" w:date="2023-02-03T17:28:00Z"/>
                <w:rFonts w:eastAsia="Times New Roman" w:cstheme="minorHAnsi"/>
                <w:color w:val="000000"/>
                <w:sz w:val="16"/>
                <w:szCs w:val="16"/>
                <w:lang w:eastAsia="en-GB"/>
              </w:rPr>
            </w:pPr>
            <w:moveTo w:id="954" w:author="Jules Schers [2]" w:date="2023-02-03T17:28:00Z">
              <w:r w:rsidRPr="00656AE0">
                <w:rPr>
                  <w:rFonts w:eastAsia="Times New Roman" w:cstheme="minorHAnsi"/>
                  <w:color w:val="000000"/>
                  <w:sz w:val="16"/>
                  <w:szCs w:val="16"/>
                  <w:lang w:eastAsia="en-GB"/>
                </w:rPr>
                <w:t>1,68%</w:t>
              </w:r>
            </w:moveTo>
          </w:p>
        </w:tc>
        <w:tc>
          <w:tcPr>
            <w:tcW w:w="379" w:type="dxa"/>
            <w:tcBorders>
              <w:top w:val="nil"/>
              <w:left w:val="nil"/>
              <w:bottom w:val="single" w:sz="4" w:space="0" w:color="auto"/>
              <w:right w:val="nil"/>
            </w:tcBorders>
            <w:shd w:val="clear" w:color="000000" w:fill="FFFFFF"/>
            <w:noWrap/>
            <w:vAlign w:val="bottom"/>
            <w:hideMark/>
          </w:tcPr>
          <w:p w14:paraId="031B079F" w14:textId="77777777" w:rsidR="00730B74" w:rsidRPr="00656AE0" w:rsidRDefault="00730B74" w:rsidP="001621B2">
            <w:pPr>
              <w:spacing w:after="0" w:line="240" w:lineRule="auto"/>
              <w:jc w:val="center"/>
              <w:rPr>
                <w:moveTo w:id="955" w:author="Jules Schers [2]" w:date="2023-02-03T17:28:00Z"/>
                <w:rFonts w:eastAsia="Times New Roman" w:cstheme="minorHAnsi"/>
                <w:color w:val="000000"/>
                <w:sz w:val="16"/>
                <w:szCs w:val="16"/>
                <w:lang w:eastAsia="en-GB"/>
              </w:rPr>
            </w:pPr>
            <w:moveTo w:id="956" w:author="Jules Schers [2]" w:date="2023-02-03T17:28:00Z">
              <w:r w:rsidRPr="00656AE0">
                <w:rPr>
                  <w:rFonts w:eastAsia="Times New Roman" w:cstheme="minorHAnsi"/>
                  <w:color w:val="000000"/>
                  <w:sz w:val="16"/>
                  <w:szCs w:val="16"/>
                  <w:lang w:eastAsia="en-GB"/>
                </w:rPr>
                <w:t>1,92%</w:t>
              </w:r>
            </w:moveTo>
          </w:p>
        </w:tc>
        <w:tc>
          <w:tcPr>
            <w:tcW w:w="614" w:type="dxa"/>
            <w:tcBorders>
              <w:top w:val="nil"/>
              <w:left w:val="nil"/>
              <w:bottom w:val="single" w:sz="4" w:space="0" w:color="auto"/>
              <w:right w:val="nil"/>
            </w:tcBorders>
            <w:shd w:val="clear" w:color="000000" w:fill="FFFFFF"/>
            <w:noWrap/>
            <w:vAlign w:val="bottom"/>
            <w:hideMark/>
          </w:tcPr>
          <w:p w14:paraId="3F000A72" w14:textId="77777777" w:rsidR="00730B74" w:rsidRPr="00656AE0" w:rsidRDefault="00730B74" w:rsidP="001621B2">
            <w:pPr>
              <w:spacing w:after="0" w:line="240" w:lineRule="auto"/>
              <w:jc w:val="center"/>
              <w:rPr>
                <w:moveTo w:id="957" w:author="Jules Schers [2]" w:date="2023-02-03T17:28:00Z"/>
                <w:rFonts w:eastAsia="Times New Roman" w:cstheme="minorHAnsi"/>
                <w:color w:val="000000"/>
                <w:sz w:val="16"/>
                <w:szCs w:val="16"/>
                <w:lang w:eastAsia="en-GB"/>
              </w:rPr>
            </w:pPr>
            <w:moveTo w:id="958" w:author="Jules Schers [2]" w:date="2023-02-03T17:28:00Z">
              <w:r w:rsidRPr="00656AE0">
                <w:rPr>
                  <w:rFonts w:eastAsia="Times New Roman" w:cstheme="minorHAnsi"/>
                  <w:color w:val="000000"/>
                  <w:sz w:val="16"/>
                  <w:szCs w:val="16"/>
                  <w:lang w:eastAsia="en-GB"/>
                </w:rPr>
                <w:t>2,09%</w:t>
              </w:r>
            </w:moveTo>
          </w:p>
        </w:tc>
        <w:tc>
          <w:tcPr>
            <w:tcW w:w="614" w:type="dxa"/>
            <w:tcBorders>
              <w:top w:val="nil"/>
              <w:left w:val="nil"/>
              <w:bottom w:val="single" w:sz="4" w:space="0" w:color="auto"/>
              <w:right w:val="nil"/>
            </w:tcBorders>
            <w:shd w:val="clear" w:color="000000" w:fill="FFFFFF"/>
            <w:noWrap/>
            <w:vAlign w:val="bottom"/>
            <w:hideMark/>
          </w:tcPr>
          <w:p w14:paraId="7F9D8D48" w14:textId="77777777" w:rsidR="00730B74" w:rsidRPr="00656AE0" w:rsidRDefault="00730B74" w:rsidP="001621B2">
            <w:pPr>
              <w:spacing w:after="0" w:line="240" w:lineRule="auto"/>
              <w:jc w:val="center"/>
              <w:rPr>
                <w:moveTo w:id="959" w:author="Jules Schers [2]" w:date="2023-02-03T17:28:00Z"/>
                <w:rFonts w:eastAsia="Times New Roman" w:cstheme="minorHAnsi"/>
                <w:color w:val="000000"/>
                <w:sz w:val="16"/>
                <w:szCs w:val="16"/>
                <w:lang w:eastAsia="en-GB"/>
              </w:rPr>
            </w:pPr>
            <w:moveTo w:id="960" w:author="Jules Schers [2]" w:date="2023-02-03T17:28:00Z">
              <w:r w:rsidRPr="00656AE0">
                <w:rPr>
                  <w:rFonts w:eastAsia="Times New Roman" w:cstheme="minorHAnsi"/>
                  <w:color w:val="000000"/>
                  <w:sz w:val="16"/>
                  <w:szCs w:val="16"/>
                  <w:lang w:eastAsia="en-GB"/>
                </w:rPr>
                <w:t>2,24%</w:t>
              </w:r>
            </w:moveTo>
          </w:p>
        </w:tc>
        <w:tc>
          <w:tcPr>
            <w:tcW w:w="614" w:type="dxa"/>
            <w:tcBorders>
              <w:top w:val="nil"/>
              <w:left w:val="nil"/>
              <w:bottom w:val="single" w:sz="4" w:space="0" w:color="auto"/>
              <w:right w:val="nil"/>
            </w:tcBorders>
            <w:shd w:val="clear" w:color="000000" w:fill="FFFFFF"/>
            <w:noWrap/>
            <w:vAlign w:val="bottom"/>
            <w:hideMark/>
          </w:tcPr>
          <w:p w14:paraId="5A41FA24" w14:textId="77777777" w:rsidR="00730B74" w:rsidRPr="00656AE0" w:rsidRDefault="00730B74" w:rsidP="001621B2">
            <w:pPr>
              <w:spacing w:after="0" w:line="240" w:lineRule="auto"/>
              <w:jc w:val="center"/>
              <w:rPr>
                <w:moveTo w:id="961" w:author="Jules Schers [2]" w:date="2023-02-03T17:28:00Z"/>
                <w:rFonts w:eastAsia="Times New Roman" w:cstheme="minorHAnsi"/>
                <w:color w:val="000000"/>
                <w:sz w:val="16"/>
                <w:szCs w:val="16"/>
                <w:lang w:eastAsia="en-GB"/>
              </w:rPr>
            </w:pPr>
            <w:moveTo w:id="962" w:author="Jules Schers [2]" w:date="2023-02-03T17:28:00Z">
              <w:r w:rsidRPr="00656AE0">
                <w:rPr>
                  <w:rFonts w:eastAsia="Times New Roman" w:cstheme="minorHAnsi"/>
                  <w:color w:val="000000"/>
                  <w:sz w:val="16"/>
                  <w:szCs w:val="16"/>
                  <w:lang w:eastAsia="en-GB"/>
                </w:rPr>
                <w:t>2,43%</w:t>
              </w:r>
            </w:moveTo>
          </w:p>
        </w:tc>
        <w:tc>
          <w:tcPr>
            <w:tcW w:w="695" w:type="dxa"/>
            <w:tcBorders>
              <w:top w:val="nil"/>
              <w:left w:val="nil"/>
              <w:bottom w:val="single" w:sz="4" w:space="0" w:color="auto"/>
              <w:right w:val="nil"/>
            </w:tcBorders>
            <w:shd w:val="clear" w:color="000000" w:fill="FFFFFF"/>
            <w:noWrap/>
            <w:vAlign w:val="bottom"/>
            <w:hideMark/>
          </w:tcPr>
          <w:p w14:paraId="30262201" w14:textId="77777777" w:rsidR="00730B74" w:rsidRPr="00656AE0" w:rsidRDefault="00730B74" w:rsidP="001621B2">
            <w:pPr>
              <w:spacing w:after="0" w:line="240" w:lineRule="auto"/>
              <w:jc w:val="center"/>
              <w:rPr>
                <w:moveTo w:id="963" w:author="Jules Schers [2]" w:date="2023-02-03T17:28:00Z"/>
                <w:rFonts w:eastAsia="Times New Roman" w:cstheme="minorHAnsi"/>
                <w:color w:val="000000"/>
                <w:sz w:val="16"/>
                <w:szCs w:val="16"/>
                <w:lang w:eastAsia="en-GB"/>
              </w:rPr>
            </w:pPr>
            <w:moveTo w:id="964" w:author="Jules Schers [2]" w:date="2023-02-03T17:28:00Z">
              <w:r w:rsidRPr="00656AE0">
                <w:rPr>
                  <w:rFonts w:eastAsia="Times New Roman" w:cstheme="minorHAnsi"/>
                  <w:color w:val="000000"/>
                  <w:sz w:val="16"/>
                  <w:szCs w:val="16"/>
                  <w:lang w:eastAsia="en-GB"/>
                </w:rPr>
                <w:t>2,55%</w:t>
              </w:r>
            </w:moveTo>
          </w:p>
        </w:tc>
        <w:tc>
          <w:tcPr>
            <w:tcW w:w="614" w:type="dxa"/>
            <w:tcBorders>
              <w:top w:val="nil"/>
              <w:left w:val="nil"/>
              <w:bottom w:val="single" w:sz="4" w:space="0" w:color="auto"/>
              <w:right w:val="nil"/>
            </w:tcBorders>
            <w:shd w:val="clear" w:color="000000" w:fill="FFFFFF"/>
            <w:noWrap/>
            <w:vAlign w:val="bottom"/>
            <w:hideMark/>
          </w:tcPr>
          <w:p w14:paraId="41F33B8F" w14:textId="77777777" w:rsidR="00730B74" w:rsidRPr="00656AE0" w:rsidRDefault="00730B74" w:rsidP="001621B2">
            <w:pPr>
              <w:spacing w:after="0" w:line="240" w:lineRule="auto"/>
              <w:jc w:val="center"/>
              <w:rPr>
                <w:moveTo w:id="965" w:author="Jules Schers [2]" w:date="2023-02-03T17:28:00Z"/>
                <w:rFonts w:eastAsia="Times New Roman" w:cstheme="minorHAnsi"/>
                <w:color w:val="000000"/>
                <w:sz w:val="16"/>
                <w:szCs w:val="16"/>
                <w:lang w:eastAsia="en-GB"/>
              </w:rPr>
            </w:pPr>
            <w:moveTo w:id="966" w:author="Jules Schers [2]" w:date="2023-02-03T17:28:00Z">
              <w:r w:rsidRPr="00656AE0">
                <w:rPr>
                  <w:rFonts w:eastAsia="Times New Roman" w:cstheme="minorHAnsi"/>
                  <w:color w:val="000000"/>
                  <w:sz w:val="16"/>
                  <w:szCs w:val="16"/>
                  <w:lang w:eastAsia="en-GB"/>
                </w:rPr>
                <w:t>2,61%</w:t>
              </w:r>
            </w:moveTo>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14:paraId="2B40A375" w14:textId="77777777" w:rsidR="00730B74" w:rsidRPr="00656AE0" w:rsidRDefault="00730B74" w:rsidP="001621B2">
            <w:pPr>
              <w:spacing w:after="0" w:line="240" w:lineRule="auto"/>
              <w:jc w:val="center"/>
              <w:rPr>
                <w:moveTo w:id="967" w:author="Jules Schers [2]" w:date="2023-02-03T17:28:00Z"/>
                <w:rFonts w:eastAsia="Times New Roman" w:cstheme="minorHAnsi"/>
                <w:sz w:val="16"/>
                <w:szCs w:val="16"/>
                <w:lang w:eastAsia="en-GB"/>
              </w:rPr>
            </w:pPr>
            <w:moveTo w:id="968" w:author="Jules Schers [2]" w:date="2023-02-03T17:28:00Z">
              <w:r w:rsidRPr="00656AE0">
                <w:rPr>
                  <w:rFonts w:eastAsia="Times New Roman" w:cstheme="minorHAnsi"/>
                  <w:sz w:val="16"/>
                  <w:szCs w:val="16"/>
                  <w:lang w:eastAsia="en-GB"/>
                </w:rPr>
                <w:t>15,72%</w:t>
              </w:r>
            </w:moveTo>
          </w:p>
        </w:tc>
        <w:tc>
          <w:tcPr>
            <w:tcW w:w="614" w:type="dxa"/>
            <w:tcBorders>
              <w:top w:val="nil"/>
              <w:left w:val="nil"/>
              <w:bottom w:val="single" w:sz="4" w:space="0" w:color="auto"/>
              <w:right w:val="nil"/>
            </w:tcBorders>
            <w:shd w:val="clear" w:color="auto" w:fill="auto"/>
            <w:noWrap/>
            <w:vAlign w:val="bottom"/>
            <w:hideMark/>
          </w:tcPr>
          <w:p w14:paraId="69CB966B" w14:textId="77777777" w:rsidR="00730B74" w:rsidRPr="00656AE0" w:rsidRDefault="00730B74" w:rsidP="001621B2">
            <w:pPr>
              <w:spacing w:after="0" w:line="240" w:lineRule="auto"/>
              <w:jc w:val="center"/>
              <w:rPr>
                <w:moveTo w:id="969" w:author="Jules Schers [2]" w:date="2023-02-03T17:28:00Z"/>
                <w:rFonts w:eastAsia="Times New Roman" w:cstheme="minorHAnsi"/>
                <w:sz w:val="16"/>
                <w:szCs w:val="16"/>
                <w:lang w:eastAsia="en-GB"/>
              </w:rPr>
            </w:pPr>
            <w:moveTo w:id="970" w:author="Jules Schers [2]" w:date="2023-02-03T17:28:00Z">
              <w:r w:rsidRPr="00656AE0">
                <w:rPr>
                  <w:rFonts w:eastAsia="Times New Roman" w:cstheme="minorHAnsi"/>
                  <w:sz w:val="16"/>
                  <w:szCs w:val="16"/>
                  <w:lang w:eastAsia="en-GB"/>
                </w:rPr>
                <w:t>2,84%</w:t>
              </w:r>
            </w:moveTo>
          </w:p>
        </w:tc>
        <w:tc>
          <w:tcPr>
            <w:tcW w:w="695" w:type="dxa"/>
            <w:tcBorders>
              <w:top w:val="nil"/>
              <w:left w:val="nil"/>
              <w:bottom w:val="single" w:sz="4" w:space="0" w:color="auto"/>
              <w:right w:val="nil"/>
            </w:tcBorders>
            <w:shd w:val="clear" w:color="auto" w:fill="auto"/>
            <w:noWrap/>
            <w:vAlign w:val="bottom"/>
            <w:hideMark/>
          </w:tcPr>
          <w:p w14:paraId="42567BAF" w14:textId="77777777" w:rsidR="00730B74" w:rsidRPr="00656AE0" w:rsidRDefault="00730B74" w:rsidP="001621B2">
            <w:pPr>
              <w:spacing w:after="0" w:line="240" w:lineRule="auto"/>
              <w:jc w:val="center"/>
              <w:rPr>
                <w:moveTo w:id="971" w:author="Jules Schers [2]" w:date="2023-02-03T17:28:00Z"/>
                <w:rFonts w:eastAsia="Times New Roman" w:cstheme="minorHAnsi"/>
                <w:sz w:val="16"/>
                <w:szCs w:val="16"/>
                <w:lang w:eastAsia="en-GB"/>
              </w:rPr>
            </w:pPr>
            <w:moveTo w:id="972" w:author="Jules Schers [2]" w:date="2023-02-03T17:28:00Z">
              <w:r w:rsidRPr="00656AE0">
                <w:rPr>
                  <w:rFonts w:eastAsia="Times New Roman" w:cstheme="minorHAnsi"/>
                  <w:sz w:val="16"/>
                  <w:szCs w:val="16"/>
                  <w:lang w:eastAsia="en-GB"/>
                </w:rPr>
                <w:t>12,52%</w:t>
              </w:r>
            </w:moveTo>
          </w:p>
        </w:tc>
      </w:tr>
      <w:tr w:rsidR="00730B74" w:rsidRPr="00656AE0" w14:paraId="19720024" w14:textId="77777777" w:rsidTr="001621B2">
        <w:trPr>
          <w:trHeight w:val="288"/>
        </w:trPr>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9DBC268" w14:textId="77777777" w:rsidR="00730B74" w:rsidRPr="00656AE0" w:rsidRDefault="00730B74" w:rsidP="001621B2">
            <w:pPr>
              <w:spacing w:after="0" w:line="240" w:lineRule="auto"/>
              <w:jc w:val="right"/>
              <w:rPr>
                <w:moveTo w:id="973" w:author="Jules Schers [2]" w:date="2023-02-03T17:28:00Z"/>
                <w:rFonts w:eastAsia="Times New Roman" w:cstheme="minorHAnsi"/>
                <w:color w:val="1F497D"/>
                <w:sz w:val="16"/>
                <w:szCs w:val="16"/>
                <w:lang w:eastAsia="en-GB"/>
              </w:rPr>
            </w:pPr>
            <w:moveTo w:id="974" w:author="Jules Schers [2]" w:date="2023-02-03T17:28:00Z">
              <w:r w:rsidRPr="00656AE0">
                <w:rPr>
                  <w:rFonts w:eastAsia="Times New Roman" w:cstheme="minorHAnsi"/>
                  <w:color w:val="1F497D"/>
                  <w:sz w:val="16"/>
                  <w:szCs w:val="16"/>
                  <w:lang w:eastAsia="en-GB"/>
                </w:rPr>
                <w:t xml:space="preserve">Resulting GDP growth in  SATIMGE </w:t>
              </w:r>
            </w:moveTo>
          </w:p>
        </w:tc>
        <w:tc>
          <w:tcPr>
            <w:tcW w:w="709" w:type="dxa"/>
            <w:tcBorders>
              <w:top w:val="single" w:sz="4" w:space="0" w:color="auto"/>
              <w:left w:val="single" w:sz="4" w:space="0" w:color="auto"/>
              <w:bottom w:val="single" w:sz="4" w:space="0" w:color="auto"/>
              <w:right w:val="nil"/>
            </w:tcBorders>
            <w:shd w:val="clear" w:color="000000" w:fill="FFFFFF"/>
            <w:noWrap/>
            <w:vAlign w:val="bottom"/>
            <w:hideMark/>
          </w:tcPr>
          <w:p w14:paraId="7EBE1826" w14:textId="77777777" w:rsidR="00730B74" w:rsidRPr="00656AE0" w:rsidRDefault="00730B74" w:rsidP="001621B2">
            <w:pPr>
              <w:spacing w:after="0" w:line="240" w:lineRule="auto"/>
              <w:jc w:val="center"/>
              <w:rPr>
                <w:moveTo w:id="975" w:author="Jules Schers [2]" w:date="2023-02-03T17:28:00Z"/>
                <w:rFonts w:eastAsia="Times New Roman" w:cstheme="minorHAnsi"/>
                <w:color w:val="000000"/>
                <w:sz w:val="16"/>
                <w:szCs w:val="16"/>
                <w:lang w:eastAsia="en-GB"/>
              </w:rPr>
            </w:pPr>
            <w:moveTo w:id="976" w:author="Jules Schers [2]" w:date="2023-02-03T17:28:00Z">
              <w:r w:rsidRPr="00656AE0">
                <w:rPr>
                  <w:rFonts w:eastAsia="Times New Roman" w:cstheme="minorHAnsi"/>
                  <w:color w:val="000000"/>
                  <w:sz w:val="16"/>
                  <w:szCs w:val="16"/>
                  <w:lang w:eastAsia="en-GB"/>
                </w:rPr>
                <w:t>-6,95%</w:t>
              </w:r>
              <w:r>
                <w:rPr>
                  <w:rFonts w:eastAsia="Times New Roman" w:cstheme="minorHAnsi"/>
                  <w:color w:val="000000"/>
                  <w:sz w:val="16"/>
                  <w:szCs w:val="16"/>
                  <w:lang w:eastAsia="en-GB"/>
                </w:rPr>
                <w:t xml:space="preserve">  </w:t>
              </w:r>
            </w:moveTo>
          </w:p>
        </w:tc>
        <w:tc>
          <w:tcPr>
            <w:tcW w:w="614" w:type="dxa"/>
            <w:tcBorders>
              <w:top w:val="single" w:sz="4" w:space="0" w:color="auto"/>
              <w:left w:val="nil"/>
              <w:bottom w:val="single" w:sz="4" w:space="0" w:color="auto"/>
              <w:right w:val="nil"/>
            </w:tcBorders>
            <w:shd w:val="clear" w:color="000000" w:fill="FFFFFF"/>
            <w:noWrap/>
            <w:vAlign w:val="bottom"/>
            <w:hideMark/>
          </w:tcPr>
          <w:p w14:paraId="5DB15A1F" w14:textId="77777777" w:rsidR="00730B74" w:rsidRPr="00656AE0" w:rsidRDefault="00730B74" w:rsidP="001621B2">
            <w:pPr>
              <w:spacing w:after="0" w:line="240" w:lineRule="auto"/>
              <w:jc w:val="center"/>
              <w:rPr>
                <w:moveTo w:id="977" w:author="Jules Schers [2]" w:date="2023-02-03T17:28:00Z"/>
                <w:rFonts w:eastAsia="Times New Roman" w:cstheme="minorHAnsi"/>
                <w:color w:val="000000"/>
                <w:sz w:val="16"/>
                <w:szCs w:val="16"/>
                <w:lang w:eastAsia="en-GB"/>
              </w:rPr>
            </w:pPr>
            <w:moveTo w:id="978" w:author="Jules Schers [2]" w:date="2023-02-03T17:28:00Z">
              <w:r w:rsidRPr="00656AE0">
                <w:rPr>
                  <w:rFonts w:eastAsia="Times New Roman" w:cstheme="minorHAnsi"/>
                  <w:color w:val="000000"/>
                  <w:sz w:val="16"/>
                  <w:szCs w:val="16"/>
                  <w:lang w:eastAsia="en-GB"/>
                </w:rPr>
                <w:t>3,05%</w:t>
              </w:r>
            </w:moveTo>
          </w:p>
        </w:tc>
        <w:tc>
          <w:tcPr>
            <w:tcW w:w="614" w:type="dxa"/>
            <w:tcBorders>
              <w:top w:val="single" w:sz="4" w:space="0" w:color="auto"/>
              <w:left w:val="nil"/>
              <w:bottom w:val="single" w:sz="4" w:space="0" w:color="auto"/>
              <w:right w:val="nil"/>
            </w:tcBorders>
            <w:shd w:val="clear" w:color="000000" w:fill="FFFFFF"/>
            <w:noWrap/>
            <w:vAlign w:val="bottom"/>
            <w:hideMark/>
          </w:tcPr>
          <w:p w14:paraId="77DB3BE3" w14:textId="77777777" w:rsidR="00730B74" w:rsidRPr="00656AE0" w:rsidRDefault="00730B74" w:rsidP="001621B2">
            <w:pPr>
              <w:spacing w:after="0" w:line="240" w:lineRule="auto"/>
              <w:jc w:val="center"/>
              <w:rPr>
                <w:moveTo w:id="979" w:author="Jules Schers [2]" w:date="2023-02-03T17:28:00Z"/>
                <w:rFonts w:eastAsia="Times New Roman" w:cstheme="minorHAnsi"/>
                <w:color w:val="000000"/>
                <w:sz w:val="16"/>
                <w:szCs w:val="16"/>
                <w:lang w:eastAsia="en-GB"/>
              </w:rPr>
            </w:pPr>
            <w:moveTo w:id="980" w:author="Jules Schers [2]" w:date="2023-02-03T17:28:00Z">
              <w:r w:rsidRPr="00656AE0">
                <w:rPr>
                  <w:rFonts w:eastAsia="Times New Roman" w:cstheme="minorHAnsi"/>
                  <w:color w:val="000000"/>
                  <w:sz w:val="16"/>
                  <w:szCs w:val="16"/>
                  <w:lang w:eastAsia="en-GB"/>
                </w:rPr>
                <w:t>1,92%</w:t>
              </w:r>
            </w:moveTo>
          </w:p>
        </w:tc>
        <w:tc>
          <w:tcPr>
            <w:tcW w:w="614" w:type="dxa"/>
            <w:tcBorders>
              <w:top w:val="single" w:sz="4" w:space="0" w:color="auto"/>
              <w:left w:val="nil"/>
              <w:bottom w:val="single" w:sz="4" w:space="0" w:color="auto"/>
              <w:right w:val="nil"/>
            </w:tcBorders>
            <w:shd w:val="clear" w:color="000000" w:fill="FFFFFF"/>
            <w:noWrap/>
            <w:vAlign w:val="bottom"/>
            <w:hideMark/>
          </w:tcPr>
          <w:p w14:paraId="3095717F" w14:textId="77777777" w:rsidR="00730B74" w:rsidRPr="00656AE0" w:rsidRDefault="00730B74" w:rsidP="001621B2">
            <w:pPr>
              <w:spacing w:after="0" w:line="240" w:lineRule="auto"/>
              <w:jc w:val="center"/>
              <w:rPr>
                <w:moveTo w:id="981" w:author="Jules Schers [2]" w:date="2023-02-03T17:28:00Z"/>
                <w:rFonts w:eastAsia="Times New Roman" w:cstheme="minorHAnsi"/>
                <w:color w:val="000000"/>
                <w:sz w:val="16"/>
                <w:szCs w:val="16"/>
                <w:lang w:eastAsia="en-GB"/>
              </w:rPr>
            </w:pPr>
            <w:moveTo w:id="982" w:author="Jules Schers [2]" w:date="2023-02-03T17:28:00Z">
              <w:r w:rsidRPr="00656AE0">
                <w:rPr>
                  <w:rFonts w:eastAsia="Times New Roman" w:cstheme="minorHAnsi"/>
                  <w:color w:val="000000"/>
                  <w:sz w:val="16"/>
                  <w:szCs w:val="16"/>
                  <w:lang w:eastAsia="en-GB"/>
                </w:rPr>
                <w:t>1,63%</w:t>
              </w:r>
            </w:moveTo>
          </w:p>
        </w:tc>
        <w:tc>
          <w:tcPr>
            <w:tcW w:w="614" w:type="dxa"/>
            <w:tcBorders>
              <w:top w:val="single" w:sz="4" w:space="0" w:color="auto"/>
              <w:left w:val="nil"/>
              <w:bottom w:val="single" w:sz="4" w:space="0" w:color="auto"/>
              <w:right w:val="nil"/>
            </w:tcBorders>
            <w:shd w:val="clear" w:color="000000" w:fill="FFFFFF"/>
            <w:noWrap/>
            <w:vAlign w:val="bottom"/>
            <w:hideMark/>
          </w:tcPr>
          <w:p w14:paraId="702FDCB1" w14:textId="77777777" w:rsidR="00730B74" w:rsidRPr="00656AE0" w:rsidRDefault="00730B74" w:rsidP="001621B2">
            <w:pPr>
              <w:spacing w:after="0" w:line="240" w:lineRule="auto"/>
              <w:jc w:val="center"/>
              <w:rPr>
                <w:moveTo w:id="983" w:author="Jules Schers [2]" w:date="2023-02-03T17:28:00Z"/>
                <w:rFonts w:eastAsia="Times New Roman" w:cstheme="minorHAnsi"/>
                <w:color w:val="000000"/>
                <w:sz w:val="16"/>
                <w:szCs w:val="16"/>
                <w:lang w:eastAsia="en-GB"/>
              </w:rPr>
            </w:pPr>
            <w:moveTo w:id="984" w:author="Jules Schers [2]" w:date="2023-02-03T17:28:00Z">
              <w:r w:rsidRPr="00656AE0">
                <w:rPr>
                  <w:rFonts w:eastAsia="Times New Roman" w:cstheme="minorHAnsi"/>
                  <w:color w:val="000000"/>
                  <w:sz w:val="16"/>
                  <w:szCs w:val="16"/>
                  <w:lang w:eastAsia="en-GB"/>
                </w:rPr>
                <w:t>1,80%</w:t>
              </w:r>
            </w:moveTo>
          </w:p>
        </w:tc>
        <w:tc>
          <w:tcPr>
            <w:tcW w:w="379" w:type="dxa"/>
            <w:tcBorders>
              <w:top w:val="single" w:sz="4" w:space="0" w:color="auto"/>
              <w:left w:val="nil"/>
              <w:bottom w:val="single" w:sz="4" w:space="0" w:color="auto"/>
              <w:right w:val="nil"/>
            </w:tcBorders>
            <w:shd w:val="clear" w:color="000000" w:fill="FFFFFF"/>
            <w:noWrap/>
            <w:vAlign w:val="bottom"/>
            <w:hideMark/>
          </w:tcPr>
          <w:p w14:paraId="77325E0B" w14:textId="77777777" w:rsidR="00730B74" w:rsidRPr="00656AE0" w:rsidRDefault="00730B74" w:rsidP="001621B2">
            <w:pPr>
              <w:spacing w:after="0" w:line="240" w:lineRule="auto"/>
              <w:jc w:val="center"/>
              <w:rPr>
                <w:moveTo w:id="985" w:author="Jules Schers [2]" w:date="2023-02-03T17:28:00Z"/>
                <w:rFonts w:eastAsia="Times New Roman" w:cstheme="minorHAnsi"/>
                <w:color w:val="000000"/>
                <w:sz w:val="16"/>
                <w:szCs w:val="16"/>
                <w:lang w:eastAsia="en-GB"/>
              </w:rPr>
            </w:pPr>
            <w:moveTo w:id="986" w:author="Jules Schers [2]" w:date="2023-02-03T17:28:00Z">
              <w:r w:rsidRPr="00656AE0">
                <w:rPr>
                  <w:rFonts w:eastAsia="Times New Roman" w:cstheme="minorHAnsi"/>
                  <w:color w:val="000000"/>
                  <w:sz w:val="16"/>
                  <w:szCs w:val="16"/>
                  <w:lang w:eastAsia="en-GB"/>
                </w:rPr>
                <w:t>2,05%</w:t>
              </w:r>
            </w:moveTo>
          </w:p>
        </w:tc>
        <w:tc>
          <w:tcPr>
            <w:tcW w:w="614" w:type="dxa"/>
            <w:tcBorders>
              <w:top w:val="single" w:sz="4" w:space="0" w:color="auto"/>
              <w:left w:val="nil"/>
              <w:bottom w:val="single" w:sz="4" w:space="0" w:color="auto"/>
              <w:right w:val="nil"/>
            </w:tcBorders>
            <w:shd w:val="clear" w:color="000000" w:fill="FFFFFF"/>
            <w:noWrap/>
            <w:vAlign w:val="bottom"/>
            <w:hideMark/>
          </w:tcPr>
          <w:p w14:paraId="624ED3FD" w14:textId="77777777" w:rsidR="00730B74" w:rsidRPr="00656AE0" w:rsidRDefault="00730B74" w:rsidP="001621B2">
            <w:pPr>
              <w:spacing w:after="0" w:line="240" w:lineRule="auto"/>
              <w:jc w:val="center"/>
              <w:rPr>
                <w:moveTo w:id="987" w:author="Jules Schers [2]" w:date="2023-02-03T17:28:00Z"/>
                <w:rFonts w:eastAsia="Times New Roman" w:cstheme="minorHAnsi"/>
                <w:color w:val="000000"/>
                <w:sz w:val="16"/>
                <w:szCs w:val="16"/>
                <w:lang w:eastAsia="en-GB"/>
              </w:rPr>
            </w:pPr>
            <w:moveTo w:id="988" w:author="Jules Schers [2]" w:date="2023-02-03T17:28:00Z">
              <w:r w:rsidRPr="00656AE0">
                <w:rPr>
                  <w:rFonts w:eastAsia="Times New Roman" w:cstheme="minorHAnsi"/>
                  <w:color w:val="000000"/>
                  <w:sz w:val="16"/>
                  <w:szCs w:val="16"/>
                  <w:lang w:eastAsia="en-GB"/>
                </w:rPr>
                <w:t>2,12%</w:t>
              </w:r>
            </w:moveTo>
          </w:p>
        </w:tc>
        <w:tc>
          <w:tcPr>
            <w:tcW w:w="614" w:type="dxa"/>
            <w:tcBorders>
              <w:top w:val="single" w:sz="4" w:space="0" w:color="auto"/>
              <w:left w:val="nil"/>
              <w:bottom w:val="single" w:sz="4" w:space="0" w:color="auto"/>
              <w:right w:val="nil"/>
            </w:tcBorders>
            <w:shd w:val="clear" w:color="000000" w:fill="FFFFFF"/>
            <w:noWrap/>
            <w:vAlign w:val="bottom"/>
            <w:hideMark/>
          </w:tcPr>
          <w:p w14:paraId="052784D4" w14:textId="77777777" w:rsidR="00730B74" w:rsidRPr="00656AE0" w:rsidRDefault="00730B74" w:rsidP="001621B2">
            <w:pPr>
              <w:spacing w:after="0" w:line="240" w:lineRule="auto"/>
              <w:jc w:val="center"/>
              <w:rPr>
                <w:moveTo w:id="989" w:author="Jules Schers [2]" w:date="2023-02-03T17:28:00Z"/>
                <w:rFonts w:eastAsia="Times New Roman" w:cstheme="minorHAnsi"/>
                <w:color w:val="000000"/>
                <w:sz w:val="16"/>
                <w:szCs w:val="16"/>
                <w:lang w:eastAsia="en-GB"/>
              </w:rPr>
            </w:pPr>
            <w:moveTo w:id="990" w:author="Jules Schers [2]" w:date="2023-02-03T17:28:00Z">
              <w:r w:rsidRPr="00656AE0">
                <w:rPr>
                  <w:rFonts w:eastAsia="Times New Roman" w:cstheme="minorHAnsi"/>
                  <w:color w:val="000000"/>
                  <w:sz w:val="16"/>
                  <w:szCs w:val="16"/>
                  <w:lang w:eastAsia="en-GB"/>
                </w:rPr>
                <w:t>2,31%</w:t>
              </w:r>
            </w:moveTo>
          </w:p>
        </w:tc>
        <w:tc>
          <w:tcPr>
            <w:tcW w:w="614" w:type="dxa"/>
            <w:tcBorders>
              <w:top w:val="single" w:sz="4" w:space="0" w:color="auto"/>
              <w:left w:val="nil"/>
              <w:bottom w:val="single" w:sz="4" w:space="0" w:color="auto"/>
              <w:right w:val="nil"/>
            </w:tcBorders>
            <w:shd w:val="clear" w:color="000000" w:fill="FFFFFF"/>
            <w:noWrap/>
            <w:vAlign w:val="bottom"/>
            <w:hideMark/>
          </w:tcPr>
          <w:p w14:paraId="581F6C6A" w14:textId="77777777" w:rsidR="00730B74" w:rsidRPr="00656AE0" w:rsidRDefault="00730B74" w:rsidP="001621B2">
            <w:pPr>
              <w:spacing w:after="0" w:line="240" w:lineRule="auto"/>
              <w:jc w:val="center"/>
              <w:rPr>
                <w:moveTo w:id="991" w:author="Jules Schers [2]" w:date="2023-02-03T17:28:00Z"/>
                <w:rFonts w:eastAsia="Times New Roman" w:cstheme="minorHAnsi"/>
                <w:color w:val="000000"/>
                <w:sz w:val="16"/>
                <w:szCs w:val="16"/>
                <w:lang w:eastAsia="en-GB"/>
              </w:rPr>
            </w:pPr>
            <w:moveTo w:id="992" w:author="Jules Schers [2]" w:date="2023-02-03T17:28:00Z">
              <w:r w:rsidRPr="00656AE0">
                <w:rPr>
                  <w:rFonts w:eastAsia="Times New Roman" w:cstheme="minorHAnsi"/>
                  <w:color w:val="000000"/>
                  <w:sz w:val="16"/>
                  <w:szCs w:val="16"/>
                  <w:lang w:eastAsia="en-GB"/>
                </w:rPr>
                <w:t>2,42%</w:t>
              </w:r>
            </w:moveTo>
          </w:p>
        </w:tc>
        <w:tc>
          <w:tcPr>
            <w:tcW w:w="695" w:type="dxa"/>
            <w:tcBorders>
              <w:top w:val="single" w:sz="4" w:space="0" w:color="auto"/>
              <w:left w:val="nil"/>
              <w:bottom w:val="single" w:sz="4" w:space="0" w:color="auto"/>
              <w:right w:val="nil"/>
            </w:tcBorders>
            <w:shd w:val="clear" w:color="000000" w:fill="FFFFFF"/>
            <w:noWrap/>
            <w:vAlign w:val="bottom"/>
            <w:hideMark/>
          </w:tcPr>
          <w:p w14:paraId="488F0F93" w14:textId="77777777" w:rsidR="00730B74" w:rsidRPr="00656AE0" w:rsidRDefault="00730B74" w:rsidP="001621B2">
            <w:pPr>
              <w:spacing w:after="0" w:line="240" w:lineRule="auto"/>
              <w:jc w:val="center"/>
              <w:rPr>
                <w:moveTo w:id="993" w:author="Jules Schers [2]" w:date="2023-02-03T17:28:00Z"/>
                <w:rFonts w:eastAsia="Times New Roman" w:cstheme="minorHAnsi"/>
                <w:color w:val="000000"/>
                <w:sz w:val="16"/>
                <w:szCs w:val="16"/>
                <w:lang w:eastAsia="en-GB"/>
              </w:rPr>
            </w:pPr>
            <w:moveTo w:id="994" w:author="Jules Schers [2]" w:date="2023-02-03T17:28:00Z">
              <w:r w:rsidRPr="00656AE0">
                <w:rPr>
                  <w:rFonts w:eastAsia="Times New Roman" w:cstheme="minorHAnsi"/>
                  <w:color w:val="000000"/>
                  <w:sz w:val="16"/>
                  <w:szCs w:val="16"/>
                  <w:lang w:eastAsia="en-GB"/>
                </w:rPr>
                <w:t>2,475%</w:t>
              </w:r>
            </w:moveTo>
          </w:p>
        </w:tc>
        <w:tc>
          <w:tcPr>
            <w:tcW w:w="614" w:type="dxa"/>
            <w:tcBorders>
              <w:top w:val="single" w:sz="4" w:space="0" w:color="auto"/>
              <w:left w:val="nil"/>
              <w:bottom w:val="single" w:sz="4" w:space="0" w:color="auto"/>
              <w:right w:val="nil"/>
            </w:tcBorders>
            <w:shd w:val="clear" w:color="000000" w:fill="FFFFFF"/>
            <w:noWrap/>
            <w:vAlign w:val="bottom"/>
            <w:hideMark/>
          </w:tcPr>
          <w:p w14:paraId="335557EA" w14:textId="77777777" w:rsidR="00730B74" w:rsidRPr="00656AE0" w:rsidRDefault="00730B74" w:rsidP="001621B2">
            <w:pPr>
              <w:spacing w:after="0" w:line="240" w:lineRule="auto"/>
              <w:jc w:val="center"/>
              <w:rPr>
                <w:moveTo w:id="995" w:author="Jules Schers [2]" w:date="2023-02-03T17:28:00Z"/>
                <w:rFonts w:eastAsia="Times New Roman" w:cstheme="minorHAnsi"/>
                <w:color w:val="000000"/>
                <w:sz w:val="16"/>
                <w:szCs w:val="16"/>
                <w:lang w:eastAsia="en-GB"/>
              </w:rPr>
            </w:pPr>
            <w:moveTo w:id="996" w:author="Jules Schers [2]" w:date="2023-02-03T17:28:00Z">
              <w:r w:rsidRPr="00656AE0">
                <w:rPr>
                  <w:rFonts w:eastAsia="Times New Roman" w:cstheme="minorHAnsi"/>
                  <w:color w:val="000000"/>
                  <w:sz w:val="16"/>
                  <w:szCs w:val="16"/>
                  <w:lang w:eastAsia="en-GB"/>
                </w:rPr>
                <w:t>2,41%</w:t>
              </w:r>
            </w:moveTo>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A79DB" w14:textId="77777777" w:rsidR="00730B74" w:rsidRPr="00656AE0" w:rsidRDefault="00730B74" w:rsidP="001621B2">
            <w:pPr>
              <w:spacing w:after="0" w:line="240" w:lineRule="auto"/>
              <w:jc w:val="center"/>
              <w:rPr>
                <w:moveTo w:id="997" w:author="Jules Schers [2]" w:date="2023-02-03T17:28:00Z"/>
                <w:rFonts w:eastAsia="Times New Roman" w:cstheme="minorHAnsi"/>
                <w:sz w:val="16"/>
                <w:szCs w:val="16"/>
                <w:lang w:eastAsia="en-GB"/>
              </w:rPr>
            </w:pPr>
            <w:moveTo w:id="998" w:author="Jules Schers [2]" w:date="2023-02-03T17:28:00Z">
              <w:r w:rsidRPr="00656AE0">
                <w:rPr>
                  <w:rFonts w:eastAsia="Times New Roman" w:cstheme="minorHAnsi"/>
                  <w:sz w:val="16"/>
                  <w:szCs w:val="16"/>
                  <w:lang w:eastAsia="en-GB"/>
                </w:rPr>
                <w:t>15,88%</w:t>
              </w:r>
            </w:moveTo>
          </w:p>
        </w:tc>
        <w:tc>
          <w:tcPr>
            <w:tcW w:w="614" w:type="dxa"/>
            <w:tcBorders>
              <w:top w:val="single" w:sz="4" w:space="0" w:color="auto"/>
              <w:left w:val="nil"/>
              <w:bottom w:val="single" w:sz="4" w:space="0" w:color="auto"/>
              <w:right w:val="nil"/>
            </w:tcBorders>
            <w:shd w:val="clear" w:color="auto" w:fill="auto"/>
            <w:noWrap/>
            <w:vAlign w:val="bottom"/>
            <w:hideMark/>
          </w:tcPr>
          <w:p w14:paraId="4EC1BC32" w14:textId="77777777" w:rsidR="00730B74" w:rsidRPr="00656AE0" w:rsidRDefault="00730B74" w:rsidP="001621B2">
            <w:pPr>
              <w:spacing w:after="0" w:line="240" w:lineRule="auto"/>
              <w:jc w:val="center"/>
              <w:rPr>
                <w:moveTo w:id="999" w:author="Jules Schers [2]" w:date="2023-02-03T17:28:00Z"/>
                <w:rFonts w:eastAsia="Times New Roman" w:cstheme="minorHAnsi"/>
                <w:sz w:val="16"/>
                <w:szCs w:val="16"/>
                <w:lang w:eastAsia="en-GB"/>
              </w:rPr>
            </w:pPr>
            <w:moveTo w:id="1000" w:author="Jules Schers [2]" w:date="2023-02-03T17:28:00Z">
              <w:r w:rsidRPr="00656AE0">
                <w:rPr>
                  <w:rFonts w:eastAsia="Times New Roman" w:cstheme="minorHAnsi"/>
                  <w:sz w:val="16"/>
                  <w:szCs w:val="16"/>
                  <w:lang w:eastAsia="en-GB"/>
                </w:rPr>
                <w:t>3,18%</w:t>
              </w:r>
            </w:moveTo>
          </w:p>
        </w:tc>
        <w:tc>
          <w:tcPr>
            <w:tcW w:w="695" w:type="dxa"/>
            <w:tcBorders>
              <w:top w:val="single" w:sz="4" w:space="0" w:color="auto"/>
              <w:left w:val="nil"/>
              <w:bottom w:val="single" w:sz="4" w:space="0" w:color="auto"/>
              <w:right w:val="nil"/>
            </w:tcBorders>
            <w:shd w:val="clear" w:color="auto" w:fill="auto"/>
            <w:noWrap/>
            <w:vAlign w:val="bottom"/>
            <w:hideMark/>
          </w:tcPr>
          <w:p w14:paraId="795DAAE5" w14:textId="77777777" w:rsidR="00730B74" w:rsidRPr="00656AE0" w:rsidRDefault="00730B74" w:rsidP="001621B2">
            <w:pPr>
              <w:spacing w:after="0" w:line="240" w:lineRule="auto"/>
              <w:jc w:val="center"/>
              <w:rPr>
                <w:moveTo w:id="1001" w:author="Jules Schers [2]" w:date="2023-02-03T17:28:00Z"/>
                <w:rFonts w:eastAsia="Times New Roman" w:cstheme="minorHAnsi"/>
                <w:sz w:val="16"/>
                <w:szCs w:val="16"/>
                <w:lang w:eastAsia="en-GB"/>
              </w:rPr>
            </w:pPr>
            <w:moveTo w:id="1002" w:author="Jules Schers [2]" w:date="2023-02-03T17:28:00Z">
              <w:r w:rsidRPr="00656AE0">
                <w:rPr>
                  <w:rFonts w:eastAsia="Times New Roman" w:cstheme="minorHAnsi"/>
                  <w:sz w:val="16"/>
                  <w:szCs w:val="16"/>
                  <w:lang w:eastAsia="en-GB"/>
                </w:rPr>
                <w:t>12,30%</w:t>
              </w:r>
            </w:moveTo>
          </w:p>
        </w:tc>
      </w:tr>
    </w:tbl>
    <w:p w14:paraId="457C1CC0" w14:textId="77777777" w:rsidR="00730B74" w:rsidRDefault="00730B74" w:rsidP="00730B74">
      <w:pPr>
        <w:rPr>
          <w:moveTo w:id="1003" w:author="Jules Schers [2]" w:date="2023-02-03T17:28:00Z"/>
          <w:lang w:val="en-US"/>
        </w:rPr>
      </w:pPr>
    </w:p>
    <w:moveToRangeEnd w:id="904"/>
    <w:p w14:paraId="3E96BA4A" w14:textId="18B789DD" w:rsidR="00AD4ECF" w:rsidRPr="00ED7B91" w:rsidRDefault="00AD4ECF" w:rsidP="00AD4ECF">
      <w:pPr>
        <w:pStyle w:val="Heading3"/>
        <w:rPr>
          <w:lang w:val="en-US"/>
        </w:rPr>
      </w:pPr>
      <w:r w:rsidRPr="00ED7B91">
        <w:rPr>
          <w:lang w:val="en-US"/>
        </w:rPr>
        <w:t>Public finance</w:t>
      </w:r>
      <w:bookmarkEnd w:id="903"/>
    </w:p>
    <w:p w14:paraId="37757B61" w14:textId="77777777" w:rsidR="00AD4ECF" w:rsidRDefault="00AD4ECF" w:rsidP="00AD4ECF">
      <w:pPr>
        <w:rPr>
          <w:lang w:val="en-US"/>
        </w:rPr>
      </w:pPr>
      <w:r>
        <w:rPr>
          <w:lang w:val="en-US"/>
        </w:rPr>
        <w:t>…</w:t>
      </w:r>
    </w:p>
    <w:p w14:paraId="328BDD7A" w14:textId="10AD3BD9" w:rsidR="00AD4ECF" w:rsidRPr="00AD4ECF" w:rsidRDefault="00AD4ECF" w:rsidP="00AD4ECF">
      <w:pPr>
        <w:rPr>
          <w:color w:val="FF0000"/>
          <w:lang w:val="en-US"/>
        </w:rPr>
      </w:pPr>
      <w:r>
        <w:rPr>
          <w:color w:val="FF0000"/>
          <w:lang w:val="en-US"/>
        </w:rPr>
        <w:t>Finally, for scenario runs, the closure rules is adapted such that</w:t>
      </w:r>
      <w:proofErr w:type="gramStart"/>
      <w:r>
        <w:rPr>
          <w:color w:val="FF0000"/>
          <w:lang w:val="en-US"/>
        </w:rPr>
        <w:t xml:space="preserve"> ..</w:t>
      </w:r>
      <w:proofErr w:type="gramEnd"/>
    </w:p>
    <w:p w14:paraId="15342B63" w14:textId="77777777" w:rsidR="00ED7B91" w:rsidRPr="00ED7B91" w:rsidRDefault="00126309" w:rsidP="00ED7B91">
      <w:pPr>
        <w:pStyle w:val="Heading3"/>
        <w:rPr>
          <w:lang w:val="en-US"/>
        </w:rPr>
      </w:pPr>
      <w:bookmarkStart w:id="1004" w:name="_Toc124094948"/>
      <w:r w:rsidRPr="00ED7B91">
        <w:rPr>
          <w:lang w:val="en-US"/>
        </w:rPr>
        <w:lastRenderedPageBreak/>
        <w:t>Investment</w:t>
      </w:r>
      <w:bookmarkEnd w:id="1004"/>
      <w:r w:rsidR="00ED7B91" w:rsidRPr="00ED7B91">
        <w:rPr>
          <w:lang w:val="en-US"/>
        </w:rPr>
        <w:t xml:space="preserve"> </w:t>
      </w:r>
    </w:p>
    <w:p w14:paraId="49583415" w14:textId="6BC6D76F" w:rsidR="00126309" w:rsidRDefault="00ED7B91" w:rsidP="00ED7B91">
      <w:pPr>
        <w:rPr>
          <w:lang w:val="en-US"/>
        </w:rPr>
      </w:pPr>
      <w:r w:rsidRPr="00ED7B91">
        <w:rPr>
          <w:lang w:val="en-US"/>
        </w:rPr>
        <w:t xml:space="preserve">corresponds to </w:t>
      </w:r>
      <w:r>
        <w:rPr>
          <w:lang w:val="en-US"/>
        </w:rPr>
        <w:t>…</w:t>
      </w:r>
    </w:p>
    <w:p w14:paraId="4643BDAD" w14:textId="77777777" w:rsidR="00ED7B91" w:rsidRPr="00ED7B91" w:rsidRDefault="00ED7B91" w:rsidP="00ED7B91">
      <w:pPr>
        <w:rPr>
          <w:lang w:val="en-US"/>
        </w:rPr>
      </w:pPr>
    </w:p>
    <w:p w14:paraId="4C867718" w14:textId="5B8DA4AA" w:rsidR="00126309" w:rsidRPr="00ED7B91" w:rsidRDefault="00126309" w:rsidP="00ED7B91">
      <w:pPr>
        <w:pStyle w:val="Heading3"/>
        <w:rPr>
          <w:lang w:val="en-US"/>
        </w:rPr>
      </w:pPr>
      <w:bookmarkStart w:id="1005" w:name="_Toc124094949"/>
      <w:r w:rsidRPr="00ED7B91">
        <w:rPr>
          <w:lang w:val="en-US"/>
        </w:rPr>
        <w:t>O&amp;M expenditure</w:t>
      </w:r>
      <w:bookmarkEnd w:id="1005"/>
    </w:p>
    <w:p w14:paraId="582B53EB" w14:textId="20B57189" w:rsidR="00126309" w:rsidRDefault="00ED7B91" w:rsidP="00126309">
      <w:pPr>
        <w:rPr>
          <w:lang w:val="en-US"/>
        </w:rPr>
      </w:pPr>
      <w:r>
        <w:rPr>
          <w:lang w:val="en-US"/>
        </w:rPr>
        <w:t>…</w:t>
      </w:r>
    </w:p>
    <w:p w14:paraId="6BD159ED" w14:textId="77777777" w:rsidR="00ED7B91" w:rsidRDefault="00ED7B91" w:rsidP="00126309">
      <w:pPr>
        <w:rPr>
          <w:lang w:val="en-US"/>
        </w:rPr>
      </w:pPr>
    </w:p>
    <w:p w14:paraId="78AEC19E" w14:textId="77777777" w:rsidR="00ED7B91" w:rsidRPr="00126309" w:rsidRDefault="00ED7B91" w:rsidP="00126309">
      <w:pPr>
        <w:rPr>
          <w:lang w:val="en-US"/>
        </w:rPr>
      </w:pPr>
    </w:p>
    <w:p w14:paraId="1A510A1E" w14:textId="208190FD" w:rsidR="004E7589" w:rsidRDefault="00F30ECC" w:rsidP="00F30ECC">
      <w:pPr>
        <w:pStyle w:val="Heading2"/>
        <w:rPr>
          <w:lang w:val="en-US"/>
        </w:rPr>
      </w:pPr>
      <w:bookmarkStart w:id="1006" w:name="_Toc124094951"/>
      <w:r>
        <w:rPr>
          <w:lang w:val="en-US"/>
        </w:rPr>
        <w:t>Transport scenario assumptions</w:t>
      </w:r>
      <w:bookmarkEnd w:id="1006"/>
    </w:p>
    <w:p w14:paraId="7A1C95FB" w14:textId="7671F33F" w:rsidR="00045E25" w:rsidRPr="00045E25" w:rsidRDefault="00045E25" w:rsidP="00045E25">
      <w:pPr>
        <w:rPr>
          <w:lang w:val="en-US"/>
        </w:rPr>
      </w:pPr>
      <w:r>
        <w:rPr>
          <w:lang w:val="en-US"/>
        </w:rPr>
        <w:t>…</w:t>
      </w:r>
    </w:p>
    <w:p w14:paraId="3D77F709" w14:textId="77777777" w:rsidR="00557A1A" w:rsidRPr="00557A1A" w:rsidRDefault="00557A1A" w:rsidP="00557A1A">
      <w:pPr>
        <w:shd w:val="clear" w:color="auto" w:fill="FFFFFF"/>
        <w:spacing w:after="0" w:line="240" w:lineRule="auto"/>
        <w:rPr>
          <w:ins w:id="1007" w:author="Jules Schers [2]" w:date="2023-02-02T17:15:00Z"/>
          <w:rFonts w:ascii="Arial" w:eastAsia="Times New Roman" w:hAnsi="Arial" w:cs="Arial"/>
          <w:color w:val="222222"/>
          <w:sz w:val="24"/>
          <w:szCs w:val="24"/>
          <w:lang w:eastAsia="en-GB"/>
        </w:rPr>
      </w:pPr>
      <w:ins w:id="1008" w:author="Jules Schers [2]" w:date="2023-02-02T17:15:00Z">
        <w:r w:rsidRPr="00557A1A">
          <w:rPr>
            <w:rFonts w:ascii="Arial" w:eastAsia="Times New Roman" w:hAnsi="Arial" w:cs="Arial"/>
            <w:color w:val="222222"/>
            <w:sz w:val="24"/>
            <w:szCs w:val="24"/>
            <w:lang w:eastAsia="en-GB"/>
          </w:rPr>
          <w:t>Further assumptions are :</w:t>
        </w:r>
      </w:ins>
    </w:p>
    <w:p w14:paraId="3E4CF574" w14:textId="54188AFD" w:rsidR="00557A1A" w:rsidRPr="00557A1A" w:rsidRDefault="00557A1A" w:rsidP="00557A1A">
      <w:pPr>
        <w:shd w:val="clear" w:color="auto" w:fill="FFFFFF"/>
        <w:spacing w:after="0" w:line="240" w:lineRule="auto"/>
        <w:rPr>
          <w:ins w:id="1009" w:author="Jules Schers [2]" w:date="2023-02-02T17:15:00Z"/>
          <w:rFonts w:ascii="Arial" w:eastAsia="Times New Roman" w:hAnsi="Arial" w:cs="Arial"/>
          <w:color w:val="222222"/>
          <w:sz w:val="24"/>
          <w:szCs w:val="24"/>
          <w:lang w:eastAsia="en-GB"/>
        </w:rPr>
      </w:pPr>
      <w:commentRangeStart w:id="1010"/>
      <w:ins w:id="1011" w:author="Jules Schers [2]" w:date="2023-02-02T17:15:00Z">
        <w:r w:rsidRPr="00557A1A">
          <w:rPr>
            <w:rFonts w:ascii="Arial" w:eastAsia="Times New Roman" w:hAnsi="Arial" w:cs="Arial"/>
            <w:color w:val="222222"/>
            <w:sz w:val="24"/>
            <w:szCs w:val="24"/>
            <w:lang w:eastAsia="en-GB"/>
          </w:rPr>
          <w:t>1. Urban scenarios have the TFP growth assumptions as before (elastic with LN(km) for roads, and with LN(</w:t>
        </w:r>
        <w:proofErr w:type="spellStart"/>
        <w:r w:rsidRPr="00557A1A">
          <w:rPr>
            <w:rFonts w:ascii="Arial" w:eastAsia="Times New Roman" w:hAnsi="Arial" w:cs="Arial"/>
            <w:color w:val="222222"/>
            <w:sz w:val="24"/>
            <w:szCs w:val="24"/>
            <w:lang w:eastAsia="en-GB"/>
          </w:rPr>
          <w:t>passgr</w:t>
        </w:r>
        <w:proofErr w:type="spellEnd"/>
        <w:r w:rsidRPr="00557A1A">
          <w:rPr>
            <w:rFonts w:ascii="Arial" w:eastAsia="Times New Roman" w:hAnsi="Arial" w:cs="Arial"/>
            <w:color w:val="222222"/>
            <w:sz w:val="24"/>
            <w:szCs w:val="24"/>
            <w:lang w:eastAsia="en-GB"/>
          </w:rPr>
          <w:t xml:space="preserve"> trips) for rail &amp; BRT;. </w:t>
        </w:r>
      </w:ins>
    </w:p>
    <w:p w14:paraId="29712D2C" w14:textId="77777777" w:rsidR="00557A1A" w:rsidRPr="00557A1A" w:rsidRDefault="00557A1A" w:rsidP="00557A1A">
      <w:pPr>
        <w:shd w:val="clear" w:color="auto" w:fill="FFFFFF"/>
        <w:spacing w:after="0" w:line="240" w:lineRule="auto"/>
        <w:rPr>
          <w:ins w:id="1012" w:author="Jules Schers [2]" w:date="2023-02-02T17:15:00Z"/>
          <w:rFonts w:ascii="Arial" w:eastAsia="Times New Roman" w:hAnsi="Arial" w:cs="Arial"/>
          <w:color w:val="222222"/>
          <w:sz w:val="24"/>
          <w:szCs w:val="24"/>
          <w:lang w:eastAsia="en-GB"/>
        </w:rPr>
      </w:pPr>
      <w:ins w:id="1013" w:author="Jules Schers [2]" w:date="2023-02-02T17:15:00Z">
        <w:r w:rsidRPr="00557A1A">
          <w:rPr>
            <w:rFonts w:ascii="Arial" w:eastAsia="Times New Roman" w:hAnsi="Arial" w:cs="Arial"/>
            <w:color w:val="222222"/>
            <w:sz w:val="24"/>
            <w:szCs w:val="24"/>
            <w:lang w:eastAsia="en-GB"/>
          </w:rPr>
          <w:t xml:space="preserve">2. Rural scenarios (CUG, CUS, CRG, CRS) have higher average TFP per LN(km) growth, leading to an average 4,6% TFP growth in the 4 rural scenarios, but this is now normalized based on passenger </w:t>
        </w:r>
        <w:proofErr w:type="gramStart"/>
        <w:r w:rsidRPr="00557A1A">
          <w:rPr>
            <w:rFonts w:ascii="Arial" w:eastAsia="Times New Roman" w:hAnsi="Arial" w:cs="Arial"/>
            <w:color w:val="222222"/>
            <w:sz w:val="24"/>
            <w:szCs w:val="24"/>
            <w:lang w:eastAsia="en-GB"/>
          </w:rPr>
          <w:t>trips</w:t>
        </w:r>
        <w:proofErr w:type="gramEnd"/>
        <w:r w:rsidRPr="00557A1A">
          <w:rPr>
            <w:rFonts w:ascii="Arial" w:eastAsia="Times New Roman" w:hAnsi="Arial" w:cs="Arial"/>
            <w:color w:val="222222"/>
            <w:sz w:val="24"/>
            <w:szCs w:val="24"/>
            <w:lang w:eastAsia="en-GB"/>
          </w:rPr>
          <w:t xml:space="preserve"> so the rationalized scenarios come out better.</w:t>
        </w:r>
      </w:ins>
      <w:commentRangeEnd w:id="1010"/>
      <w:ins w:id="1014" w:author="Jules Schers [2]" w:date="2023-02-02T17:16:00Z">
        <w:r>
          <w:rPr>
            <w:rStyle w:val="CommentReference"/>
            <w:lang w:val="en-ZA"/>
          </w:rPr>
          <w:commentReference w:id="1010"/>
        </w:r>
      </w:ins>
    </w:p>
    <w:p w14:paraId="71FBD67A" w14:textId="6C4A541A" w:rsidR="00F30ECC" w:rsidRPr="00557A1A" w:rsidRDefault="00F30ECC" w:rsidP="009C06DA">
      <w:pPr>
        <w:rPr>
          <w:rPrChange w:id="1015" w:author="Jules Schers [2]" w:date="2023-02-02T17:16:00Z">
            <w:rPr>
              <w:lang w:val="en-US"/>
            </w:rPr>
          </w:rPrChange>
        </w:rPr>
      </w:pPr>
    </w:p>
    <w:p w14:paraId="7A895890" w14:textId="5654A5B4" w:rsidR="00B84232" w:rsidRDefault="00B84232" w:rsidP="00B84232">
      <w:pPr>
        <w:pStyle w:val="Heading3"/>
        <w:rPr>
          <w:lang w:val="en-US"/>
        </w:rPr>
      </w:pPr>
      <w:bookmarkStart w:id="1016" w:name="_Toc124094952"/>
      <w:r>
        <w:rPr>
          <w:lang w:val="en-US"/>
        </w:rPr>
        <w:t>Urban Roads</w:t>
      </w:r>
      <w:del w:id="1017" w:author="Jules Schers [2]" w:date="2023-02-02T17:04:00Z">
        <w:r w:rsidDel="00A706E1">
          <w:rPr>
            <w:lang w:val="en-US"/>
          </w:rPr>
          <w:delText>, Rail and BRT</w:delText>
        </w:r>
      </w:del>
      <w:bookmarkEnd w:id="1016"/>
    </w:p>
    <w:p w14:paraId="6F32497E" w14:textId="77777777" w:rsidR="00A706E1" w:rsidRDefault="00A706E1" w:rsidP="00A706E1">
      <w:pPr>
        <w:rPr>
          <w:ins w:id="1018" w:author="Jules Schers [2]" w:date="2023-02-02T17:04:00Z"/>
        </w:rPr>
      </w:pPr>
      <w:ins w:id="1019" w:author="Jules Schers [2]" w:date="2023-02-02T17:04:00Z">
        <w:r w:rsidRPr="000332D4">
          <w:t xml:space="preserve">There is a limited extension of urban roads foreseen in all scenarios for urban access &amp; safety. From </w:t>
        </w:r>
        <w:proofErr w:type="spellStart"/>
        <w:r w:rsidRPr="000332D4">
          <w:t>Fedderke</w:t>
        </w:r>
        <w:proofErr w:type="spellEnd"/>
        <w:r w:rsidRPr="000332D4">
          <w:t xml:space="preserve"> and </w:t>
        </w:r>
        <w:proofErr w:type="spellStart"/>
        <w:r w:rsidRPr="000332D4">
          <w:t>Bogetic</w:t>
        </w:r>
        <w:proofErr w:type="spellEnd"/>
        <w:r w:rsidRPr="000332D4">
          <w:t xml:space="preserve"> (2009) we use the estimate that the TFP elasticity </w:t>
        </w:r>
        <w:r w:rsidRPr="000332D4">
          <w:rPr>
            <w:highlight w:val="yellow"/>
          </w:rPr>
          <w:t xml:space="preserve">of (the natural logarithm of) the total length of the </w:t>
        </w:r>
        <w:r w:rsidRPr="000332D4">
          <w:rPr>
            <w:b/>
            <w:highlight w:val="yellow"/>
          </w:rPr>
          <w:t>national</w:t>
        </w:r>
        <w:r w:rsidRPr="000332D4">
          <w:rPr>
            <w:highlight w:val="yellow"/>
          </w:rPr>
          <w:t xml:space="preserve"> road network</w:t>
        </w:r>
        <w:r w:rsidRPr="000332D4">
          <w:t xml:space="preserve"> is </w:t>
        </w:r>
        <w:r w:rsidRPr="000332D4">
          <w:rPr>
            <w:b/>
            <w:highlight w:val="yellow"/>
          </w:rPr>
          <w:t>2.8</w:t>
        </w:r>
        <w:r w:rsidRPr="000332D4">
          <w:t xml:space="preserve"> for manufacturing and industrial sectors, which were the focus of their study. We assume for simplicity half of the same impact for all other (primary and tertiary) sectors, though outside urban areas the impact might be as high for primary sectors as for manufacturing sectors.</w:t>
        </w:r>
      </w:ins>
    </w:p>
    <w:p w14:paraId="5D817D5D" w14:textId="77777777" w:rsidR="00A706E1" w:rsidRPr="00A706E1" w:rsidRDefault="00A706E1" w:rsidP="009C06DA">
      <w:pPr>
        <w:rPr>
          <w:ins w:id="1020" w:author="Jules Schers [2]" w:date="2023-02-02T17:04:00Z"/>
          <w:rPrChange w:id="1021" w:author="Jules Schers [2]" w:date="2023-02-02T17:04:00Z">
            <w:rPr>
              <w:ins w:id="1022" w:author="Jules Schers [2]" w:date="2023-02-02T17:04:00Z"/>
              <w:lang w:val="en-US"/>
            </w:rPr>
          </w:rPrChange>
        </w:rPr>
      </w:pPr>
    </w:p>
    <w:p w14:paraId="503090BE" w14:textId="1DF50D9E" w:rsidR="00A706E1" w:rsidRPr="00A706E1" w:rsidRDefault="00A706E1" w:rsidP="009C06DA">
      <w:pPr>
        <w:rPr>
          <w:ins w:id="1023" w:author="Jules Schers [2]" w:date="2023-02-02T17:04:00Z"/>
          <w:rFonts w:asciiTheme="majorHAnsi" w:eastAsiaTheme="majorEastAsia" w:hAnsiTheme="majorHAnsi" w:cstheme="majorBidi"/>
          <w:color w:val="1F3763" w:themeColor="accent1" w:themeShade="7F"/>
          <w:sz w:val="24"/>
          <w:szCs w:val="24"/>
          <w:lang w:val="en-US"/>
          <w:rPrChange w:id="1024" w:author="Jules Schers [2]" w:date="2023-02-02T17:04:00Z">
            <w:rPr>
              <w:ins w:id="1025" w:author="Jules Schers [2]" w:date="2023-02-02T17:04:00Z"/>
              <w:lang w:val="en-US"/>
            </w:rPr>
          </w:rPrChange>
        </w:rPr>
      </w:pPr>
      <w:ins w:id="1026" w:author="Jules Schers [2]" w:date="2023-02-02T17:04:00Z">
        <w:r w:rsidRPr="00A706E1">
          <w:rPr>
            <w:rFonts w:asciiTheme="majorHAnsi" w:eastAsiaTheme="majorEastAsia" w:hAnsiTheme="majorHAnsi" w:cstheme="majorBidi"/>
            <w:color w:val="1F3763" w:themeColor="accent1" w:themeShade="7F"/>
            <w:sz w:val="24"/>
            <w:szCs w:val="24"/>
            <w:lang w:val="en-US"/>
            <w:rPrChange w:id="1027" w:author="Jules Schers [2]" w:date="2023-02-02T17:04:00Z">
              <w:rPr>
                <w:lang w:val="en-US"/>
              </w:rPr>
            </w:rPrChange>
          </w:rPr>
          <w:t>Rail and BRT</w:t>
        </w:r>
      </w:ins>
    </w:p>
    <w:p w14:paraId="48856CE7" w14:textId="09E5CE86" w:rsidR="00E07EAD" w:rsidRDefault="00E07EAD" w:rsidP="009C06DA">
      <w:pPr>
        <w:rPr>
          <w:lang w:val="en-US"/>
        </w:rPr>
      </w:pPr>
      <w:r>
        <w:rPr>
          <w:lang w:val="en-US"/>
        </w:rPr>
        <w:t>T</w:t>
      </w:r>
      <w:r w:rsidRPr="00E07EAD">
        <w:rPr>
          <w:lang w:val="en-US"/>
        </w:rPr>
        <w:t xml:space="preserve">he Transport scenarios </w:t>
      </w:r>
      <w:r>
        <w:rPr>
          <w:lang w:val="en-US"/>
        </w:rPr>
        <w:t xml:space="preserve">run </w:t>
      </w:r>
      <w:r w:rsidRPr="00E07EAD">
        <w:rPr>
          <w:lang w:val="en-US"/>
        </w:rPr>
        <w:t xml:space="preserve">with </w:t>
      </w:r>
      <w:proofErr w:type="gramStart"/>
      <w:r>
        <w:rPr>
          <w:lang w:val="en-US"/>
        </w:rPr>
        <w:t xml:space="preserve">a </w:t>
      </w:r>
      <w:r w:rsidRPr="00E07EAD">
        <w:rPr>
          <w:lang w:val="en-US"/>
        </w:rPr>
        <w:t>the</w:t>
      </w:r>
      <w:proofErr w:type="gramEnd"/>
      <w:r w:rsidRPr="00E07EAD">
        <w:rPr>
          <w:lang w:val="en-US"/>
        </w:rPr>
        <w:t xml:space="preserve"> assumption </w:t>
      </w:r>
      <w:r>
        <w:rPr>
          <w:lang w:val="en-US"/>
        </w:rPr>
        <w:t xml:space="preserve">that 50% of new BRT and Rail capital stock adds to South Africa’s </w:t>
      </w:r>
      <w:r w:rsidRPr="00E07EAD">
        <w:rPr>
          <w:lang w:val="en-US"/>
        </w:rPr>
        <w:t>productive K-stock.</w:t>
      </w:r>
    </w:p>
    <w:p w14:paraId="2F2F1CB4" w14:textId="6A43F466" w:rsidR="00F30ECC" w:rsidRDefault="00F30ECC" w:rsidP="009C06DA">
      <w:pPr>
        <w:rPr>
          <w:lang w:val="en-US"/>
        </w:rPr>
      </w:pPr>
    </w:p>
    <w:p w14:paraId="042D208D" w14:textId="71407E43" w:rsidR="00B84232" w:rsidRDefault="00B84232" w:rsidP="009C06DA">
      <w:pPr>
        <w:rPr>
          <w:lang w:val="en-US"/>
        </w:rPr>
      </w:pPr>
      <w:r>
        <w:rPr>
          <w:lang w:val="en-US"/>
        </w:rPr>
        <w:t>I</w:t>
      </w:r>
      <w:r w:rsidRPr="00B84232">
        <w:rPr>
          <w:lang w:val="en-US"/>
        </w:rPr>
        <w:t xml:space="preserve">n the IRT </w:t>
      </w:r>
      <w:r>
        <w:rPr>
          <w:lang w:val="en-US"/>
        </w:rPr>
        <w:t xml:space="preserve">scenario </w:t>
      </w:r>
      <w:r w:rsidRPr="00B84232">
        <w:rPr>
          <w:lang w:val="en-US"/>
        </w:rPr>
        <w:t xml:space="preserve">there is 60 kms added and 651 million more passenger trip per year by 2030 </w:t>
      </w:r>
      <w:r>
        <w:rPr>
          <w:lang w:val="en-US"/>
        </w:rPr>
        <w:t xml:space="preserve">compared to the </w:t>
      </w:r>
      <w:r w:rsidRPr="00B84232">
        <w:rPr>
          <w:lang w:val="en-US"/>
        </w:rPr>
        <w:t>no investment</w:t>
      </w:r>
      <w:r>
        <w:rPr>
          <w:lang w:val="en-US"/>
        </w:rPr>
        <w:t xml:space="preserve"> Reference and the urban BAU scenario.</w:t>
      </w:r>
    </w:p>
    <w:p w14:paraId="4C03CACA" w14:textId="1F2CE8C7" w:rsidR="00B84232" w:rsidRDefault="00B84232" w:rsidP="009C06DA">
      <w:pPr>
        <w:rPr>
          <w:lang w:val="en-US"/>
        </w:rPr>
      </w:pPr>
      <w:r>
        <w:rPr>
          <w:lang w:val="en-US"/>
        </w:rPr>
        <w:t>I</w:t>
      </w:r>
      <w:r w:rsidRPr="00B84232">
        <w:rPr>
          <w:lang w:val="en-US"/>
        </w:rPr>
        <w:t xml:space="preserve">n the ERT </w:t>
      </w:r>
      <w:r>
        <w:rPr>
          <w:lang w:val="en-US"/>
        </w:rPr>
        <w:t xml:space="preserve">scenario </w:t>
      </w:r>
      <w:r w:rsidRPr="00B84232">
        <w:rPr>
          <w:lang w:val="en-US"/>
        </w:rPr>
        <w:t xml:space="preserve">there are 89 kms </w:t>
      </w:r>
      <w:r>
        <w:rPr>
          <w:lang w:val="en-US"/>
        </w:rPr>
        <w:t>rail and BRT network added and this combines with</w:t>
      </w:r>
      <w:r w:rsidRPr="00B84232">
        <w:rPr>
          <w:lang w:val="en-US"/>
        </w:rPr>
        <w:t xml:space="preserve"> 182 million passenger </w:t>
      </w:r>
      <w:proofErr w:type="gramStart"/>
      <w:r w:rsidRPr="00B84232">
        <w:rPr>
          <w:lang w:val="en-US"/>
        </w:rPr>
        <w:t>trip</w:t>
      </w:r>
      <w:proofErr w:type="gramEnd"/>
      <w:r w:rsidRPr="00B84232">
        <w:rPr>
          <w:lang w:val="en-US"/>
        </w:rPr>
        <w:t xml:space="preserve"> more than in the IRT.</w:t>
      </w:r>
    </w:p>
    <w:p w14:paraId="62FE62CE" w14:textId="0E9A8D9C" w:rsidR="00B84232" w:rsidRDefault="00B84232" w:rsidP="009C06DA">
      <w:pPr>
        <w:rPr>
          <w:lang w:val="en-US"/>
        </w:rPr>
      </w:pPr>
    </w:p>
    <w:p w14:paraId="190FE007" w14:textId="52D6AA2F" w:rsidR="00B84232" w:rsidRDefault="00B84232" w:rsidP="00B84232">
      <w:pPr>
        <w:pStyle w:val="Heading3"/>
        <w:rPr>
          <w:lang w:val="en-US"/>
        </w:rPr>
      </w:pPr>
      <w:bookmarkStart w:id="1028" w:name="_Toc124094953"/>
      <w:r>
        <w:rPr>
          <w:lang w:val="en-US"/>
        </w:rPr>
        <w:t>Rural road network extension</w:t>
      </w:r>
      <w:bookmarkEnd w:id="1028"/>
    </w:p>
    <w:p w14:paraId="104BA5DE" w14:textId="7862412D" w:rsidR="00B84232" w:rsidRDefault="00B84232" w:rsidP="00B84232">
      <w:pPr>
        <w:rPr>
          <w:lang w:val="en-US"/>
        </w:rPr>
      </w:pPr>
      <w:r>
        <w:rPr>
          <w:lang w:val="en-US"/>
        </w:rPr>
        <w:t>…</w:t>
      </w:r>
    </w:p>
    <w:p w14:paraId="6C6B4F1C" w14:textId="77777777" w:rsidR="00ED7B91" w:rsidRPr="00B84232" w:rsidRDefault="00ED7B91" w:rsidP="00B84232">
      <w:pPr>
        <w:rPr>
          <w:lang w:val="en-US"/>
        </w:rPr>
      </w:pPr>
    </w:p>
    <w:p w14:paraId="22A8A2B7" w14:textId="5A375DA1" w:rsidR="00E07EAD" w:rsidRDefault="00E07EAD" w:rsidP="00B84232">
      <w:pPr>
        <w:pStyle w:val="Heading3"/>
        <w:rPr>
          <w:lang w:val="en-US"/>
        </w:rPr>
      </w:pPr>
      <w:bookmarkStart w:id="1029" w:name="_Toc124094954"/>
      <w:r>
        <w:rPr>
          <w:lang w:val="en-US"/>
        </w:rPr>
        <w:lastRenderedPageBreak/>
        <w:t>Safety</w:t>
      </w:r>
      <w:bookmarkEnd w:id="1029"/>
    </w:p>
    <w:p w14:paraId="269A2A8E" w14:textId="4A6767AF" w:rsidR="00E07EAD" w:rsidRDefault="00E07EAD" w:rsidP="009C06DA">
      <w:pPr>
        <w:rPr>
          <w:lang w:val="en-US"/>
        </w:rPr>
      </w:pPr>
      <w:r>
        <w:t>All Transport scenarios invest 0</w:t>
      </w:r>
      <w:r w:rsidR="00ED7B91">
        <w:t>.</w:t>
      </w:r>
      <w:r>
        <w:t>57% of reference GDP into safety-related road capital-stock improvement. Rail and BRT safety investments are part of the regular investments for Rail and BRT expansion of the IRT and ERT scenarios.</w:t>
      </w:r>
    </w:p>
    <w:p w14:paraId="04556263" w14:textId="01919235" w:rsidR="00E07EAD" w:rsidRDefault="00E07EAD" w:rsidP="00E07EAD">
      <w:r>
        <w:t>The Transport scenarios do not allow for a translation of road safety investment into a reduction of injuries and deceases due to traffic accidents. Therefore, the following assumptions apply:</w:t>
      </w:r>
    </w:p>
    <w:p w14:paraId="4B3E5BF8" w14:textId="0587CD28" w:rsidR="00A706E1" w:rsidRDefault="00A706E1" w:rsidP="00A706E1">
      <w:pPr>
        <w:pStyle w:val="ListParagraph"/>
        <w:numPr>
          <w:ilvl w:val="0"/>
          <w:numId w:val="6"/>
        </w:numPr>
        <w:rPr>
          <w:ins w:id="1030" w:author="Jules Schers [2]" w:date="2023-02-02T17:10:00Z"/>
        </w:rPr>
      </w:pPr>
      <w:ins w:id="1031" w:author="Jules Schers [2]" w:date="2023-02-02T17:10:00Z">
        <w:r>
          <w:t>All scenarios bring 75% of roads to 3-star rating;</w:t>
        </w:r>
      </w:ins>
    </w:p>
    <w:p w14:paraId="325B2704" w14:textId="77777777" w:rsidR="00A706E1" w:rsidRDefault="00A706E1" w:rsidP="00A706E1">
      <w:pPr>
        <w:pStyle w:val="ListParagraph"/>
        <w:numPr>
          <w:ilvl w:val="0"/>
          <w:numId w:val="6"/>
        </w:numPr>
        <w:rPr>
          <w:ins w:id="1032" w:author="Jules Schers [2]" w:date="2023-02-02T17:10:00Z"/>
        </w:rPr>
      </w:pPr>
      <w:ins w:id="1033" w:author="Jules Schers [2]" w:date="2023-02-02T17:10:00Z">
        <w:r>
          <w:t>the SDG 3.6 for road safety is to reduce mortality due to accidents by 50% in 2030;</w:t>
        </w:r>
      </w:ins>
    </w:p>
    <w:p w14:paraId="6DF489D6" w14:textId="77777777" w:rsidR="00A706E1" w:rsidRDefault="00A706E1" w:rsidP="00A706E1">
      <w:pPr>
        <w:pStyle w:val="ListParagraph"/>
        <w:numPr>
          <w:ilvl w:val="0"/>
          <w:numId w:val="6"/>
        </w:numPr>
        <w:rPr>
          <w:ins w:id="1034" w:author="Jules Schers [2]" w:date="2023-02-02T17:10:00Z"/>
        </w:rPr>
      </w:pPr>
      <w:ins w:id="1035" w:author="Jules Schers [2]" w:date="2023-02-02T17:10:00Z">
        <w:r>
          <w:t xml:space="preserve">I have no indication for whether the above investment achieves the SDG, and thus assumed "middle-off-the-road" that half of the SDG target is </w:t>
        </w:r>
        <w:proofErr w:type="gramStart"/>
        <w:r>
          <w:t>achieved</w:t>
        </w:r>
        <w:proofErr w:type="gramEnd"/>
      </w:ins>
    </w:p>
    <w:p w14:paraId="5958B839" w14:textId="77777777" w:rsidR="00A706E1" w:rsidRDefault="00A706E1" w:rsidP="00A706E1">
      <w:pPr>
        <w:pStyle w:val="ListParagraph"/>
        <w:numPr>
          <w:ilvl w:val="0"/>
          <w:numId w:val="6"/>
        </w:numPr>
        <w:rPr>
          <w:ins w:id="1036" w:author="Jules Schers [2]" w:date="2023-02-02T17:10:00Z"/>
        </w:rPr>
      </w:pPr>
      <w:ins w:id="1037" w:author="Jules Schers [2]" w:date="2023-02-02T17:10:00Z">
        <w:r>
          <w:t>This would mean that mortality due to road accidents decreases by 25%</w:t>
        </w:r>
      </w:ins>
    </w:p>
    <w:p w14:paraId="3BA048AF" w14:textId="77777777" w:rsidR="00A706E1" w:rsidRDefault="00A706E1" w:rsidP="00A706E1">
      <w:pPr>
        <w:pStyle w:val="ListParagraph"/>
        <w:numPr>
          <w:ilvl w:val="0"/>
          <w:numId w:val="6"/>
        </w:numPr>
        <w:rPr>
          <w:ins w:id="1038" w:author="Jules Schers [2]" w:date="2023-02-02T17:10:00Z"/>
        </w:rPr>
      </w:pPr>
      <w:ins w:id="1039" w:author="Jules Schers [2]" w:date="2023-02-02T17:10:00Z">
        <w:r>
          <w:t>Currently, accidents cause 0,213 deaths per 1000 persons in South Africa</w:t>
        </w:r>
      </w:ins>
    </w:p>
    <w:p w14:paraId="245A7516" w14:textId="77777777" w:rsidR="00A706E1" w:rsidRDefault="00A706E1" w:rsidP="00A706E1">
      <w:pPr>
        <w:pStyle w:val="ListParagraph"/>
        <w:numPr>
          <w:ilvl w:val="0"/>
          <w:numId w:val="6"/>
        </w:numPr>
        <w:rPr>
          <w:ins w:id="1040" w:author="Jules Schers [2]" w:date="2023-02-02T17:10:00Z"/>
        </w:rPr>
      </w:pPr>
      <w:ins w:id="1041" w:author="Jules Schers [2]" w:date="2023-02-02T17:10:00Z">
        <w:r>
          <w:t xml:space="preserve">Decrease by 25% = </w:t>
        </w:r>
        <w:r>
          <w:tab/>
          <w:t xml:space="preserve">-0,05325 </w:t>
        </w:r>
        <w:r>
          <w:tab/>
          <w:t>per thousand persons per year</w:t>
        </w:r>
      </w:ins>
    </w:p>
    <w:p w14:paraId="3D4A8B2F" w14:textId="77777777" w:rsidR="00A706E1" w:rsidRDefault="00A706E1" w:rsidP="00A706E1">
      <w:pPr>
        <w:pStyle w:val="ListParagraph"/>
        <w:numPr>
          <w:ilvl w:val="0"/>
          <w:numId w:val="6"/>
        </w:numPr>
        <w:rPr>
          <w:ins w:id="1042" w:author="Jules Schers [2]" w:date="2023-02-02T17:10:00Z"/>
        </w:rPr>
      </w:pPr>
      <w:ins w:id="1043" w:author="Jules Schers [2]" w:date="2023-02-02T17:10:00Z">
        <w:r>
          <w:t xml:space="preserve">On an adult mortality rate of 6,06 per thousand (source </w:t>
        </w:r>
        <w:proofErr w:type="spellStart"/>
        <w:r>
          <w:t>Pruss-Ustun</w:t>
        </w:r>
        <w:proofErr w:type="spellEnd"/>
        <w:r>
          <w:t xml:space="preserve"> et al, supplementary material , used for Water &amp; Sanitation assumptions) this means -0.88% </w:t>
        </w:r>
        <w:proofErr w:type="gramStart"/>
        <w:r>
          <w:t>mortality</w:t>
        </w:r>
        <w:proofErr w:type="gramEnd"/>
      </w:ins>
    </w:p>
    <w:p w14:paraId="6FCA5AC5" w14:textId="77777777" w:rsidR="00A706E1" w:rsidRDefault="00A706E1" w:rsidP="00A706E1">
      <w:pPr>
        <w:pStyle w:val="ListParagraph"/>
        <w:numPr>
          <w:ilvl w:val="0"/>
          <w:numId w:val="6"/>
        </w:numPr>
        <w:rPr>
          <w:ins w:id="1044" w:author="Jules Schers [2]" w:date="2023-02-02T17:10:00Z"/>
        </w:rPr>
      </w:pPr>
      <w:ins w:id="1045" w:author="Jules Schers [2]" w:date="2023-02-02T17:10:00Z">
        <w:r>
          <w:t>SA's adult mortality rate would decrease from 303/1000 to 300.3/1000 - aka SA's adult survival rate would increase from 697/1000 to 699.7/1000, an increase of 0.38%</w:t>
        </w:r>
      </w:ins>
    </w:p>
    <w:p w14:paraId="41092975" w14:textId="77777777" w:rsidR="00A706E1" w:rsidRDefault="00A706E1" w:rsidP="00A706E1">
      <w:pPr>
        <w:pStyle w:val="ListParagraph"/>
        <w:numPr>
          <w:ilvl w:val="0"/>
          <w:numId w:val="6"/>
        </w:numPr>
        <w:rPr>
          <w:ins w:id="1046" w:author="Jules Schers [2]" w:date="2023-02-02T17:10:00Z"/>
        </w:rPr>
      </w:pPr>
      <w:ins w:id="1047" w:author="Jules Schers [2]" w:date="2023-02-02T17:10:00Z">
        <w:r>
          <w:t>Following Bloom et al cited for their estimate of labour productivity impacts of health improvement, L-productivity has a 1% elasticity with the adult survival rate (rate of adults reaching the age of 65)</w:t>
        </w:r>
      </w:ins>
    </w:p>
    <w:p w14:paraId="17884AF1" w14:textId="77777777" w:rsidR="00A706E1" w:rsidRDefault="00A706E1" w:rsidP="00A706E1">
      <w:pPr>
        <w:pStyle w:val="ListParagraph"/>
        <w:numPr>
          <w:ilvl w:val="0"/>
          <w:numId w:val="6"/>
        </w:numPr>
        <w:rPr>
          <w:ins w:id="1048" w:author="Jules Schers [2]" w:date="2023-02-02T17:10:00Z"/>
        </w:rPr>
      </w:pPr>
      <w:bookmarkStart w:id="1049" w:name="_Hlk126335578"/>
      <w:ins w:id="1050" w:author="Jules Schers [2]" w:date="2023-02-02T17:10:00Z">
        <w:r>
          <w:t xml:space="preserve">Simplifying things for the model, I use the L-share in VA (53.5% in the SAM 2019) and estimate the impact of this improved adult survival rate at 0.2%. </w:t>
        </w:r>
      </w:ins>
    </w:p>
    <w:bookmarkEnd w:id="1049"/>
    <w:p w14:paraId="62AFC66E" w14:textId="77777777" w:rsidR="00A706E1" w:rsidRDefault="00A706E1" w:rsidP="00A706E1">
      <w:pPr>
        <w:pStyle w:val="ListParagraph"/>
        <w:numPr>
          <w:ilvl w:val="0"/>
          <w:numId w:val="6"/>
        </w:numPr>
        <w:rPr>
          <w:ins w:id="1051" w:author="Jules Schers [2]" w:date="2023-02-02T17:10:00Z"/>
        </w:rPr>
      </w:pPr>
      <w:ins w:id="1052" w:author="Jules Schers [2]" w:date="2023-02-02T17:10:00Z">
        <w:r>
          <w:t>This would be the TFP impact for the full 2022-2030 road safety improvement, so annually this ends up around 0.02% which is added to the other Transport TFP impacts in the Transport aggregated scenarios.</w:t>
        </w:r>
      </w:ins>
    </w:p>
    <w:p w14:paraId="5AAC223E" w14:textId="7633D5CA" w:rsidR="00E07EAD" w:rsidDel="00A706E1" w:rsidRDefault="00E07EAD" w:rsidP="00E07EAD">
      <w:pPr>
        <w:pStyle w:val="ListParagraph"/>
        <w:numPr>
          <w:ilvl w:val="0"/>
          <w:numId w:val="6"/>
        </w:numPr>
        <w:rPr>
          <w:del w:id="1053" w:author="Jules Schers [2]" w:date="2023-02-02T17:10:00Z"/>
        </w:rPr>
      </w:pPr>
      <w:del w:id="1054" w:author="Jules Schers [2]" w:date="2023-02-02T17:10:00Z">
        <w:r w:rsidDel="00A706E1">
          <w:delText>all scenarios bring 75% of roads to 3-star rating;</w:delText>
        </w:r>
      </w:del>
    </w:p>
    <w:p w14:paraId="18AA79CB" w14:textId="31B45D01" w:rsidR="00E07EAD" w:rsidDel="00A706E1" w:rsidRDefault="00E07EAD" w:rsidP="00E07EAD">
      <w:pPr>
        <w:pStyle w:val="ListParagraph"/>
        <w:numPr>
          <w:ilvl w:val="0"/>
          <w:numId w:val="6"/>
        </w:numPr>
        <w:rPr>
          <w:del w:id="1055" w:author="Jules Schers [2]" w:date="2023-02-02T17:10:00Z"/>
        </w:rPr>
      </w:pPr>
      <w:del w:id="1056" w:author="Jules Schers [2]" w:date="2023-02-02T17:10:00Z">
        <w:r w:rsidDel="00A706E1">
          <w:delText>the SDG 3.6 for road safety is to reduce mortality due to accidents by 50% in 2030;</w:delText>
        </w:r>
      </w:del>
    </w:p>
    <w:p w14:paraId="5F0F2F58" w14:textId="6FF3D779" w:rsidR="00E07EAD" w:rsidDel="00A706E1" w:rsidRDefault="00E07EAD" w:rsidP="00E07EAD">
      <w:pPr>
        <w:pStyle w:val="ListParagraph"/>
        <w:numPr>
          <w:ilvl w:val="0"/>
          <w:numId w:val="6"/>
        </w:numPr>
        <w:rPr>
          <w:del w:id="1057" w:author="Jules Schers [2]" w:date="2023-02-02T17:10:00Z"/>
        </w:rPr>
      </w:pPr>
      <w:del w:id="1058" w:author="Jules Schers [2]" w:date="2023-02-02T17:10:00Z">
        <w:r w:rsidDel="00A706E1">
          <w:delText>assuming the above investment to achieve half of SA’s road safety SDG, is assumed to reduce mortality of road accidents by 25%;</w:delText>
        </w:r>
      </w:del>
    </w:p>
    <w:p w14:paraId="45B66DB2" w14:textId="675E3981" w:rsidR="00E07EAD" w:rsidDel="00A706E1" w:rsidRDefault="00E07EAD" w:rsidP="00E07EAD">
      <w:pPr>
        <w:pStyle w:val="ListParagraph"/>
        <w:numPr>
          <w:ilvl w:val="0"/>
          <w:numId w:val="6"/>
        </w:numPr>
        <w:rPr>
          <w:del w:id="1059" w:author="Jules Schers [2]" w:date="2023-02-02T17:10:00Z"/>
        </w:rPr>
      </w:pPr>
      <w:del w:id="1060" w:author="Jules Schers [2]" w:date="2023-02-02T17:10:00Z">
        <w:r w:rsidDel="00A706E1">
          <w:delText>Currently, accidents cause 0,213 deaths per 1000 persons in South Africa</w:delText>
        </w:r>
      </w:del>
    </w:p>
    <w:p w14:paraId="64983190" w14:textId="19AA3478" w:rsidR="00E07EAD" w:rsidRPr="00E07EAD" w:rsidDel="00A706E1" w:rsidRDefault="00E07EAD" w:rsidP="00E07EAD">
      <w:pPr>
        <w:pStyle w:val="ListParagraph"/>
        <w:numPr>
          <w:ilvl w:val="0"/>
          <w:numId w:val="6"/>
        </w:numPr>
        <w:rPr>
          <w:del w:id="1061" w:author="Jules Schers [2]" w:date="2023-02-02T17:10:00Z"/>
          <w:color w:val="FF0000"/>
        </w:rPr>
      </w:pPr>
      <w:del w:id="1062" w:author="Jules Schers [2]" w:date="2023-02-02T17:10:00Z">
        <w:r w:rsidRPr="00E07EAD" w:rsidDel="00A706E1">
          <w:rPr>
            <w:color w:val="FF0000"/>
          </w:rPr>
          <w:delText xml:space="preserve">For adults in working age, pro rata of their share in demography, this implies 0.14 deaths per 1000 (equivalent to 1.5 times the by W&amp;S SDG avoided diarrhoea-illness related deaths). </w:delText>
        </w:r>
      </w:del>
    </w:p>
    <w:p w14:paraId="3DB23F0C" w14:textId="55A6A76E" w:rsidR="00E07EAD" w:rsidDel="00A706E1" w:rsidRDefault="00E07EAD" w:rsidP="00E07EAD">
      <w:pPr>
        <w:pStyle w:val="ListParagraph"/>
        <w:numPr>
          <w:ilvl w:val="0"/>
          <w:numId w:val="6"/>
        </w:numPr>
        <w:rPr>
          <w:del w:id="1063" w:author="Jules Schers [2]" w:date="2023-02-02T17:10:00Z"/>
        </w:rPr>
      </w:pPr>
      <w:del w:id="1064" w:author="Jules Schers [2]" w:date="2023-02-02T17:10:00Z">
        <w:r w:rsidDel="00A706E1">
          <w:delText>Reducing those by 25% means a reduction of 0.035</w:delText>
        </w:r>
      </w:del>
      <w:ins w:id="1065" w:author="Jules Schers" w:date="2023-01-18T10:00:00Z">
        <w:del w:id="1066" w:author="Jules Schers [2]" w:date="2023-02-02T17:10:00Z">
          <w:r w:rsidR="00A66903" w:rsidDel="00A706E1">
            <w:delText>XX</w:delText>
          </w:r>
        </w:del>
      </w:ins>
      <w:del w:id="1067" w:author="Jules Schers [2]" w:date="2023-02-02T17:10:00Z">
        <w:r w:rsidDel="00A706E1">
          <w:delText xml:space="preserve">5 </w:delText>
        </w:r>
      </w:del>
      <w:ins w:id="1068" w:author="Jules Schers" w:date="2023-01-18T10:00:00Z">
        <w:del w:id="1069" w:author="Jules Schers [2]" w:date="2023-02-02T17:10:00Z">
          <w:r w:rsidR="00A66903" w:rsidDel="00A706E1">
            <w:delText xml:space="preserve"> </w:delText>
          </w:r>
        </w:del>
      </w:ins>
      <w:del w:id="1070" w:author="Jules Schers [2]" w:date="2023-02-02T17:10:00Z">
        <w:r w:rsidDel="00A706E1">
          <w:delText>deaths per 1000, this is equivalent to about 37% of the impact on adult mortality rates that achieving the W&amp;S SDGs would have on Labour productivity gains thanks to reducing diarrhoea-related illness and deaths: 37</w:delText>
        </w:r>
      </w:del>
      <w:ins w:id="1071" w:author="Jules Schers" w:date="2023-01-18T10:00:00Z">
        <w:del w:id="1072" w:author="Jules Schers [2]" w:date="2023-02-02T17:10:00Z">
          <w:r w:rsidR="00A66903" w:rsidDel="00A706E1">
            <w:delText>YY</w:delText>
          </w:r>
        </w:del>
      </w:ins>
      <w:del w:id="1073" w:author="Jules Schers [2]" w:date="2023-02-02T17:10:00Z">
        <w:r w:rsidDel="00A706E1">
          <w:delText>% * 0.57</w:delText>
        </w:r>
      </w:del>
      <w:ins w:id="1074" w:author="Jules Schers" w:date="2023-01-18T10:00:00Z">
        <w:del w:id="1075" w:author="Jules Schers [2]" w:date="2023-02-02T17:10:00Z">
          <w:r w:rsidR="00A66903" w:rsidDel="00A706E1">
            <w:delText>ZZ</w:delText>
          </w:r>
        </w:del>
      </w:ins>
      <w:del w:id="1076" w:author="Jules Schers [2]" w:date="2023-02-02T17:10:00Z">
        <w:r w:rsidDel="00A706E1">
          <w:delText>%  = 0.21</w:delText>
        </w:r>
      </w:del>
      <w:ins w:id="1077" w:author="Jules Schers" w:date="2023-01-18T10:00:00Z">
        <w:del w:id="1078" w:author="Jules Schers [2]" w:date="2023-02-02T17:10:00Z">
          <w:r w:rsidR="00A66903" w:rsidDel="00A706E1">
            <w:delText>QQ</w:delText>
          </w:r>
        </w:del>
      </w:ins>
      <w:del w:id="1079" w:author="Jules Schers [2]" w:date="2023-02-02T17:10:00Z">
        <w:r w:rsidDel="00A706E1">
          <w:delText xml:space="preserve">%  </w:delText>
        </w:r>
      </w:del>
    </w:p>
    <w:p w14:paraId="1DD890AE" w14:textId="377CD684" w:rsidR="00A30BD3" w:rsidRPr="00A30BD3" w:rsidDel="00A706E1" w:rsidRDefault="00A30BD3" w:rsidP="00E07EAD">
      <w:pPr>
        <w:pStyle w:val="ListParagraph"/>
        <w:numPr>
          <w:ilvl w:val="0"/>
          <w:numId w:val="6"/>
        </w:numPr>
        <w:rPr>
          <w:del w:id="1080" w:author="Jules Schers [2]" w:date="2023-02-02T17:10:00Z"/>
          <w:color w:val="FF0000"/>
        </w:rPr>
      </w:pPr>
      <w:del w:id="1081" w:author="Jules Schers [2]" w:date="2023-02-02T17:10:00Z">
        <w:r w:rsidRPr="00A30BD3" w:rsidDel="00A706E1">
          <w:rPr>
            <w:color w:val="FF0000"/>
          </w:rPr>
          <w:delText>Multiplied by labour’s share in Value Added (53%) this would be equivalent to a TFP gain by 2030 of XY%, and an average annual TFP gain from 2022-2030 of: …</w:delText>
        </w:r>
      </w:del>
    </w:p>
    <w:p w14:paraId="029C2F74" w14:textId="77777777" w:rsidR="00E07EAD" w:rsidRDefault="00E07EAD" w:rsidP="009C06DA">
      <w:pPr>
        <w:rPr>
          <w:lang w:val="en-US"/>
        </w:rPr>
      </w:pPr>
    </w:p>
    <w:p w14:paraId="19CA6922" w14:textId="1DDF3AC6" w:rsidR="00F30ECC" w:rsidRDefault="00F30ECC" w:rsidP="00F30ECC">
      <w:pPr>
        <w:pStyle w:val="Heading2"/>
        <w:rPr>
          <w:lang w:val="en-US"/>
        </w:rPr>
      </w:pPr>
      <w:bookmarkStart w:id="1082" w:name="_Toc124094955"/>
      <w:r>
        <w:rPr>
          <w:lang w:val="en-US"/>
        </w:rPr>
        <w:t>Water &amp; Sanitation scenario assumptions</w:t>
      </w:r>
      <w:bookmarkEnd w:id="1082"/>
    </w:p>
    <w:p w14:paraId="17DE7501" w14:textId="396726B6" w:rsidR="008D3CEA" w:rsidRDefault="008D3CEA" w:rsidP="008D3CEA">
      <w:pPr>
        <w:pStyle w:val="Heading3"/>
        <w:rPr>
          <w:lang w:val="en-US"/>
        </w:rPr>
      </w:pPr>
      <w:bookmarkStart w:id="1083" w:name="_Toc124094956"/>
      <w:r>
        <w:rPr>
          <w:lang w:val="en-US"/>
        </w:rPr>
        <w:t>Translation of scenario Investment and O&amp;M expenditure to SATIMGE</w:t>
      </w:r>
      <w:bookmarkEnd w:id="1083"/>
      <w:r>
        <w:rPr>
          <w:lang w:val="en-US"/>
        </w:rPr>
        <w:t xml:space="preserve"> </w:t>
      </w:r>
    </w:p>
    <w:p w14:paraId="2ED71595" w14:textId="131CE940" w:rsidR="008D3CEA" w:rsidRDefault="008D3CEA" w:rsidP="008D3CEA">
      <w:pPr>
        <w:rPr>
          <w:lang w:val="en-US"/>
        </w:rPr>
      </w:pPr>
      <w:r>
        <w:rPr>
          <w:lang w:val="en-US"/>
        </w:rPr>
        <w:t>…</w:t>
      </w:r>
    </w:p>
    <w:p w14:paraId="572D012F" w14:textId="77777777" w:rsidR="00595934" w:rsidRPr="008D3CEA" w:rsidRDefault="00595934" w:rsidP="008D3CEA">
      <w:pPr>
        <w:rPr>
          <w:lang w:val="en-US"/>
        </w:rPr>
      </w:pPr>
    </w:p>
    <w:p w14:paraId="4784A369" w14:textId="17728408" w:rsidR="00F30ECC" w:rsidRPr="00F30ECC" w:rsidRDefault="008D3CEA" w:rsidP="008D3CEA">
      <w:pPr>
        <w:pStyle w:val="Heading3"/>
        <w:rPr>
          <w:lang w:val="en-US"/>
        </w:rPr>
      </w:pPr>
      <w:bookmarkStart w:id="1084" w:name="_Toc124094957"/>
      <w:r>
        <w:rPr>
          <w:lang w:val="en-US"/>
        </w:rPr>
        <w:t>TFP impact from a</w:t>
      </w:r>
      <w:r w:rsidR="00F30ECC" w:rsidRPr="00F30ECC">
        <w:rPr>
          <w:lang w:val="en-US"/>
        </w:rPr>
        <w:t>chieving better Water, Sanitation and Hand washing hygiene (objective 1)</w:t>
      </w:r>
      <w:bookmarkEnd w:id="1084"/>
    </w:p>
    <w:p w14:paraId="63B7AB02" w14:textId="08D8AA06" w:rsidR="00F30ECC" w:rsidRPr="00E40484" w:rsidRDefault="00F30ECC" w:rsidP="00F30ECC">
      <w:pPr>
        <w:rPr>
          <w:lang w:val="en-US"/>
        </w:rPr>
      </w:pPr>
      <w:r>
        <w:rPr>
          <w:lang w:val="en-US"/>
        </w:rPr>
        <w:t xml:space="preserve">The </w:t>
      </w:r>
      <w:r w:rsidRPr="00E40484">
        <w:rPr>
          <w:lang w:val="en-US"/>
        </w:rPr>
        <w:t>2BF and 2BW scenarios</w:t>
      </w:r>
      <w:r>
        <w:rPr>
          <w:lang w:val="en-US"/>
        </w:rPr>
        <w:t xml:space="preserve"> see</w:t>
      </w:r>
      <w:r w:rsidRPr="00E40484">
        <w:rPr>
          <w:lang w:val="en-US"/>
        </w:rPr>
        <w:t xml:space="preserve"> </w:t>
      </w:r>
      <w:r>
        <w:rPr>
          <w:lang w:val="en-US"/>
        </w:rPr>
        <w:t>f</w:t>
      </w:r>
      <w:r w:rsidRPr="00E40484">
        <w:rPr>
          <w:lang w:val="en-US"/>
        </w:rPr>
        <w:t>ull achievement of the SDGs</w:t>
      </w:r>
      <w:r w:rsidR="00643905">
        <w:rPr>
          <w:lang w:val="en-US"/>
        </w:rPr>
        <w:t xml:space="preserve"> for Water and Sanitation</w:t>
      </w:r>
      <w:r>
        <w:rPr>
          <w:lang w:val="en-US"/>
        </w:rPr>
        <w:t xml:space="preserve">. This </w:t>
      </w:r>
      <w:r w:rsidRPr="00E40484">
        <w:rPr>
          <w:lang w:val="en-US"/>
        </w:rPr>
        <w:t>lead</w:t>
      </w:r>
      <w:r>
        <w:rPr>
          <w:lang w:val="en-US"/>
        </w:rPr>
        <w:t>s</w:t>
      </w:r>
      <w:r w:rsidRPr="00E40484">
        <w:rPr>
          <w:lang w:val="en-US"/>
        </w:rPr>
        <w:t xml:space="preserve"> to 0</w:t>
      </w:r>
      <w:r w:rsidR="00595934">
        <w:rPr>
          <w:lang w:val="en-US"/>
        </w:rPr>
        <w:t>.</w:t>
      </w:r>
      <w:r w:rsidRPr="00E40484">
        <w:rPr>
          <w:lang w:val="en-US"/>
        </w:rPr>
        <w:t xml:space="preserve">57% higher </w:t>
      </w:r>
      <w:proofErr w:type="spellStart"/>
      <w:r w:rsidRPr="00E40484">
        <w:rPr>
          <w:lang w:val="en-US"/>
        </w:rPr>
        <w:t>labour</w:t>
      </w:r>
      <w:proofErr w:type="spellEnd"/>
      <w:r w:rsidRPr="00E40484">
        <w:rPr>
          <w:lang w:val="en-US"/>
        </w:rPr>
        <w:t xml:space="preserve"> productivity (by 2030). </w:t>
      </w:r>
      <w:r>
        <w:rPr>
          <w:lang w:val="en-US"/>
        </w:rPr>
        <w:t xml:space="preserve">South Africa’s SAM 2019 shows an average </w:t>
      </w:r>
      <w:proofErr w:type="spellStart"/>
      <w:r w:rsidR="00643905">
        <w:rPr>
          <w:lang w:val="en-US"/>
        </w:rPr>
        <w:t>l</w:t>
      </w:r>
      <w:r>
        <w:rPr>
          <w:lang w:val="en-US"/>
        </w:rPr>
        <w:t>abour</w:t>
      </w:r>
      <w:proofErr w:type="spellEnd"/>
      <w:r>
        <w:rPr>
          <w:lang w:val="en-US"/>
        </w:rPr>
        <w:t xml:space="preserve"> share in Value Added of 53%. Simplifying matters, the assumption is that the equivalent increase in TFP is 53</w:t>
      </w:r>
      <w:r w:rsidR="005D6940">
        <w:rPr>
          <w:lang w:val="en-US"/>
        </w:rPr>
        <w:t>.5</w:t>
      </w:r>
      <w:r>
        <w:rPr>
          <w:lang w:val="en-US"/>
        </w:rPr>
        <w:t xml:space="preserve">% of the </w:t>
      </w:r>
      <w:proofErr w:type="spellStart"/>
      <w:r>
        <w:rPr>
          <w:lang w:val="en-US"/>
        </w:rPr>
        <w:t>Labour</w:t>
      </w:r>
      <w:proofErr w:type="spellEnd"/>
      <w:r>
        <w:rPr>
          <w:lang w:val="en-US"/>
        </w:rPr>
        <w:t xml:space="preserve"> productivity increase from literature, thus arriving </w:t>
      </w:r>
      <w:r w:rsidRPr="00045E25">
        <w:rPr>
          <w:b/>
          <w:bCs/>
          <w:lang w:val="en-US"/>
        </w:rPr>
        <w:t xml:space="preserve">at a </w:t>
      </w:r>
      <w:r w:rsidR="00564445" w:rsidRPr="00045E25">
        <w:rPr>
          <w:b/>
          <w:bCs/>
          <w:lang w:val="en-US"/>
        </w:rPr>
        <w:t>0.31</w:t>
      </w:r>
      <w:r w:rsidRPr="00045E25">
        <w:rPr>
          <w:b/>
          <w:bCs/>
          <w:lang w:val="en-US"/>
        </w:rPr>
        <w:t>% higher TFP by 2030</w:t>
      </w:r>
      <w:r>
        <w:rPr>
          <w:lang w:val="en-US"/>
        </w:rPr>
        <w:t>.</w:t>
      </w:r>
    </w:p>
    <w:p w14:paraId="06692606" w14:textId="4940EACB" w:rsidR="00B84232" w:rsidRDefault="00F30ECC" w:rsidP="00F30ECC">
      <w:pPr>
        <w:rPr>
          <w:lang w:val="en-US"/>
        </w:rPr>
      </w:pPr>
      <w:r w:rsidRPr="00E40484">
        <w:rPr>
          <w:lang w:val="en-US"/>
        </w:rPr>
        <w:t>In 1BW scenario:   I assume that compared to full achievement of the SDGs the achievement of Universal Basic Service levels leads to a 2/3</w:t>
      </w:r>
      <w:r w:rsidRPr="00B15323">
        <w:rPr>
          <w:vertAlign w:val="superscript"/>
          <w:lang w:val="en-US"/>
        </w:rPr>
        <w:t>rd</w:t>
      </w:r>
      <w:r w:rsidRPr="00E40484">
        <w:rPr>
          <w:lang w:val="en-US"/>
        </w:rPr>
        <w:t xml:space="preserve"> reduction of water supply related </w:t>
      </w:r>
      <w:r w:rsidR="00045E25" w:rsidRPr="00E40484">
        <w:rPr>
          <w:lang w:val="en-US"/>
        </w:rPr>
        <w:t>diarrheal</w:t>
      </w:r>
      <w:r w:rsidRPr="00E40484">
        <w:rPr>
          <w:lang w:val="en-US"/>
        </w:rPr>
        <w:t xml:space="preserve"> disease burden, and a 1/3</w:t>
      </w:r>
      <w:r w:rsidRPr="00B15323">
        <w:rPr>
          <w:vertAlign w:val="superscript"/>
          <w:lang w:val="en-US"/>
        </w:rPr>
        <w:t>rd</w:t>
      </w:r>
      <w:r w:rsidRPr="00E40484">
        <w:rPr>
          <w:lang w:val="en-US"/>
        </w:rPr>
        <w:t xml:space="preserve"> reduction of sanitation-related disease burden, and 100% of hand washing -  Translated to reduced adult mortality the </w:t>
      </w:r>
      <w:proofErr w:type="spellStart"/>
      <w:r w:rsidRPr="00E40484">
        <w:rPr>
          <w:lang w:val="en-US"/>
        </w:rPr>
        <w:t>Labour</w:t>
      </w:r>
      <w:proofErr w:type="spellEnd"/>
      <w:r w:rsidRPr="00E40484">
        <w:rPr>
          <w:lang w:val="en-US"/>
        </w:rPr>
        <w:t xml:space="preserve"> Productivity improvement would be 0</w:t>
      </w:r>
      <w:r w:rsidR="00595934">
        <w:rPr>
          <w:lang w:val="en-US"/>
        </w:rPr>
        <w:t>.</w:t>
      </w:r>
      <w:r w:rsidRPr="00E40484">
        <w:rPr>
          <w:lang w:val="en-US"/>
        </w:rPr>
        <w:t xml:space="preserve">40% by 2030, which I then translate to </w:t>
      </w:r>
      <w:r w:rsidRPr="00045E25">
        <w:rPr>
          <w:b/>
          <w:bCs/>
          <w:lang w:val="en-US"/>
        </w:rPr>
        <w:t xml:space="preserve">a </w:t>
      </w:r>
      <w:r w:rsidR="00045E25" w:rsidRPr="00045E25">
        <w:rPr>
          <w:b/>
          <w:bCs/>
          <w:lang w:val="en-US"/>
        </w:rPr>
        <w:t>0.22</w:t>
      </w:r>
      <w:r w:rsidRPr="00045E25">
        <w:rPr>
          <w:b/>
          <w:bCs/>
          <w:lang w:val="en-US"/>
        </w:rPr>
        <w:t>% TFP improvement by 2030</w:t>
      </w:r>
      <w:r w:rsidR="00B84232">
        <w:rPr>
          <w:lang w:val="en-US"/>
        </w:rPr>
        <w:t>.</w:t>
      </w:r>
    </w:p>
    <w:tbl>
      <w:tblPr>
        <w:tblW w:w="7934" w:type="dxa"/>
        <w:tblInd w:w="113" w:type="dxa"/>
        <w:tblLook w:val="04A0" w:firstRow="1" w:lastRow="0" w:firstColumn="1" w:lastColumn="0" w:noHBand="0" w:noVBand="1"/>
      </w:tblPr>
      <w:tblGrid>
        <w:gridCol w:w="988"/>
        <w:gridCol w:w="1701"/>
        <w:gridCol w:w="1275"/>
        <w:gridCol w:w="2694"/>
        <w:gridCol w:w="1276"/>
      </w:tblGrid>
      <w:tr w:rsidR="00B15323" w:rsidRPr="00B15323" w14:paraId="7A9E83F3" w14:textId="77777777" w:rsidTr="005D6940">
        <w:trPr>
          <w:trHeight w:val="1145"/>
        </w:trPr>
        <w:tc>
          <w:tcPr>
            <w:tcW w:w="98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4E354" w14:textId="01F49084" w:rsidR="00B15323" w:rsidRPr="00B15323" w:rsidRDefault="00B15323" w:rsidP="00B15323">
            <w:pPr>
              <w:spacing w:after="0" w:line="240" w:lineRule="auto"/>
              <w:jc w:val="center"/>
              <w:rPr>
                <w:rFonts w:ascii="Calibri" w:eastAsia="Times New Roman" w:hAnsi="Calibri" w:cs="Calibri"/>
                <w:b/>
                <w:bCs/>
                <w:i/>
                <w:iCs/>
                <w:color w:val="000000"/>
                <w:sz w:val="16"/>
                <w:szCs w:val="16"/>
                <w:lang w:eastAsia="en-GB"/>
              </w:rPr>
            </w:pPr>
            <w:r w:rsidRPr="00B15323">
              <w:rPr>
                <w:rFonts w:ascii="Calibri" w:eastAsia="Times New Roman" w:hAnsi="Calibri" w:cs="Calibri"/>
                <w:b/>
                <w:bCs/>
                <w:i/>
                <w:iCs/>
                <w:color w:val="000000"/>
                <w:sz w:val="16"/>
                <w:szCs w:val="16"/>
                <w:lang w:eastAsia="en-GB"/>
              </w:rPr>
              <w:lastRenderedPageBreak/>
              <w:t xml:space="preserve">estimated </w:t>
            </w:r>
            <w:r w:rsidR="005D6940">
              <w:rPr>
                <w:rFonts w:ascii="Calibri" w:eastAsia="Times New Roman" w:hAnsi="Calibri" w:cs="Calibri"/>
                <w:b/>
                <w:bCs/>
                <w:i/>
                <w:iCs/>
                <w:color w:val="000000"/>
                <w:sz w:val="16"/>
                <w:szCs w:val="16"/>
                <w:lang w:eastAsia="en-GB"/>
              </w:rPr>
              <w:t xml:space="preserve">share in diarrhoeal disease related </w:t>
            </w:r>
            <w:r w:rsidRPr="00B15323">
              <w:rPr>
                <w:rFonts w:ascii="Calibri" w:eastAsia="Times New Roman" w:hAnsi="Calibri" w:cs="Calibri"/>
                <w:b/>
                <w:bCs/>
                <w:i/>
                <w:iCs/>
                <w:color w:val="000000"/>
                <w:sz w:val="16"/>
                <w:szCs w:val="16"/>
                <w:lang w:eastAsia="en-GB"/>
              </w:rPr>
              <w:t>deaths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37D1E961" w14:textId="77777777" w:rsidR="00B15323" w:rsidRPr="00B15323" w:rsidRDefault="00B15323" w:rsidP="00B15323">
            <w:pPr>
              <w:spacing w:after="0" w:line="240" w:lineRule="auto"/>
              <w:rPr>
                <w:rFonts w:ascii="Calibri" w:eastAsia="Times New Roman" w:hAnsi="Calibri" w:cs="Calibri"/>
                <w:b/>
                <w:bCs/>
                <w:color w:val="000000"/>
                <w:sz w:val="16"/>
                <w:szCs w:val="16"/>
                <w:lang w:eastAsia="en-GB"/>
              </w:rPr>
            </w:pPr>
            <w:r w:rsidRPr="00B15323">
              <w:rPr>
                <w:rFonts w:ascii="Calibri" w:eastAsia="Times New Roman" w:hAnsi="Calibri" w:cs="Calibri"/>
                <w:b/>
                <w:bCs/>
                <w:color w:val="000000"/>
                <w:sz w:val="16"/>
                <w:szCs w:val="16"/>
                <w:lang w:eastAsia="en-GB"/>
              </w:rPr>
              <w:t>Attributed to …</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0AF2FC3E" w14:textId="77777777" w:rsidR="00B15323" w:rsidRPr="00B15323" w:rsidRDefault="00B15323" w:rsidP="00B15323">
            <w:pPr>
              <w:spacing w:after="0" w:line="240" w:lineRule="auto"/>
              <w:jc w:val="center"/>
              <w:rPr>
                <w:rFonts w:ascii="Calibri" w:eastAsia="Times New Roman" w:hAnsi="Calibri" w:cs="Calibri"/>
                <w:b/>
                <w:bCs/>
                <w:sz w:val="16"/>
                <w:szCs w:val="16"/>
                <w:lang w:eastAsia="en-GB"/>
              </w:rPr>
            </w:pPr>
            <w:r w:rsidRPr="00B15323">
              <w:rPr>
                <w:rFonts w:ascii="Calibri" w:eastAsia="Times New Roman" w:hAnsi="Calibri" w:cs="Calibri"/>
                <w:b/>
                <w:bCs/>
                <w:sz w:val="16"/>
                <w:szCs w:val="16"/>
                <w:lang w:eastAsia="en-GB"/>
              </w:rPr>
              <w:t>Maximum =</w:t>
            </w:r>
            <w:r w:rsidRPr="00B15323">
              <w:rPr>
                <w:rFonts w:ascii="Calibri" w:eastAsia="Times New Roman" w:hAnsi="Calibri" w:cs="Calibri"/>
                <w:b/>
                <w:bCs/>
                <w:sz w:val="16"/>
                <w:szCs w:val="16"/>
                <w:u w:val="single"/>
                <w:lang w:eastAsia="en-GB"/>
              </w:rPr>
              <w:t xml:space="preserve"> full SDGs</w:t>
            </w:r>
            <w:r w:rsidRPr="00B15323">
              <w:rPr>
                <w:rFonts w:ascii="Calibri" w:eastAsia="Times New Roman" w:hAnsi="Calibri" w:cs="Calibri"/>
                <w:b/>
                <w:bCs/>
                <w:sz w:val="16"/>
                <w:szCs w:val="16"/>
                <w:lang w:eastAsia="en-GB"/>
              </w:rPr>
              <w:t xml:space="preserve"> = 0,57% Labour prod (assume TFP) for 2022-2030</w:t>
            </w:r>
          </w:p>
        </w:tc>
        <w:tc>
          <w:tcPr>
            <w:tcW w:w="2694" w:type="dxa"/>
            <w:tcBorders>
              <w:top w:val="single" w:sz="4" w:space="0" w:color="auto"/>
              <w:left w:val="nil"/>
              <w:bottom w:val="single" w:sz="4" w:space="0" w:color="auto"/>
              <w:right w:val="single" w:sz="4" w:space="0" w:color="auto"/>
            </w:tcBorders>
            <w:shd w:val="clear" w:color="auto" w:fill="auto"/>
            <w:vAlign w:val="bottom"/>
            <w:hideMark/>
          </w:tcPr>
          <w:p w14:paraId="26C38D5F" w14:textId="1EBBD2FE" w:rsidR="00B15323" w:rsidRPr="00B15323" w:rsidRDefault="00B15323" w:rsidP="00B15323">
            <w:pPr>
              <w:spacing w:after="0" w:line="240" w:lineRule="auto"/>
              <w:jc w:val="center"/>
              <w:rPr>
                <w:rFonts w:ascii="Calibri" w:eastAsia="Times New Roman" w:hAnsi="Calibri" w:cs="Calibri"/>
                <w:b/>
                <w:bCs/>
                <w:color w:val="000000"/>
                <w:sz w:val="16"/>
                <w:szCs w:val="16"/>
                <w:lang w:eastAsia="en-GB"/>
              </w:rPr>
            </w:pPr>
            <w:r w:rsidRPr="00B15323">
              <w:rPr>
                <w:rFonts w:ascii="Calibri" w:eastAsia="Times New Roman" w:hAnsi="Calibri" w:cs="Calibri"/>
                <w:b/>
                <w:bCs/>
                <w:color w:val="000000"/>
                <w:sz w:val="16"/>
                <w:szCs w:val="16"/>
                <w:u w:val="single"/>
                <w:lang w:eastAsia="en-GB"/>
              </w:rPr>
              <w:t>Medium</w:t>
            </w:r>
            <w:r w:rsidRPr="00B15323">
              <w:rPr>
                <w:rFonts w:ascii="Calibri" w:eastAsia="Times New Roman" w:hAnsi="Calibri" w:cs="Calibri"/>
                <w:b/>
                <w:bCs/>
                <w:color w:val="000000"/>
                <w:sz w:val="16"/>
                <w:szCs w:val="16"/>
                <w:lang w:eastAsia="en-GB"/>
              </w:rPr>
              <w:t xml:space="preserve"> = Basic servicing for most water clients (2/3</w:t>
            </w:r>
            <w:r w:rsidR="005D6940">
              <w:rPr>
                <w:rFonts w:ascii="Calibri" w:eastAsia="Times New Roman" w:hAnsi="Calibri" w:cs="Calibri"/>
                <w:b/>
                <w:bCs/>
                <w:color w:val="000000"/>
                <w:sz w:val="16"/>
                <w:szCs w:val="16"/>
                <w:lang w:eastAsia="en-GB"/>
              </w:rPr>
              <w:t>rd</w:t>
            </w:r>
            <w:r w:rsidRPr="00B15323">
              <w:rPr>
                <w:rFonts w:ascii="Calibri" w:eastAsia="Times New Roman" w:hAnsi="Calibri" w:cs="Calibri"/>
                <w:b/>
                <w:bCs/>
                <w:color w:val="000000"/>
                <w:sz w:val="16"/>
                <w:szCs w:val="16"/>
                <w:lang w:eastAsia="en-GB"/>
              </w:rPr>
              <w:t xml:space="preserve"> </w:t>
            </w:r>
            <w:r w:rsidR="005D6940">
              <w:rPr>
                <w:rFonts w:ascii="Calibri" w:eastAsia="Times New Roman" w:hAnsi="Calibri" w:cs="Calibri"/>
                <w:b/>
                <w:bCs/>
                <w:color w:val="000000"/>
                <w:sz w:val="16"/>
                <w:szCs w:val="16"/>
                <w:lang w:eastAsia="en-GB"/>
              </w:rPr>
              <w:t xml:space="preserve">of full </w:t>
            </w:r>
            <w:proofErr w:type="spellStart"/>
            <w:r w:rsidRPr="00B15323">
              <w:rPr>
                <w:rFonts w:ascii="Calibri" w:eastAsia="Times New Roman" w:hAnsi="Calibri" w:cs="Calibri"/>
                <w:b/>
                <w:bCs/>
                <w:color w:val="000000"/>
                <w:sz w:val="16"/>
                <w:szCs w:val="16"/>
                <w:lang w:eastAsia="en-GB"/>
              </w:rPr>
              <w:t>dhiarheal</w:t>
            </w:r>
            <w:proofErr w:type="spellEnd"/>
            <w:r w:rsidRPr="00B15323">
              <w:rPr>
                <w:rFonts w:ascii="Calibri" w:eastAsia="Times New Roman" w:hAnsi="Calibri" w:cs="Calibri"/>
                <w:b/>
                <w:bCs/>
                <w:color w:val="000000"/>
                <w:sz w:val="16"/>
                <w:szCs w:val="16"/>
                <w:lang w:eastAsia="en-GB"/>
              </w:rPr>
              <w:t xml:space="preserve"> dis</w:t>
            </w:r>
            <w:r w:rsidR="005D6940">
              <w:rPr>
                <w:rFonts w:ascii="Calibri" w:eastAsia="Times New Roman" w:hAnsi="Calibri" w:cs="Calibri"/>
                <w:b/>
                <w:bCs/>
                <w:color w:val="000000"/>
                <w:sz w:val="16"/>
                <w:szCs w:val="16"/>
                <w:lang w:eastAsia="en-GB"/>
              </w:rPr>
              <w:t>ease</w:t>
            </w:r>
            <w:r w:rsidRPr="00B15323">
              <w:rPr>
                <w:rFonts w:ascii="Calibri" w:eastAsia="Times New Roman" w:hAnsi="Calibri" w:cs="Calibri"/>
                <w:b/>
                <w:bCs/>
                <w:color w:val="000000"/>
                <w:sz w:val="16"/>
                <w:szCs w:val="16"/>
                <w:lang w:eastAsia="en-GB"/>
              </w:rPr>
              <w:t xml:space="preserve"> reduc</w:t>
            </w:r>
            <w:r w:rsidR="005D6940">
              <w:rPr>
                <w:rFonts w:ascii="Calibri" w:eastAsia="Times New Roman" w:hAnsi="Calibri" w:cs="Calibri"/>
                <w:b/>
                <w:bCs/>
                <w:color w:val="000000"/>
                <w:sz w:val="16"/>
                <w:szCs w:val="16"/>
                <w:lang w:eastAsia="en-GB"/>
              </w:rPr>
              <w:t>tion</w:t>
            </w:r>
            <w:r w:rsidRPr="00B15323">
              <w:rPr>
                <w:rFonts w:ascii="Calibri" w:eastAsia="Times New Roman" w:hAnsi="Calibri" w:cs="Calibri"/>
                <w:b/>
                <w:bCs/>
                <w:color w:val="000000"/>
                <w:sz w:val="16"/>
                <w:szCs w:val="16"/>
                <w:lang w:eastAsia="en-GB"/>
              </w:rPr>
              <w:t>), and limited servicing for most sanitation clients (only 1/3</w:t>
            </w:r>
            <w:r w:rsidR="005D6940">
              <w:rPr>
                <w:rFonts w:ascii="Calibri" w:eastAsia="Times New Roman" w:hAnsi="Calibri" w:cs="Calibri"/>
                <w:b/>
                <w:bCs/>
                <w:color w:val="000000"/>
                <w:sz w:val="16"/>
                <w:szCs w:val="16"/>
                <w:lang w:eastAsia="en-GB"/>
              </w:rPr>
              <w:t>rd</w:t>
            </w:r>
            <w:r w:rsidRPr="00B15323">
              <w:rPr>
                <w:rFonts w:ascii="Calibri" w:eastAsia="Times New Roman" w:hAnsi="Calibri" w:cs="Calibri"/>
                <w:b/>
                <w:bCs/>
                <w:color w:val="000000"/>
                <w:sz w:val="16"/>
                <w:szCs w:val="16"/>
                <w:lang w:eastAsia="en-GB"/>
              </w:rPr>
              <w:t xml:space="preserve"> </w:t>
            </w:r>
            <w:r w:rsidR="005D6940">
              <w:rPr>
                <w:rFonts w:ascii="Calibri" w:eastAsia="Times New Roman" w:hAnsi="Calibri" w:cs="Calibri"/>
                <w:b/>
                <w:bCs/>
                <w:color w:val="000000"/>
                <w:sz w:val="16"/>
                <w:szCs w:val="16"/>
                <w:lang w:eastAsia="en-GB"/>
              </w:rPr>
              <w:t xml:space="preserve">of full </w:t>
            </w:r>
            <w:r w:rsidRPr="00B15323">
              <w:rPr>
                <w:rFonts w:ascii="Calibri" w:eastAsia="Times New Roman" w:hAnsi="Calibri" w:cs="Calibri"/>
                <w:b/>
                <w:bCs/>
                <w:color w:val="000000"/>
                <w:sz w:val="16"/>
                <w:szCs w:val="16"/>
                <w:lang w:eastAsia="en-GB"/>
              </w:rPr>
              <w:t>reduc</w:t>
            </w:r>
            <w:r w:rsidR="005D6940">
              <w:rPr>
                <w:rFonts w:ascii="Calibri" w:eastAsia="Times New Roman" w:hAnsi="Calibri" w:cs="Calibri"/>
                <w:b/>
                <w:bCs/>
                <w:color w:val="000000"/>
                <w:sz w:val="16"/>
                <w:szCs w:val="16"/>
                <w:lang w:eastAsia="en-GB"/>
              </w:rPr>
              <w:t>tion</w:t>
            </w:r>
            <w:r w:rsidRPr="00B15323">
              <w:rPr>
                <w:rFonts w:ascii="Calibri" w:eastAsia="Times New Roman" w:hAnsi="Calibri" w:cs="Calibri"/>
                <w:b/>
                <w:bCs/>
                <w:color w:val="000000"/>
                <w:sz w:val="16"/>
                <w:szCs w:val="16"/>
                <w:lang w:eastAsia="en-GB"/>
              </w:rPr>
              <w:t xml:space="preserve">), but full </w:t>
            </w:r>
            <w:r w:rsidR="005D6940">
              <w:rPr>
                <w:rFonts w:ascii="Calibri" w:eastAsia="Times New Roman" w:hAnsi="Calibri" w:cs="Calibri"/>
                <w:b/>
                <w:bCs/>
                <w:color w:val="000000"/>
                <w:sz w:val="16"/>
                <w:szCs w:val="16"/>
                <w:lang w:eastAsia="en-GB"/>
              </w:rPr>
              <w:t xml:space="preserve">reduction for </w:t>
            </w:r>
            <w:r w:rsidRPr="00B15323">
              <w:rPr>
                <w:rFonts w:ascii="Calibri" w:eastAsia="Times New Roman" w:hAnsi="Calibri" w:cs="Calibri"/>
                <w:b/>
                <w:bCs/>
                <w:color w:val="000000"/>
                <w:sz w:val="16"/>
                <w:szCs w:val="16"/>
                <w:lang w:eastAsia="en-GB"/>
              </w:rPr>
              <w:t>handwash</w:t>
            </w:r>
            <w:r w:rsidR="005D6940">
              <w:rPr>
                <w:rFonts w:ascii="Calibri" w:eastAsia="Times New Roman" w:hAnsi="Calibri" w:cs="Calibri"/>
                <w:b/>
                <w:bCs/>
                <w:color w:val="000000"/>
                <w:sz w:val="16"/>
                <w:szCs w:val="16"/>
                <w:lang w:eastAsia="en-GB"/>
              </w:rPr>
              <w:t>ing hygiene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37134DDA" w14:textId="77777777" w:rsidR="00B15323" w:rsidRPr="00B15323" w:rsidRDefault="00B15323" w:rsidP="00B15323">
            <w:pPr>
              <w:spacing w:after="0" w:line="240" w:lineRule="auto"/>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 </w:t>
            </w:r>
          </w:p>
        </w:tc>
      </w:tr>
      <w:tr w:rsidR="00B15323" w:rsidRPr="00B15323" w14:paraId="1469CAB3" w14:textId="77777777" w:rsidTr="00B15323">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E3906BA" w14:textId="32C582D6" w:rsidR="00B15323" w:rsidRPr="00B15323" w:rsidRDefault="005D6940" w:rsidP="00B15323">
            <w:pPr>
              <w:spacing w:after="0" w:line="240" w:lineRule="auto"/>
              <w:jc w:val="center"/>
              <w:rPr>
                <w:rFonts w:ascii="Calibri" w:eastAsia="Times New Roman" w:hAnsi="Calibri" w:cs="Calibri"/>
                <w:i/>
                <w:iCs/>
                <w:color w:val="000000"/>
                <w:sz w:val="16"/>
                <w:szCs w:val="16"/>
                <w:lang w:eastAsia="en-GB"/>
              </w:rPr>
            </w:pPr>
            <w:r>
              <w:rPr>
                <w:rFonts w:ascii="Calibri" w:eastAsia="Times New Roman" w:hAnsi="Calibri" w:cs="Calibri"/>
                <w:i/>
                <w:iCs/>
                <w:color w:val="000000"/>
                <w:sz w:val="16"/>
                <w:szCs w:val="16"/>
                <w:lang w:eastAsia="en-GB"/>
              </w:rPr>
              <w:t>83%</w:t>
            </w:r>
          </w:p>
        </w:tc>
        <w:tc>
          <w:tcPr>
            <w:tcW w:w="1701" w:type="dxa"/>
            <w:tcBorders>
              <w:top w:val="nil"/>
              <w:left w:val="nil"/>
              <w:bottom w:val="single" w:sz="4" w:space="0" w:color="auto"/>
              <w:right w:val="single" w:sz="4" w:space="0" w:color="auto"/>
            </w:tcBorders>
            <w:shd w:val="clear" w:color="auto" w:fill="auto"/>
            <w:noWrap/>
            <w:vAlign w:val="bottom"/>
            <w:hideMark/>
          </w:tcPr>
          <w:p w14:paraId="5CC3D460" w14:textId="77777777" w:rsidR="00B15323" w:rsidRPr="00B15323" w:rsidRDefault="00B15323" w:rsidP="00B15323">
            <w:pPr>
              <w:spacing w:after="0" w:line="240" w:lineRule="auto"/>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Lack of safe Drinking water (SDG 6.1)</w:t>
            </w:r>
          </w:p>
        </w:tc>
        <w:tc>
          <w:tcPr>
            <w:tcW w:w="1275" w:type="dxa"/>
            <w:tcBorders>
              <w:top w:val="nil"/>
              <w:left w:val="nil"/>
              <w:bottom w:val="single" w:sz="4" w:space="0" w:color="auto"/>
              <w:right w:val="single" w:sz="4" w:space="0" w:color="auto"/>
            </w:tcBorders>
            <w:shd w:val="clear" w:color="auto" w:fill="auto"/>
            <w:noWrap/>
            <w:vAlign w:val="bottom"/>
            <w:hideMark/>
          </w:tcPr>
          <w:p w14:paraId="5FB759AA" w14:textId="4F2230E7" w:rsidR="00B15323" w:rsidRPr="00B15323" w:rsidRDefault="00B15323" w:rsidP="00B15323">
            <w:pPr>
              <w:spacing w:after="0" w:line="240" w:lineRule="auto"/>
              <w:jc w:val="center"/>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0</w:t>
            </w:r>
            <w:r w:rsidR="005D6940">
              <w:rPr>
                <w:rFonts w:ascii="Calibri" w:eastAsia="Times New Roman" w:hAnsi="Calibri" w:cs="Calibri"/>
                <w:color w:val="000000"/>
                <w:sz w:val="16"/>
                <w:szCs w:val="16"/>
                <w:lang w:eastAsia="en-GB"/>
              </w:rPr>
              <w:t>.</w:t>
            </w:r>
            <w:r w:rsidRPr="00B15323">
              <w:rPr>
                <w:rFonts w:ascii="Calibri" w:eastAsia="Times New Roman" w:hAnsi="Calibri" w:cs="Calibri"/>
                <w:color w:val="000000"/>
                <w:sz w:val="16"/>
                <w:szCs w:val="16"/>
                <w:lang w:eastAsia="en-GB"/>
              </w:rPr>
              <w:t>25</w:t>
            </w:r>
          </w:p>
        </w:tc>
        <w:tc>
          <w:tcPr>
            <w:tcW w:w="2694" w:type="dxa"/>
            <w:tcBorders>
              <w:top w:val="nil"/>
              <w:left w:val="nil"/>
              <w:bottom w:val="single" w:sz="4" w:space="0" w:color="auto"/>
              <w:right w:val="single" w:sz="4" w:space="0" w:color="auto"/>
            </w:tcBorders>
            <w:shd w:val="clear" w:color="auto" w:fill="auto"/>
            <w:noWrap/>
            <w:vAlign w:val="bottom"/>
            <w:hideMark/>
          </w:tcPr>
          <w:p w14:paraId="17F7B317" w14:textId="709F8D33" w:rsidR="00B15323" w:rsidRPr="00B15323" w:rsidRDefault="00B15323" w:rsidP="00B15323">
            <w:pPr>
              <w:spacing w:after="0" w:line="240" w:lineRule="auto"/>
              <w:jc w:val="center"/>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0</w:t>
            </w:r>
            <w:r w:rsidR="005D6940">
              <w:rPr>
                <w:rFonts w:ascii="Calibri" w:eastAsia="Times New Roman" w:hAnsi="Calibri" w:cs="Calibri"/>
                <w:color w:val="000000"/>
                <w:sz w:val="16"/>
                <w:szCs w:val="16"/>
                <w:lang w:eastAsia="en-GB"/>
              </w:rPr>
              <w:t>.</w:t>
            </w:r>
            <w:r w:rsidRPr="00B15323">
              <w:rPr>
                <w:rFonts w:ascii="Calibri" w:eastAsia="Times New Roman" w:hAnsi="Calibri" w:cs="Calibri"/>
                <w:color w:val="000000"/>
                <w:sz w:val="16"/>
                <w:szCs w:val="16"/>
                <w:lang w:eastAsia="en-GB"/>
              </w:rPr>
              <w:t>17</w:t>
            </w:r>
          </w:p>
        </w:tc>
        <w:tc>
          <w:tcPr>
            <w:tcW w:w="1276" w:type="dxa"/>
            <w:tcBorders>
              <w:top w:val="nil"/>
              <w:left w:val="nil"/>
              <w:bottom w:val="single" w:sz="4" w:space="0" w:color="auto"/>
              <w:right w:val="single" w:sz="4" w:space="0" w:color="auto"/>
            </w:tcBorders>
            <w:shd w:val="clear" w:color="auto" w:fill="auto"/>
            <w:noWrap/>
            <w:vAlign w:val="bottom"/>
            <w:hideMark/>
          </w:tcPr>
          <w:p w14:paraId="149E3527" w14:textId="77777777" w:rsidR="00B15323" w:rsidRPr="00B15323" w:rsidRDefault="00B15323" w:rsidP="00B15323">
            <w:pPr>
              <w:spacing w:after="0" w:line="240" w:lineRule="auto"/>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%TFP increase</w:t>
            </w:r>
          </w:p>
        </w:tc>
      </w:tr>
      <w:tr w:rsidR="00B15323" w:rsidRPr="00B15323" w14:paraId="6E0E7036" w14:textId="77777777" w:rsidTr="00B15323">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991EAFA" w14:textId="0B1BF7E9" w:rsidR="00B15323" w:rsidRPr="00B15323" w:rsidRDefault="005D6940" w:rsidP="00B15323">
            <w:pPr>
              <w:spacing w:after="0" w:line="240" w:lineRule="auto"/>
              <w:jc w:val="center"/>
              <w:rPr>
                <w:rFonts w:ascii="Calibri" w:eastAsia="Times New Roman" w:hAnsi="Calibri" w:cs="Calibri"/>
                <w:i/>
                <w:iCs/>
                <w:color w:val="000000"/>
                <w:sz w:val="16"/>
                <w:szCs w:val="16"/>
                <w:lang w:eastAsia="en-GB"/>
              </w:rPr>
            </w:pPr>
            <w:r>
              <w:rPr>
                <w:rFonts w:ascii="Calibri" w:eastAsia="Times New Roman" w:hAnsi="Calibri" w:cs="Calibri"/>
                <w:i/>
                <w:iCs/>
                <w:color w:val="000000"/>
                <w:sz w:val="16"/>
                <w:szCs w:val="16"/>
                <w:lang w:eastAsia="en-GB"/>
              </w:rPr>
              <w:t>1.7%</w:t>
            </w:r>
          </w:p>
        </w:tc>
        <w:tc>
          <w:tcPr>
            <w:tcW w:w="1701" w:type="dxa"/>
            <w:tcBorders>
              <w:top w:val="nil"/>
              <w:left w:val="nil"/>
              <w:bottom w:val="single" w:sz="4" w:space="0" w:color="auto"/>
              <w:right w:val="single" w:sz="4" w:space="0" w:color="auto"/>
            </w:tcBorders>
            <w:shd w:val="clear" w:color="auto" w:fill="auto"/>
            <w:noWrap/>
            <w:vAlign w:val="bottom"/>
            <w:hideMark/>
          </w:tcPr>
          <w:p w14:paraId="2DF04A45" w14:textId="77777777" w:rsidR="00B15323" w:rsidRPr="00B15323" w:rsidRDefault="00B15323" w:rsidP="00B15323">
            <w:pPr>
              <w:spacing w:after="0" w:line="240" w:lineRule="auto"/>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Lack of safe Sanitation (SDG 6.2)</w:t>
            </w:r>
          </w:p>
        </w:tc>
        <w:tc>
          <w:tcPr>
            <w:tcW w:w="1275" w:type="dxa"/>
            <w:tcBorders>
              <w:top w:val="nil"/>
              <w:left w:val="nil"/>
              <w:bottom w:val="single" w:sz="4" w:space="0" w:color="auto"/>
              <w:right w:val="single" w:sz="4" w:space="0" w:color="auto"/>
            </w:tcBorders>
            <w:shd w:val="clear" w:color="auto" w:fill="auto"/>
            <w:noWrap/>
            <w:vAlign w:val="bottom"/>
            <w:hideMark/>
          </w:tcPr>
          <w:p w14:paraId="765DFD8C" w14:textId="371D465B" w:rsidR="00B15323" w:rsidRPr="00B15323" w:rsidRDefault="00B15323" w:rsidP="00B15323">
            <w:pPr>
              <w:spacing w:after="0" w:line="240" w:lineRule="auto"/>
              <w:jc w:val="center"/>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0</w:t>
            </w:r>
            <w:r w:rsidR="005D6940">
              <w:rPr>
                <w:rFonts w:ascii="Calibri" w:eastAsia="Times New Roman" w:hAnsi="Calibri" w:cs="Calibri"/>
                <w:color w:val="000000"/>
                <w:sz w:val="16"/>
                <w:szCs w:val="16"/>
                <w:lang w:eastAsia="en-GB"/>
              </w:rPr>
              <w:t>.</w:t>
            </w:r>
            <w:r w:rsidRPr="00B15323">
              <w:rPr>
                <w:rFonts w:ascii="Calibri" w:eastAsia="Times New Roman" w:hAnsi="Calibri" w:cs="Calibri"/>
                <w:color w:val="000000"/>
                <w:sz w:val="16"/>
                <w:szCs w:val="16"/>
                <w:lang w:eastAsia="en-GB"/>
              </w:rPr>
              <w:t>01</w:t>
            </w:r>
          </w:p>
        </w:tc>
        <w:tc>
          <w:tcPr>
            <w:tcW w:w="2694" w:type="dxa"/>
            <w:tcBorders>
              <w:top w:val="nil"/>
              <w:left w:val="nil"/>
              <w:bottom w:val="single" w:sz="4" w:space="0" w:color="auto"/>
              <w:right w:val="single" w:sz="4" w:space="0" w:color="auto"/>
            </w:tcBorders>
            <w:shd w:val="clear" w:color="auto" w:fill="auto"/>
            <w:noWrap/>
            <w:vAlign w:val="bottom"/>
            <w:hideMark/>
          </w:tcPr>
          <w:p w14:paraId="0ED4E4D0" w14:textId="68C1B5C2" w:rsidR="00B15323" w:rsidRPr="00B15323" w:rsidRDefault="00B15323" w:rsidP="00B15323">
            <w:pPr>
              <w:spacing w:after="0" w:line="240" w:lineRule="auto"/>
              <w:jc w:val="center"/>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0</w:t>
            </w:r>
            <w:r w:rsidR="005D6940">
              <w:rPr>
                <w:rFonts w:ascii="Calibri" w:eastAsia="Times New Roman" w:hAnsi="Calibri" w:cs="Calibri"/>
                <w:color w:val="000000"/>
                <w:sz w:val="16"/>
                <w:szCs w:val="16"/>
                <w:lang w:eastAsia="en-GB"/>
              </w:rPr>
              <w:t>.</w:t>
            </w:r>
            <w:r w:rsidRPr="00B15323">
              <w:rPr>
                <w:rFonts w:ascii="Calibri" w:eastAsia="Times New Roman" w:hAnsi="Calibri" w:cs="Calibri"/>
                <w:color w:val="000000"/>
                <w:sz w:val="16"/>
                <w:szCs w:val="16"/>
                <w:lang w:eastAsia="en-GB"/>
              </w:rPr>
              <w:t>00</w:t>
            </w:r>
          </w:p>
        </w:tc>
        <w:tc>
          <w:tcPr>
            <w:tcW w:w="1276" w:type="dxa"/>
            <w:tcBorders>
              <w:top w:val="nil"/>
              <w:left w:val="nil"/>
              <w:bottom w:val="single" w:sz="4" w:space="0" w:color="auto"/>
              <w:right w:val="single" w:sz="4" w:space="0" w:color="auto"/>
            </w:tcBorders>
            <w:shd w:val="clear" w:color="auto" w:fill="auto"/>
            <w:noWrap/>
            <w:vAlign w:val="bottom"/>
            <w:hideMark/>
          </w:tcPr>
          <w:p w14:paraId="185ACA45" w14:textId="77777777" w:rsidR="00B15323" w:rsidRPr="00B15323" w:rsidRDefault="00B15323" w:rsidP="00B15323">
            <w:pPr>
              <w:spacing w:after="0" w:line="240" w:lineRule="auto"/>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%TFP increase</w:t>
            </w:r>
          </w:p>
        </w:tc>
      </w:tr>
      <w:tr w:rsidR="00B15323" w:rsidRPr="00B15323" w14:paraId="613D30C1" w14:textId="77777777" w:rsidTr="00B15323">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AF3BBD5" w14:textId="69B4D527" w:rsidR="00B15323" w:rsidRPr="00B15323" w:rsidRDefault="005D6940" w:rsidP="00B15323">
            <w:pPr>
              <w:spacing w:after="0" w:line="240" w:lineRule="auto"/>
              <w:jc w:val="center"/>
              <w:rPr>
                <w:rFonts w:ascii="Calibri" w:eastAsia="Times New Roman" w:hAnsi="Calibri" w:cs="Calibri"/>
                <w:i/>
                <w:iCs/>
                <w:color w:val="000000"/>
                <w:sz w:val="16"/>
                <w:szCs w:val="16"/>
                <w:lang w:eastAsia="en-GB"/>
              </w:rPr>
            </w:pPr>
            <w:r>
              <w:rPr>
                <w:rFonts w:ascii="Calibri" w:eastAsia="Times New Roman" w:hAnsi="Calibri" w:cs="Calibri"/>
                <w:i/>
                <w:iCs/>
                <w:color w:val="000000"/>
                <w:sz w:val="16"/>
                <w:szCs w:val="16"/>
                <w:lang w:eastAsia="en-GB"/>
              </w:rPr>
              <w:t>14.7%</w:t>
            </w:r>
          </w:p>
        </w:tc>
        <w:tc>
          <w:tcPr>
            <w:tcW w:w="1701" w:type="dxa"/>
            <w:tcBorders>
              <w:top w:val="nil"/>
              <w:left w:val="nil"/>
              <w:bottom w:val="single" w:sz="4" w:space="0" w:color="auto"/>
              <w:right w:val="single" w:sz="4" w:space="0" w:color="auto"/>
            </w:tcBorders>
            <w:shd w:val="clear" w:color="auto" w:fill="auto"/>
            <w:noWrap/>
            <w:vAlign w:val="bottom"/>
            <w:hideMark/>
          </w:tcPr>
          <w:p w14:paraId="3379A9BB" w14:textId="77777777" w:rsidR="00B15323" w:rsidRPr="00B15323" w:rsidRDefault="00B15323" w:rsidP="00B15323">
            <w:pPr>
              <w:spacing w:after="0" w:line="240" w:lineRule="auto"/>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Lack of Handwashing hygiene</w:t>
            </w:r>
          </w:p>
        </w:tc>
        <w:tc>
          <w:tcPr>
            <w:tcW w:w="1275" w:type="dxa"/>
            <w:tcBorders>
              <w:top w:val="nil"/>
              <w:left w:val="nil"/>
              <w:bottom w:val="single" w:sz="4" w:space="0" w:color="auto"/>
              <w:right w:val="single" w:sz="4" w:space="0" w:color="auto"/>
            </w:tcBorders>
            <w:shd w:val="clear" w:color="auto" w:fill="auto"/>
            <w:noWrap/>
            <w:vAlign w:val="bottom"/>
            <w:hideMark/>
          </w:tcPr>
          <w:p w14:paraId="5D712C1F" w14:textId="7D145FEA" w:rsidR="00B15323" w:rsidRPr="00B15323" w:rsidRDefault="00B15323" w:rsidP="00B15323">
            <w:pPr>
              <w:spacing w:after="0" w:line="240" w:lineRule="auto"/>
              <w:jc w:val="center"/>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0</w:t>
            </w:r>
            <w:r w:rsidR="005D6940">
              <w:rPr>
                <w:rFonts w:ascii="Calibri" w:eastAsia="Times New Roman" w:hAnsi="Calibri" w:cs="Calibri"/>
                <w:color w:val="000000"/>
                <w:sz w:val="16"/>
                <w:szCs w:val="16"/>
                <w:lang w:eastAsia="en-GB"/>
              </w:rPr>
              <w:t>.</w:t>
            </w:r>
            <w:r w:rsidRPr="00B15323">
              <w:rPr>
                <w:rFonts w:ascii="Calibri" w:eastAsia="Times New Roman" w:hAnsi="Calibri" w:cs="Calibri"/>
                <w:color w:val="000000"/>
                <w:sz w:val="16"/>
                <w:szCs w:val="16"/>
                <w:lang w:eastAsia="en-GB"/>
              </w:rPr>
              <w:t>05</w:t>
            </w:r>
          </w:p>
        </w:tc>
        <w:tc>
          <w:tcPr>
            <w:tcW w:w="2694" w:type="dxa"/>
            <w:tcBorders>
              <w:top w:val="nil"/>
              <w:left w:val="nil"/>
              <w:bottom w:val="single" w:sz="4" w:space="0" w:color="auto"/>
              <w:right w:val="single" w:sz="4" w:space="0" w:color="auto"/>
            </w:tcBorders>
            <w:shd w:val="clear" w:color="auto" w:fill="auto"/>
            <w:noWrap/>
            <w:vAlign w:val="bottom"/>
            <w:hideMark/>
          </w:tcPr>
          <w:p w14:paraId="59B67C26" w14:textId="00DFE4EB" w:rsidR="00B15323" w:rsidRPr="00B15323" w:rsidRDefault="00B15323" w:rsidP="00B15323">
            <w:pPr>
              <w:spacing w:after="0" w:line="240" w:lineRule="auto"/>
              <w:jc w:val="center"/>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0</w:t>
            </w:r>
            <w:r w:rsidR="005D6940">
              <w:rPr>
                <w:rFonts w:ascii="Calibri" w:eastAsia="Times New Roman" w:hAnsi="Calibri" w:cs="Calibri"/>
                <w:color w:val="000000"/>
                <w:sz w:val="16"/>
                <w:szCs w:val="16"/>
                <w:lang w:eastAsia="en-GB"/>
              </w:rPr>
              <w:t>.</w:t>
            </w:r>
            <w:r w:rsidRPr="00B15323">
              <w:rPr>
                <w:rFonts w:ascii="Calibri" w:eastAsia="Times New Roman" w:hAnsi="Calibri" w:cs="Calibri"/>
                <w:color w:val="000000"/>
                <w:sz w:val="16"/>
                <w:szCs w:val="16"/>
                <w:lang w:eastAsia="en-GB"/>
              </w:rPr>
              <w:t>05</w:t>
            </w:r>
          </w:p>
        </w:tc>
        <w:tc>
          <w:tcPr>
            <w:tcW w:w="1276" w:type="dxa"/>
            <w:tcBorders>
              <w:top w:val="nil"/>
              <w:left w:val="nil"/>
              <w:bottom w:val="single" w:sz="4" w:space="0" w:color="auto"/>
              <w:right w:val="single" w:sz="4" w:space="0" w:color="auto"/>
            </w:tcBorders>
            <w:shd w:val="clear" w:color="auto" w:fill="auto"/>
            <w:noWrap/>
            <w:vAlign w:val="bottom"/>
            <w:hideMark/>
          </w:tcPr>
          <w:p w14:paraId="48C5A44E" w14:textId="77777777" w:rsidR="00B15323" w:rsidRPr="00B15323" w:rsidRDefault="00B15323" w:rsidP="00B15323">
            <w:pPr>
              <w:spacing w:after="0" w:line="240" w:lineRule="auto"/>
              <w:rPr>
                <w:rFonts w:ascii="Calibri" w:eastAsia="Times New Roman" w:hAnsi="Calibri" w:cs="Calibri"/>
                <w:color w:val="000000"/>
                <w:sz w:val="16"/>
                <w:szCs w:val="16"/>
                <w:lang w:eastAsia="en-GB"/>
              </w:rPr>
            </w:pPr>
            <w:r w:rsidRPr="00B15323">
              <w:rPr>
                <w:rFonts w:ascii="Calibri" w:eastAsia="Times New Roman" w:hAnsi="Calibri" w:cs="Calibri"/>
                <w:color w:val="000000"/>
                <w:sz w:val="16"/>
                <w:szCs w:val="16"/>
                <w:lang w:eastAsia="en-GB"/>
              </w:rPr>
              <w:t>%TFP increase</w:t>
            </w:r>
          </w:p>
        </w:tc>
      </w:tr>
      <w:tr w:rsidR="005D6940" w:rsidRPr="00B15323" w14:paraId="18CAB0F3" w14:textId="77777777" w:rsidTr="00B15323">
        <w:trPr>
          <w:trHeight w:val="288"/>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38455F3" w14:textId="2E83018F" w:rsidR="00B15323" w:rsidRPr="00B15323" w:rsidRDefault="005D6940" w:rsidP="00B15323">
            <w:pPr>
              <w:spacing w:after="0" w:line="240" w:lineRule="auto"/>
              <w:jc w:val="center"/>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100%</w:t>
            </w:r>
          </w:p>
        </w:tc>
        <w:tc>
          <w:tcPr>
            <w:tcW w:w="1701" w:type="dxa"/>
            <w:tcBorders>
              <w:top w:val="nil"/>
              <w:left w:val="nil"/>
              <w:bottom w:val="single" w:sz="4" w:space="0" w:color="auto"/>
              <w:right w:val="single" w:sz="4" w:space="0" w:color="auto"/>
            </w:tcBorders>
            <w:shd w:val="clear" w:color="auto" w:fill="auto"/>
            <w:noWrap/>
            <w:vAlign w:val="bottom"/>
            <w:hideMark/>
          </w:tcPr>
          <w:p w14:paraId="06E20C18" w14:textId="77777777" w:rsidR="00B15323" w:rsidRPr="00B15323" w:rsidRDefault="00B15323" w:rsidP="00B15323">
            <w:pPr>
              <w:spacing w:after="0" w:line="240" w:lineRule="auto"/>
              <w:rPr>
                <w:rFonts w:ascii="Calibri" w:eastAsia="Times New Roman" w:hAnsi="Calibri" w:cs="Calibri"/>
                <w:b/>
                <w:bCs/>
                <w:color w:val="000000"/>
                <w:sz w:val="16"/>
                <w:szCs w:val="16"/>
                <w:lang w:eastAsia="en-GB"/>
              </w:rPr>
            </w:pPr>
            <w:r w:rsidRPr="00B15323">
              <w:rPr>
                <w:rFonts w:ascii="Calibri" w:eastAsia="Times New Roman" w:hAnsi="Calibri" w:cs="Calibri"/>
                <w:b/>
                <w:bCs/>
                <w:color w:val="000000"/>
                <w:sz w:val="16"/>
                <w:szCs w:val="16"/>
                <w:lang w:eastAsia="en-GB"/>
              </w:rPr>
              <w:t>Total</w:t>
            </w:r>
          </w:p>
        </w:tc>
        <w:tc>
          <w:tcPr>
            <w:tcW w:w="1275" w:type="dxa"/>
            <w:tcBorders>
              <w:top w:val="nil"/>
              <w:left w:val="nil"/>
              <w:bottom w:val="single" w:sz="4" w:space="0" w:color="auto"/>
              <w:right w:val="single" w:sz="4" w:space="0" w:color="auto"/>
            </w:tcBorders>
            <w:shd w:val="clear" w:color="auto" w:fill="auto"/>
            <w:noWrap/>
            <w:vAlign w:val="bottom"/>
            <w:hideMark/>
          </w:tcPr>
          <w:p w14:paraId="28F6ACC4" w14:textId="3F3B2177" w:rsidR="00B15323" w:rsidRPr="00B15323" w:rsidRDefault="00B15323" w:rsidP="00B15323">
            <w:pPr>
              <w:spacing w:after="0" w:line="240" w:lineRule="auto"/>
              <w:jc w:val="center"/>
              <w:rPr>
                <w:rFonts w:ascii="Calibri" w:eastAsia="Times New Roman" w:hAnsi="Calibri" w:cs="Calibri"/>
                <w:b/>
                <w:bCs/>
                <w:color w:val="000000"/>
                <w:sz w:val="16"/>
                <w:szCs w:val="16"/>
                <w:lang w:eastAsia="en-GB"/>
              </w:rPr>
            </w:pPr>
            <w:r w:rsidRPr="00B15323">
              <w:rPr>
                <w:rFonts w:ascii="Calibri" w:eastAsia="Times New Roman" w:hAnsi="Calibri" w:cs="Calibri"/>
                <w:b/>
                <w:bCs/>
                <w:color w:val="000000"/>
                <w:sz w:val="16"/>
                <w:szCs w:val="16"/>
                <w:lang w:eastAsia="en-GB"/>
              </w:rPr>
              <w:t>0</w:t>
            </w:r>
            <w:r w:rsidR="005D6940">
              <w:rPr>
                <w:rFonts w:ascii="Calibri" w:eastAsia="Times New Roman" w:hAnsi="Calibri" w:cs="Calibri"/>
                <w:b/>
                <w:bCs/>
                <w:color w:val="000000"/>
                <w:sz w:val="16"/>
                <w:szCs w:val="16"/>
                <w:lang w:eastAsia="en-GB"/>
              </w:rPr>
              <w:t>.</w:t>
            </w:r>
            <w:r w:rsidRPr="00B15323">
              <w:rPr>
                <w:rFonts w:ascii="Calibri" w:eastAsia="Times New Roman" w:hAnsi="Calibri" w:cs="Calibri"/>
                <w:b/>
                <w:bCs/>
                <w:color w:val="000000"/>
                <w:sz w:val="16"/>
                <w:szCs w:val="16"/>
                <w:lang w:eastAsia="en-GB"/>
              </w:rPr>
              <w:t>31</w:t>
            </w:r>
          </w:p>
        </w:tc>
        <w:tc>
          <w:tcPr>
            <w:tcW w:w="2694" w:type="dxa"/>
            <w:tcBorders>
              <w:top w:val="nil"/>
              <w:left w:val="nil"/>
              <w:bottom w:val="single" w:sz="4" w:space="0" w:color="auto"/>
              <w:right w:val="single" w:sz="4" w:space="0" w:color="auto"/>
            </w:tcBorders>
            <w:shd w:val="clear" w:color="auto" w:fill="auto"/>
            <w:noWrap/>
            <w:vAlign w:val="bottom"/>
            <w:hideMark/>
          </w:tcPr>
          <w:p w14:paraId="1A4EAFF3" w14:textId="31832495" w:rsidR="00B15323" w:rsidRPr="00B15323" w:rsidRDefault="00B15323" w:rsidP="00B15323">
            <w:pPr>
              <w:spacing w:after="0" w:line="240" w:lineRule="auto"/>
              <w:jc w:val="center"/>
              <w:rPr>
                <w:rFonts w:ascii="Calibri" w:eastAsia="Times New Roman" w:hAnsi="Calibri" w:cs="Calibri"/>
                <w:b/>
                <w:bCs/>
                <w:color w:val="000000"/>
                <w:sz w:val="16"/>
                <w:szCs w:val="16"/>
                <w:lang w:eastAsia="en-GB"/>
              </w:rPr>
            </w:pPr>
            <w:r w:rsidRPr="00B15323">
              <w:rPr>
                <w:rFonts w:ascii="Calibri" w:eastAsia="Times New Roman" w:hAnsi="Calibri" w:cs="Calibri"/>
                <w:b/>
                <w:bCs/>
                <w:color w:val="000000"/>
                <w:sz w:val="16"/>
                <w:szCs w:val="16"/>
                <w:lang w:eastAsia="en-GB"/>
              </w:rPr>
              <w:t>0</w:t>
            </w:r>
            <w:r w:rsidR="005D6940">
              <w:rPr>
                <w:rFonts w:ascii="Calibri" w:eastAsia="Times New Roman" w:hAnsi="Calibri" w:cs="Calibri"/>
                <w:b/>
                <w:bCs/>
                <w:color w:val="000000"/>
                <w:sz w:val="16"/>
                <w:szCs w:val="16"/>
                <w:lang w:eastAsia="en-GB"/>
              </w:rPr>
              <w:t>.</w:t>
            </w:r>
            <w:r w:rsidRPr="00B15323">
              <w:rPr>
                <w:rFonts w:ascii="Calibri" w:eastAsia="Times New Roman" w:hAnsi="Calibri" w:cs="Calibri"/>
                <w:b/>
                <w:bCs/>
                <w:color w:val="000000"/>
                <w:sz w:val="16"/>
                <w:szCs w:val="16"/>
                <w:lang w:eastAsia="en-GB"/>
              </w:rPr>
              <w:t>22</w:t>
            </w:r>
          </w:p>
        </w:tc>
        <w:tc>
          <w:tcPr>
            <w:tcW w:w="1276" w:type="dxa"/>
            <w:tcBorders>
              <w:top w:val="nil"/>
              <w:left w:val="nil"/>
              <w:bottom w:val="single" w:sz="4" w:space="0" w:color="auto"/>
              <w:right w:val="single" w:sz="4" w:space="0" w:color="auto"/>
            </w:tcBorders>
            <w:shd w:val="clear" w:color="auto" w:fill="auto"/>
            <w:noWrap/>
            <w:vAlign w:val="bottom"/>
            <w:hideMark/>
          </w:tcPr>
          <w:p w14:paraId="57C0C176" w14:textId="77777777" w:rsidR="00B15323" w:rsidRPr="00B15323" w:rsidRDefault="00B15323" w:rsidP="00B15323">
            <w:pPr>
              <w:spacing w:after="0" w:line="240" w:lineRule="auto"/>
              <w:rPr>
                <w:rFonts w:ascii="Calibri" w:eastAsia="Times New Roman" w:hAnsi="Calibri" w:cs="Calibri"/>
                <w:b/>
                <w:bCs/>
                <w:color w:val="000000"/>
                <w:sz w:val="16"/>
                <w:szCs w:val="16"/>
                <w:lang w:eastAsia="en-GB"/>
              </w:rPr>
            </w:pPr>
            <w:r w:rsidRPr="00B15323">
              <w:rPr>
                <w:rFonts w:ascii="Calibri" w:eastAsia="Times New Roman" w:hAnsi="Calibri" w:cs="Calibri"/>
                <w:b/>
                <w:bCs/>
                <w:color w:val="000000"/>
                <w:sz w:val="16"/>
                <w:szCs w:val="16"/>
                <w:lang w:eastAsia="en-GB"/>
              </w:rPr>
              <w:t>%TFP increase</w:t>
            </w:r>
          </w:p>
        </w:tc>
      </w:tr>
    </w:tbl>
    <w:p w14:paraId="5A7C439D" w14:textId="77777777" w:rsidR="00B15323" w:rsidRDefault="00B15323" w:rsidP="00F30ECC">
      <w:pPr>
        <w:rPr>
          <w:lang w:val="en-US"/>
        </w:rPr>
      </w:pPr>
    </w:p>
    <w:p w14:paraId="752BFD53" w14:textId="77777777" w:rsidR="00643905" w:rsidRDefault="00643905" w:rsidP="00F30ECC">
      <w:pPr>
        <w:rPr>
          <w:lang w:val="en-US"/>
        </w:rPr>
      </w:pPr>
    </w:p>
    <w:p w14:paraId="2B6B8D29" w14:textId="49F72444" w:rsidR="00643905" w:rsidRPr="00643905" w:rsidRDefault="00643905" w:rsidP="00643905">
      <w:pPr>
        <w:pBdr>
          <w:top w:val="single" w:sz="4" w:space="1" w:color="auto"/>
          <w:left w:val="single" w:sz="4" w:space="4" w:color="auto"/>
          <w:bottom w:val="single" w:sz="4" w:space="1" w:color="auto"/>
          <w:right w:val="single" w:sz="4" w:space="4" w:color="auto"/>
        </w:pBdr>
        <w:rPr>
          <w:u w:val="single"/>
          <w:lang w:val="en-US"/>
        </w:rPr>
      </w:pPr>
      <w:r w:rsidRPr="00643905">
        <w:rPr>
          <w:u w:val="single"/>
          <w:lang w:val="en-US"/>
        </w:rPr>
        <w:t xml:space="preserve">Explanation of the </w:t>
      </w:r>
      <w:proofErr w:type="spellStart"/>
      <w:r w:rsidRPr="00643905">
        <w:rPr>
          <w:u w:val="single"/>
          <w:lang w:val="en-US"/>
        </w:rPr>
        <w:t>labour</w:t>
      </w:r>
      <w:proofErr w:type="spellEnd"/>
      <w:r w:rsidRPr="00643905">
        <w:rPr>
          <w:u w:val="single"/>
          <w:lang w:val="en-US"/>
        </w:rPr>
        <w:t xml:space="preserve"> productivity impact of achieving South Africa’s SDG for water &amp; sanitation</w:t>
      </w:r>
    </w:p>
    <w:p w14:paraId="02912732" w14:textId="77777777" w:rsidR="00643905" w:rsidRDefault="00643905" w:rsidP="00643905">
      <w:pPr>
        <w:pBdr>
          <w:top w:val="single" w:sz="4" w:space="1" w:color="auto"/>
          <w:left w:val="single" w:sz="4" w:space="4" w:color="auto"/>
          <w:bottom w:val="single" w:sz="4" w:space="1" w:color="auto"/>
          <w:right w:val="single" w:sz="4" w:space="4" w:color="auto"/>
        </w:pBdr>
      </w:pPr>
      <w:r w:rsidRPr="008C255D">
        <w:t xml:space="preserve">The metrics </w:t>
      </w:r>
      <w:r>
        <w:t xml:space="preserve">of the </w:t>
      </w:r>
      <w:r w:rsidRPr="008C255D">
        <w:t xml:space="preserve">Water and Sanitation Sector Report are the “physical components” to which impacts </w:t>
      </w:r>
      <w:r>
        <w:t xml:space="preserve">on </w:t>
      </w:r>
      <w:r w:rsidRPr="008C255D">
        <w:t xml:space="preserve">macro-economic drivers </w:t>
      </w:r>
      <w:r>
        <w:t>of the different water and sanitation infrastructure and policy measures scenarios should</w:t>
      </w:r>
      <w:r w:rsidRPr="008C255D">
        <w:t xml:space="preserve"> be linked.</w:t>
      </w:r>
      <w:r>
        <w:t xml:space="preserve"> Using insights from Bloom et al. (2014), progress on the metrics is translated to a quantified impact on the adult survival rate. </w:t>
      </w:r>
    </w:p>
    <w:p w14:paraId="1599578C" w14:textId="77777777" w:rsidR="00643905" w:rsidRDefault="00643905" w:rsidP="00643905">
      <w:pPr>
        <w:pBdr>
          <w:top w:val="single" w:sz="4" w:space="1" w:color="auto"/>
          <w:left w:val="single" w:sz="4" w:space="4" w:color="auto"/>
          <w:bottom w:val="single" w:sz="4" w:space="1" w:color="auto"/>
          <w:right w:val="single" w:sz="4" w:space="4" w:color="auto"/>
        </w:pBdr>
      </w:pPr>
      <w:r>
        <w:t xml:space="preserve">Supplementary Material table from </w:t>
      </w:r>
      <w:proofErr w:type="spellStart"/>
      <w:r w:rsidRPr="009D7774">
        <w:t>Prüss-Ustün</w:t>
      </w:r>
      <w:proofErr w:type="spellEnd"/>
      <w:r w:rsidRPr="009D7774">
        <w:t xml:space="preserve"> et al. 2014</w:t>
      </w:r>
      <w:r>
        <w:t xml:space="preserve"> estimates the total of preventable Water, Sanitation and Hygiene deaths in South Africa </w:t>
      </w:r>
      <w:r w:rsidRPr="003F6F2A">
        <w:rPr>
          <w:b/>
          <w:bCs/>
        </w:rPr>
        <w:t>at 6.3 thousand in 2012</w:t>
      </w:r>
      <w:r w:rsidRPr="009C3735">
        <w:t>, or 0.12 deaths per thousand people</w:t>
      </w:r>
      <w:r>
        <w:t xml:space="preserve">. At the same rate the number of deaths would have amounted to 7.2 thousand deaths in South Africa in </w:t>
      </w:r>
      <w:r w:rsidRPr="00845C05">
        <w:rPr>
          <w:highlight w:val="yellow"/>
        </w:rPr>
        <w:t>202</w:t>
      </w:r>
      <w:r>
        <w:rPr>
          <w:highlight w:val="yellow"/>
        </w:rPr>
        <w:t>0</w:t>
      </w:r>
      <w:r>
        <w:t xml:space="preserve">. </w:t>
      </w:r>
    </w:p>
    <w:p w14:paraId="36C05A0C" w14:textId="284CE57F" w:rsidR="00643905" w:rsidRDefault="00643905" w:rsidP="00643905">
      <w:pPr>
        <w:pBdr>
          <w:top w:val="single" w:sz="4" w:space="1" w:color="auto"/>
          <w:left w:val="single" w:sz="4" w:space="4" w:color="auto"/>
          <w:bottom w:val="single" w:sz="4" w:space="1" w:color="auto"/>
          <w:right w:val="single" w:sz="4" w:space="4" w:color="auto"/>
        </w:pBdr>
      </w:pPr>
      <w:r>
        <w:t>Children under 5 years old made up 43% of these deaths in LMIs (361</w:t>
      </w:r>
      <w:r w:rsidR="008D3CEA">
        <w:t>.</w:t>
      </w:r>
      <w:r>
        <w:t>000 out of 842</w:t>
      </w:r>
      <w:r w:rsidR="008D3CEA">
        <w:t>.</w:t>
      </w:r>
      <w:r>
        <w:t>000).</w:t>
      </w:r>
      <w:r>
        <w:rPr>
          <w:rStyle w:val="FootnoteReference"/>
        </w:rPr>
        <w:footnoteReference w:id="16"/>
      </w:r>
      <w:r>
        <w:t xml:space="preserve"> Assuming low mortality related to diarrhoea in children aged 6-14 and possibly composition effects with a smaller share of children in South Africa being under 5, the adult mortality in South Africa related to diarrhoea would have amounted to </w:t>
      </w:r>
      <w:r w:rsidRPr="00A02750">
        <w:t>4</w:t>
      </w:r>
      <w:r w:rsidR="008D3CEA">
        <w:t>.</w:t>
      </w:r>
      <w:r w:rsidRPr="00A02750">
        <w:t>1 thousand deaths in 2020</w:t>
      </w:r>
      <w:r>
        <w:t xml:space="preserve">. </w:t>
      </w:r>
    </w:p>
    <w:p w14:paraId="0C4B5415" w14:textId="35A6DE49" w:rsidR="00643905" w:rsidRDefault="00643905" w:rsidP="00643905">
      <w:pPr>
        <w:pBdr>
          <w:top w:val="single" w:sz="4" w:space="1" w:color="auto"/>
          <w:left w:val="single" w:sz="4" w:space="4" w:color="auto"/>
          <w:bottom w:val="single" w:sz="4" w:space="1" w:color="auto"/>
          <w:right w:val="single" w:sz="4" w:space="4" w:color="auto"/>
        </w:pBdr>
      </w:pPr>
      <w:r>
        <w:t xml:space="preserve">On a population of 42.6 million persons aged 15 or older this means a diarrhoea related death rate of </w:t>
      </w:r>
      <w:r w:rsidRPr="00C047FE">
        <w:rPr>
          <w:b/>
          <w:bCs/>
        </w:rPr>
        <w:t>0</w:t>
      </w:r>
      <w:r w:rsidR="008D3CEA">
        <w:rPr>
          <w:b/>
          <w:bCs/>
        </w:rPr>
        <w:t>.</w:t>
      </w:r>
      <w:r w:rsidRPr="00C047FE">
        <w:rPr>
          <w:b/>
          <w:bCs/>
        </w:rPr>
        <w:t>096 deaths per thousand persons.</w:t>
      </w:r>
      <w:r w:rsidRPr="00664BCB">
        <w:rPr>
          <w:rStyle w:val="FootnoteReference"/>
        </w:rPr>
        <w:t xml:space="preserve"> </w:t>
      </w:r>
      <w:r>
        <w:rPr>
          <w:rStyle w:val="FootnoteReference"/>
        </w:rPr>
        <w:footnoteReference w:id="17"/>
      </w:r>
      <w:r>
        <w:t xml:space="preserve"> People of working age (15-64) make up 93% of the adult </w:t>
      </w:r>
      <w:proofErr w:type="gramStart"/>
      <w:r>
        <w:t>population, and</w:t>
      </w:r>
      <w:proofErr w:type="gramEnd"/>
      <w:r>
        <w:t xml:space="preserve"> could therefore represent </w:t>
      </w:r>
      <w:r w:rsidRPr="00A02750">
        <w:rPr>
          <w:b/>
          <w:bCs/>
        </w:rPr>
        <w:t>3.8 thousand</w:t>
      </w:r>
      <w:r>
        <w:t xml:space="preserve"> of these adult diarrhoea related deaths in 2020. </w:t>
      </w:r>
    </w:p>
    <w:p w14:paraId="40E55550" w14:textId="132F0468" w:rsidR="00643905" w:rsidRDefault="00643905" w:rsidP="00643905">
      <w:pPr>
        <w:pBdr>
          <w:top w:val="single" w:sz="4" w:space="1" w:color="auto"/>
          <w:left w:val="single" w:sz="4" w:space="4" w:color="auto"/>
          <w:bottom w:val="single" w:sz="4" w:space="1" w:color="auto"/>
          <w:right w:val="single" w:sz="4" w:space="4" w:color="auto"/>
        </w:pBdr>
      </w:pPr>
      <w:r>
        <w:t>Average adult mortality stood at an estimated 303 per 1,000 adults under 65 in South Africa.</w:t>
      </w:r>
      <w:r>
        <w:rPr>
          <w:rStyle w:val="FootnoteReference"/>
        </w:rPr>
        <w:footnoteReference w:id="18"/>
      </w:r>
      <w:r>
        <w:t xml:space="preserve"> The latter implies that out of 39</w:t>
      </w:r>
      <w:r w:rsidR="008D3CEA">
        <w:t>.</w:t>
      </w:r>
      <w:r>
        <w:t xml:space="preserve">6 million working </w:t>
      </w:r>
      <w:proofErr w:type="gramStart"/>
      <w:r>
        <w:t>age</w:t>
      </w:r>
      <w:proofErr w:type="gramEnd"/>
      <w:r>
        <w:t xml:space="preserve"> people in South Africa in 2020 about 12 million will die before the age of 65 – equivalent to on average 0</w:t>
      </w:r>
      <w:r w:rsidR="008D3CEA">
        <w:t>.</w:t>
      </w:r>
      <w:r>
        <w:t>24 million per year, or 6</w:t>
      </w:r>
      <w:r w:rsidR="008D3CEA">
        <w:t>.</w:t>
      </w:r>
      <w:r>
        <w:t xml:space="preserve">06 per thousand working age persons. </w:t>
      </w:r>
    </w:p>
    <w:p w14:paraId="3906B3EE" w14:textId="369EEDAB" w:rsidR="00643905" w:rsidRDefault="00643905" w:rsidP="00643905">
      <w:pPr>
        <w:pBdr>
          <w:top w:val="single" w:sz="4" w:space="1" w:color="auto"/>
          <w:left w:val="single" w:sz="4" w:space="4" w:color="auto"/>
          <w:bottom w:val="single" w:sz="4" w:space="1" w:color="auto"/>
          <w:right w:val="single" w:sz="4" w:space="4" w:color="auto"/>
        </w:pBdr>
      </w:pPr>
      <w:r>
        <w:t>A decrease of 0.096 deaths per 1,000 persons would thus mean a 1</w:t>
      </w:r>
      <w:r w:rsidR="008D3CEA">
        <w:t>.</w:t>
      </w:r>
      <w:r>
        <w:t xml:space="preserve">6% decrease in death rate and thus decrease mortality from 303 per 1,000 to 298 per 1,000 – and increase the adult survival rate </w:t>
      </w:r>
      <w:r>
        <w:lastRenderedPageBreak/>
        <w:t>from 697 per 1,000 to 702 per 1,000 – an increase of 0</w:t>
      </w:r>
      <w:r w:rsidR="008D3CEA">
        <w:t>.</w:t>
      </w:r>
      <w:r>
        <w:t>57%. With Bloom et al.</w:t>
      </w:r>
      <w:r w:rsidR="008D3CEA">
        <w:t xml:space="preserve"> </w:t>
      </w:r>
      <w:r>
        <w:t>(2019)’s average elasticity of 1.0  (</w:t>
      </w:r>
      <w:r w:rsidRPr="00643905">
        <w:t>0</w:t>
      </w:r>
      <w:r w:rsidR="008D3CEA">
        <w:t>.</w:t>
      </w:r>
      <w:r w:rsidRPr="00643905">
        <w:t>67 to 1.3</w:t>
      </w:r>
      <w:r>
        <w:rPr>
          <w:color w:val="833C0B" w:themeColor="accent2" w:themeShade="80"/>
        </w:rPr>
        <w:t xml:space="preserve">) </w:t>
      </w:r>
      <w:r>
        <w:t xml:space="preserve">of labour productivity to adult survival rate, this would mean </w:t>
      </w:r>
      <w:r w:rsidRPr="00A470AC">
        <w:rPr>
          <w:b/>
          <w:bCs/>
        </w:rPr>
        <w:t>a 0.57% increase of labour productivity</w:t>
      </w:r>
      <w:r>
        <w:t xml:space="preserve"> of achieving the </w:t>
      </w:r>
      <w:proofErr w:type="gramStart"/>
      <w:r>
        <w:t>SDG’s</w:t>
      </w:r>
      <w:proofErr w:type="gramEnd"/>
      <w:r>
        <w:t xml:space="preserve"> for water, sanitation and hygiene in South Africa, relative to 2020. </w:t>
      </w:r>
    </w:p>
    <w:p w14:paraId="710C5E78" w14:textId="77777777" w:rsidR="00643905" w:rsidRPr="00643905" w:rsidRDefault="00643905" w:rsidP="00F30ECC"/>
    <w:p w14:paraId="462A6E25" w14:textId="27DC16D4" w:rsidR="00F30ECC" w:rsidRPr="00F30ECC" w:rsidRDefault="008D3CEA" w:rsidP="008D3CEA">
      <w:pPr>
        <w:pStyle w:val="Heading3"/>
        <w:rPr>
          <w:lang w:val="en-US"/>
        </w:rPr>
      </w:pPr>
      <w:bookmarkStart w:id="1085" w:name="_Toc124094958"/>
      <w:r>
        <w:rPr>
          <w:lang w:val="en-US"/>
        </w:rPr>
        <w:t xml:space="preserve">TFP impact from </w:t>
      </w:r>
      <w:r w:rsidR="00F30ECC" w:rsidRPr="00F30ECC">
        <w:rPr>
          <w:lang w:val="en-US"/>
        </w:rPr>
        <w:t>Reducing water demand/increasing water resilience (objectives 3 and 4)</w:t>
      </w:r>
      <w:bookmarkEnd w:id="1085"/>
      <w:r w:rsidR="00F30ECC" w:rsidRPr="00F30ECC">
        <w:rPr>
          <w:lang w:val="en-US"/>
        </w:rPr>
        <w:t xml:space="preserve"> </w:t>
      </w:r>
    </w:p>
    <w:p w14:paraId="5D4685F3" w14:textId="77777777" w:rsidR="00045E25" w:rsidRDefault="00045E25" w:rsidP="00045E25">
      <w:pPr>
        <w:rPr>
          <w:lang w:val="en-US"/>
        </w:rPr>
      </w:pPr>
      <w:r>
        <w:rPr>
          <w:lang w:val="en-US"/>
        </w:rPr>
        <w:t xml:space="preserve">The key assumption is that reductions of water consumption per capita will allow to avoid structural water shortages, which would primarily hit agricultural and other productive sectors (to spare water supply to citizens). </w:t>
      </w:r>
    </w:p>
    <w:p w14:paraId="64D055CF" w14:textId="562AAE9E" w:rsidR="00F30ECC" w:rsidRPr="00045E25" w:rsidRDefault="00F30ECC" w:rsidP="00045E25">
      <w:pPr>
        <w:rPr>
          <w:lang w:val="en-US"/>
        </w:rPr>
      </w:pPr>
      <w:r w:rsidRPr="00045E25">
        <w:rPr>
          <w:lang w:val="en-US"/>
        </w:rPr>
        <w:t xml:space="preserve">I derive that </w:t>
      </w:r>
      <w:r w:rsidR="00045E25">
        <w:rPr>
          <w:lang w:val="en-US"/>
        </w:rPr>
        <w:t xml:space="preserve">reducing water consumption per capita </w:t>
      </w:r>
      <w:r w:rsidRPr="00045E25">
        <w:rPr>
          <w:lang w:val="en-US"/>
        </w:rPr>
        <w:t>leads to an 0.48% TFP growth for the 2BF, and - 0.89% TFP growth for the 1BW and 2BW scenarios</w:t>
      </w:r>
      <w:r w:rsidR="00045E25">
        <w:rPr>
          <w:lang w:val="en-US"/>
        </w:rPr>
        <w:t xml:space="preserve">. Details are presented in the table below, but in brief, assumptions are </w:t>
      </w:r>
      <w:r w:rsidRPr="00045E25">
        <w:rPr>
          <w:lang w:val="en-US"/>
        </w:rPr>
        <w:t>the following</w:t>
      </w:r>
      <w:r w:rsidR="00A45127">
        <w:rPr>
          <w:rStyle w:val="FootnoteReference"/>
          <w:lang w:val="en-US"/>
        </w:rPr>
        <w:footnoteReference w:id="19"/>
      </w:r>
      <w:r w:rsidRPr="00045E25">
        <w:rPr>
          <w:lang w:val="en-US"/>
        </w:rPr>
        <w:t>:</w:t>
      </w:r>
    </w:p>
    <w:p w14:paraId="2778D445" w14:textId="76693F8F" w:rsidR="00F30ECC" w:rsidRPr="00045E25" w:rsidRDefault="00F30ECC" w:rsidP="00045E25">
      <w:pPr>
        <w:pStyle w:val="ListParagraph"/>
        <w:numPr>
          <w:ilvl w:val="0"/>
          <w:numId w:val="6"/>
        </w:numPr>
        <w:rPr>
          <w:lang w:val="en-US"/>
        </w:rPr>
      </w:pPr>
      <w:r w:rsidRPr="00045E25">
        <w:rPr>
          <w:lang w:val="en-US"/>
        </w:rPr>
        <w:t xml:space="preserve">The reference / 0SQ / status quo scenario sees SA water consumption grow by about 25% from 5.14 million </w:t>
      </w:r>
      <w:proofErr w:type="spellStart"/>
      <w:r w:rsidRPr="00045E25">
        <w:rPr>
          <w:lang w:val="en-US"/>
        </w:rPr>
        <w:t>Mlitres</w:t>
      </w:r>
      <w:proofErr w:type="spellEnd"/>
      <w:r w:rsidRPr="00045E25">
        <w:rPr>
          <w:lang w:val="en-US"/>
        </w:rPr>
        <w:t xml:space="preserve"> per year to 6,43. </w:t>
      </w:r>
    </w:p>
    <w:p w14:paraId="7C86776D" w14:textId="77777777" w:rsidR="00A45127" w:rsidRDefault="00F30ECC" w:rsidP="00F30ECC">
      <w:pPr>
        <w:pStyle w:val="ListParagraph"/>
        <w:numPr>
          <w:ilvl w:val="0"/>
          <w:numId w:val="6"/>
        </w:numPr>
        <w:rPr>
          <w:lang w:val="en-US"/>
        </w:rPr>
      </w:pPr>
      <w:r w:rsidRPr="00045E25">
        <w:rPr>
          <w:lang w:val="en-US"/>
        </w:rPr>
        <w:t xml:space="preserve">This is expected to lead to an average water deficit of 17% </w:t>
      </w:r>
    </w:p>
    <w:p w14:paraId="41246534" w14:textId="5DBD0A6F" w:rsidR="00F30ECC" w:rsidRPr="00A45127" w:rsidRDefault="00F30ECC" w:rsidP="00A45127">
      <w:pPr>
        <w:pStyle w:val="ListParagraph"/>
        <w:numPr>
          <w:ilvl w:val="1"/>
          <w:numId w:val="6"/>
        </w:numPr>
        <w:rPr>
          <w:lang w:val="en-US"/>
        </w:rPr>
      </w:pPr>
      <w:r w:rsidRPr="00A45127">
        <w:rPr>
          <w:lang w:val="en-US"/>
        </w:rPr>
        <w:t>See sector report W</w:t>
      </w:r>
      <w:r w:rsidR="00A45127">
        <w:rPr>
          <w:lang w:val="en-US"/>
        </w:rPr>
        <w:t xml:space="preserve">ater </w:t>
      </w:r>
      <w:r w:rsidRPr="00A45127">
        <w:rPr>
          <w:lang w:val="en-US"/>
        </w:rPr>
        <w:t>&amp;</w:t>
      </w:r>
      <w:r w:rsidR="00A45127">
        <w:rPr>
          <w:lang w:val="en-US"/>
        </w:rPr>
        <w:t xml:space="preserve"> </w:t>
      </w:r>
      <w:r w:rsidRPr="00A45127">
        <w:rPr>
          <w:lang w:val="en-US"/>
        </w:rPr>
        <w:t>S</w:t>
      </w:r>
      <w:r w:rsidR="00A45127">
        <w:rPr>
          <w:lang w:val="en-US"/>
        </w:rPr>
        <w:t>anitation</w:t>
      </w:r>
      <w:r w:rsidRPr="00A45127">
        <w:rPr>
          <w:lang w:val="en-US"/>
        </w:rPr>
        <w:t>, p.24</w:t>
      </w:r>
      <w:r w:rsidR="00A45127">
        <w:rPr>
          <w:lang w:val="en-US"/>
        </w:rPr>
        <w:t>:</w:t>
      </w:r>
      <w:r w:rsidRPr="00A45127">
        <w:rPr>
          <w:lang w:val="en-US"/>
        </w:rPr>
        <w:t xml:space="preserve"> "3.4 Objective 4: Increased water resilience</w:t>
      </w:r>
      <w:r w:rsidR="00A45127">
        <w:rPr>
          <w:lang w:val="en-US"/>
        </w:rPr>
        <w:t xml:space="preserve"> …</w:t>
      </w:r>
      <w:r w:rsidRPr="00A45127">
        <w:rPr>
          <w:lang w:val="en-US"/>
        </w:rPr>
        <w:t xml:space="preserve"> The scarcity of resources and the increase in service levels increases the risk of water shortages during droughts. The NWSMP (DWS, 2018) warns of a 17% water deficit by 2030."</w:t>
      </w:r>
    </w:p>
    <w:p w14:paraId="2C4B628B" w14:textId="3CA64039" w:rsidR="00F30ECC" w:rsidRPr="00045E25" w:rsidRDefault="00F30ECC" w:rsidP="00045E25">
      <w:pPr>
        <w:pStyle w:val="ListParagraph"/>
        <w:numPr>
          <w:ilvl w:val="0"/>
          <w:numId w:val="6"/>
        </w:numPr>
        <w:rPr>
          <w:lang w:val="en-US"/>
        </w:rPr>
      </w:pPr>
      <w:proofErr w:type="spellStart"/>
      <w:r w:rsidRPr="00045E25">
        <w:rPr>
          <w:lang w:val="en-US"/>
        </w:rPr>
        <w:t>Ntombele</w:t>
      </w:r>
      <w:proofErr w:type="spellEnd"/>
      <w:r w:rsidRPr="00045E25">
        <w:rPr>
          <w:lang w:val="en-US"/>
        </w:rPr>
        <w:t xml:space="preserve"> et al (2017) estimated (with a counterfactual CGE model scenario) the impact of the 2015/2016 drought on SA's GDP to have reduced the potential GDP by 1,49% through its impact on agricultural output (-7% to -20% for different sectors, some staples needing to be imported, and some prices, e.g. maize increased by 50%, while food expenditure makes up a third of poor household budgets in non-drought years). </w:t>
      </w:r>
    </w:p>
    <w:p w14:paraId="6310427D" w14:textId="2A42FC02" w:rsidR="00F30ECC" w:rsidRDefault="00F30ECC" w:rsidP="00045E25">
      <w:pPr>
        <w:pStyle w:val="ListParagraph"/>
        <w:numPr>
          <w:ilvl w:val="0"/>
          <w:numId w:val="6"/>
        </w:numPr>
        <w:rPr>
          <w:lang w:val="en-US"/>
        </w:rPr>
      </w:pPr>
      <w:r w:rsidRPr="00045E25">
        <w:rPr>
          <w:lang w:val="en-US"/>
        </w:rPr>
        <w:t>The 2015/2016 drought saw rainfed water supply decrease by a third compared to the long-term average, meaning a shortage of 29%.</w:t>
      </w:r>
    </w:p>
    <w:p w14:paraId="66CA9AE3" w14:textId="5F12CFDD" w:rsidR="00B53CAF" w:rsidRPr="00045E25" w:rsidRDefault="00B53CAF" w:rsidP="00B53CAF">
      <w:pPr>
        <w:pStyle w:val="ListParagraph"/>
        <w:numPr>
          <w:ilvl w:val="1"/>
          <w:numId w:val="6"/>
        </w:numPr>
        <w:rPr>
          <w:lang w:val="en-US"/>
        </w:rPr>
      </w:pPr>
      <w:r>
        <w:rPr>
          <w:lang w:val="en-US"/>
        </w:rPr>
        <w:t>The implied long-term average (combining t</w:t>
      </w:r>
      <w:r w:rsidRPr="00E40484">
        <w:rPr>
          <w:lang w:val="en-US"/>
        </w:rPr>
        <w:t>he NWSMP (DWS, 2018)</w:t>
      </w:r>
      <w:r>
        <w:rPr>
          <w:lang w:val="en-US"/>
        </w:rPr>
        <w:t xml:space="preserve"> and </w:t>
      </w:r>
      <w:proofErr w:type="spellStart"/>
      <w:r>
        <w:rPr>
          <w:lang w:val="en-US"/>
        </w:rPr>
        <w:t>Ntombele</w:t>
      </w:r>
      <w:proofErr w:type="spellEnd"/>
      <w:r>
        <w:rPr>
          <w:lang w:val="en-US"/>
        </w:rPr>
        <w:t xml:space="preserve"> et al (2017) is a 6% structural water supply surplus (meaning unused and not “lost” water supply) </w:t>
      </w:r>
    </w:p>
    <w:p w14:paraId="1C794C0A" w14:textId="1A3B6BB2" w:rsidR="00026598" w:rsidRDefault="00F30ECC" w:rsidP="00045E25">
      <w:pPr>
        <w:pStyle w:val="ListParagraph"/>
        <w:numPr>
          <w:ilvl w:val="0"/>
          <w:numId w:val="6"/>
        </w:numPr>
        <w:rPr>
          <w:lang w:val="en-US"/>
        </w:rPr>
      </w:pPr>
      <w:r w:rsidRPr="00045E25">
        <w:rPr>
          <w:lang w:val="en-US"/>
        </w:rPr>
        <w:t xml:space="preserve">To simplify matters </w:t>
      </w:r>
      <w:r w:rsidR="00B53CAF">
        <w:rPr>
          <w:lang w:val="en-US"/>
        </w:rPr>
        <w:t xml:space="preserve">the </w:t>
      </w:r>
      <w:r w:rsidRPr="00045E25">
        <w:rPr>
          <w:lang w:val="en-US"/>
        </w:rPr>
        <w:t xml:space="preserve">average </w:t>
      </w:r>
      <w:r w:rsidR="00B53CAF" w:rsidRPr="00B53CAF">
        <w:rPr>
          <w:i/>
          <w:iCs/>
          <w:lang w:val="en-US"/>
        </w:rPr>
        <w:t>structural</w:t>
      </w:r>
      <w:r w:rsidR="00B53CAF">
        <w:rPr>
          <w:lang w:val="en-US"/>
        </w:rPr>
        <w:t xml:space="preserve"> </w:t>
      </w:r>
      <w:r w:rsidRPr="00045E25">
        <w:rPr>
          <w:lang w:val="en-US"/>
        </w:rPr>
        <w:t>water shortage</w:t>
      </w:r>
      <w:r w:rsidR="00B53CAF">
        <w:rPr>
          <w:lang w:val="en-US"/>
        </w:rPr>
        <w:t xml:space="preserve"> is assumed to equate to a shock that is a </w:t>
      </w:r>
      <w:r w:rsidRPr="00045E25">
        <w:rPr>
          <w:lang w:val="en-US"/>
        </w:rPr>
        <w:t xml:space="preserve">pro rata </w:t>
      </w:r>
      <w:r w:rsidR="00B53CAF">
        <w:rPr>
          <w:lang w:val="en-US"/>
        </w:rPr>
        <w:t xml:space="preserve">of the </w:t>
      </w:r>
      <w:r w:rsidRPr="00045E25">
        <w:rPr>
          <w:lang w:val="en-US"/>
        </w:rPr>
        <w:t>2015/2016 drought</w:t>
      </w:r>
      <w:r w:rsidR="00B53CAF">
        <w:rPr>
          <w:lang w:val="en-US"/>
        </w:rPr>
        <w:t xml:space="preserve">’s 29% </w:t>
      </w:r>
      <w:r w:rsidR="00026598">
        <w:rPr>
          <w:lang w:val="en-US"/>
        </w:rPr>
        <w:t xml:space="preserve">water </w:t>
      </w:r>
      <w:r w:rsidR="00B53CAF">
        <w:rPr>
          <w:lang w:val="en-US"/>
        </w:rPr>
        <w:t>shortage</w:t>
      </w:r>
      <w:r w:rsidR="00026598">
        <w:rPr>
          <w:lang w:val="en-US"/>
        </w:rPr>
        <w:t>. The shock w</w:t>
      </w:r>
      <w:r w:rsidR="00B53CAF">
        <w:rPr>
          <w:lang w:val="en-US"/>
        </w:rPr>
        <w:t xml:space="preserve">as estimated at </w:t>
      </w:r>
      <w:r w:rsidR="00E752E0">
        <w:rPr>
          <w:lang w:val="en-US"/>
        </w:rPr>
        <w:t xml:space="preserve">negative GDP impact of </w:t>
      </w:r>
      <w:r w:rsidR="00B53CAF">
        <w:rPr>
          <w:lang w:val="en-US"/>
        </w:rPr>
        <w:t xml:space="preserve">1.49% </w:t>
      </w:r>
      <w:r w:rsidR="00026598">
        <w:rPr>
          <w:lang w:val="en-US"/>
        </w:rPr>
        <w:t xml:space="preserve">by </w:t>
      </w:r>
      <w:proofErr w:type="spellStart"/>
      <w:r w:rsidR="00026598">
        <w:rPr>
          <w:lang w:val="en-US"/>
        </w:rPr>
        <w:t>Ntombele</w:t>
      </w:r>
      <w:proofErr w:type="spellEnd"/>
      <w:r w:rsidR="00026598">
        <w:rPr>
          <w:lang w:val="en-US"/>
        </w:rPr>
        <w:t xml:space="preserve"> et al (2017)</w:t>
      </w:r>
    </w:p>
    <w:p w14:paraId="01D3A701" w14:textId="45728A26" w:rsidR="00F30ECC" w:rsidRDefault="00026598" w:rsidP="00045E25">
      <w:pPr>
        <w:pStyle w:val="ListParagraph"/>
        <w:numPr>
          <w:ilvl w:val="0"/>
          <w:numId w:val="6"/>
        </w:numPr>
        <w:rPr>
          <w:lang w:val="en-US"/>
        </w:rPr>
      </w:pPr>
      <w:r>
        <w:rPr>
          <w:lang w:val="en-US"/>
        </w:rPr>
        <w:t xml:space="preserve">The GDP impacts is </w:t>
      </w:r>
      <w:r w:rsidR="00E752E0">
        <w:rPr>
          <w:lang w:val="en-US"/>
        </w:rPr>
        <w:t xml:space="preserve">assumed to equate to an equivalent </w:t>
      </w:r>
      <w:r w:rsidR="00F30ECC" w:rsidRPr="00045E25">
        <w:rPr>
          <w:lang w:val="en-US"/>
        </w:rPr>
        <w:t>average TFP impact (</w:t>
      </w:r>
      <w:r w:rsidR="00E752E0">
        <w:rPr>
          <w:lang w:val="en-US"/>
        </w:rPr>
        <w:t xml:space="preserve">for non-energy sectors). </w:t>
      </w:r>
    </w:p>
    <w:p w14:paraId="24389778" w14:textId="77777777" w:rsidR="00045E25" w:rsidRDefault="00045E25" w:rsidP="00F30ECC">
      <w:pPr>
        <w:pStyle w:val="ListParagraph"/>
        <w:numPr>
          <w:ilvl w:val="0"/>
          <w:numId w:val="6"/>
        </w:numPr>
        <w:rPr>
          <w:lang w:val="en-US"/>
        </w:rPr>
      </w:pPr>
      <w:r>
        <w:rPr>
          <w:lang w:val="en-US"/>
        </w:rPr>
        <w:t>Reality is more complex of course:</w:t>
      </w:r>
    </w:p>
    <w:p w14:paraId="53ECCC82" w14:textId="77777777" w:rsidR="00045E25" w:rsidRDefault="00F30ECC" w:rsidP="00F30ECC">
      <w:pPr>
        <w:pStyle w:val="ListParagraph"/>
        <w:numPr>
          <w:ilvl w:val="1"/>
          <w:numId w:val="6"/>
        </w:numPr>
        <w:rPr>
          <w:lang w:val="en-US"/>
        </w:rPr>
      </w:pPr>
      <w:r w:rsidRPr="00045E25">
        <w:rPr>
          <w:lang w:val="en-US"/>
        </w:rPr>
        <w:t xml:space="preserve">Adaptive </w:t>
      </w:r>
      <w:proofErr w:type="spellStart"/>
      <w:r w:rsidRPr="00045E25">
        <w:rPr>
          <w:lang w:val="en-US"/>
        </w:rPr>
        <w:t>behaviour</w:t>
      </w:r>
      <w:proofErr w:type="spellEnd"/>
      <w:r w:rsidRPr="00045E25">
        <w:rPr>
          <w:lang w:val="en-US"/>
        </w:rPr>
        <w:t xml:space="preserve"> would reduce the negative economic impact of long-term water </w:t>
      </w:r>
      <w:proofErr w:type="gramStart"/>
      <w:r w:rsidRPr="00045E25">
        <w:rPr>
          <w:lang w:val="en-US"/>
        </w:rPr>
        <w:t>deficits;</w:t>
      </w:r>
      <w:proofErr w:type="gramEnd"/>
    </w:p>
    <w:p w14:paraId="42FAAFFD" w14:textId="77777777" w:rsidR="00045E25" w:rsidRDefault="00045E25" w:rsidP="00F30ECC">
      <w:pPr>
        <w:pStyle w:val="ListParagraph"/>
        <w:numPr>
          <w:ilvl w:val="1"/>
          <w:numId w:val="6"/>
        </w:numPr>
        <w:rPr>
          <w:lang w:val="en-US"/>
        </w:rPr>
      </w:pPr>
      <w:r>
        <w:rPr>
          <w:lang w:val="en-US"/>
        </w:rPr>
        <w:t xml:space="preserve">But, </w:t>
      </w:r>
      <w:r w:rsidR="00F30ECC" w:rsidRPr="00045E25">
        <w:rPr>
          <w:lang w:val="en-US"/>
        </w:rPr>
        <w:t xml:space="preserve">on the other hand, an average water shortage will likely make the negative consequences of a drought - when it happens - more </w:t>
      </w:r>
      <w:proofErr w:type="gramStart"/>
      <w:r w:rsidR="00F30ECC" w:rsidRPr="00045E25">
        <w:rPr>
          <w:lang w:val="en-US"/>
        </w:rPr>
        <w:t>severe;</w:t>
      </w:r>
      <w:proofErr w:type="gramEnd"/>
    </w:p>
    <w:p w14:paraId="13938BC5" w14:textId="77777777" w:rsidR="00045E25" w:rsidRDefault="00F30ECC" w:rsidP="00F30ECC">
      <w:pPr>
        <w:pStyle w:val="ListParagraph"/>
        <w:numPr>
          <w:ilvl w:val="1"/>
          <w:numId w:val="6"/>
        </w:numPr>
        <w:rPr>
          <w:lang w:val="en-US"/>
        </w:rPr>
      </w:pPr>
      <w:r w:rsidRPr="00045E25">
        <w:rPr>
          <w:lang w:val="en-US"/>
        </w:rPr>
        <w:t xml:space="preserve">also, </w:t>
      </w:r>
      <w:proofErr w:type="spellStart"/>
      <w:r w:rsidRPr="00045E25">
        <w:rPr>
          <w:lang w:val="en-US"/>
        </w:rPr>
        <w:t>Ntombele</w:t>
      </w:r>
      <w:proofErr w:type="spellEnd"/>
      <w:r w:rsidRPr="00045E25">
        <w:rPr>
          <w:lang w:val="en-US"/>
        </w:rPr>
        <w:t xml:space="preserve"> et al only look at the impacts for 1 year, whereas fruit crops (citrus, wine) and livestock take many years to return output to pre-drought levels as plants and animals will have been sacrificed to save water, see a report by SA's Water Research Council (attached)</w:t>
      </w:r>
    </w:p>
    <w:p w14:paraId="7D4C2A37" w14:textId="06E829AD" w:rsidR="00F30ECC" w:rsidRPr="00045E25" w:rsidRDefault="00F30ECC" w:rsidP="00F30ECC">
      <w:pPr>
        <w:pStyle w:val="ListParagraph"/>
        <w:numPr>
          <w:ilvl w:val="1"/>
          <w:numId w:val="6"/>
        </w:numPr>
        <w:rPr>
          <w:lang w:val="en-US"/>
        </w:rPr>
      </w:pPr>
      <w:r w:rsidRPr="00045E25">
        <w:rPr>
          <w:lang w:val="en-US"/>
        </w:rPr>
        <w:lastRenderedPageBreak/>
        <w:t xml:space="preserve">Also, </w:t>
      </w:r>
      <w:proofErr w:type="spellStart"/>
      <w:r w:rsidRPr="00045E25">
        <w:rPr>
          <w:lang w:val="en-US"/>
        </w:rPr>
        <w:t>Ntombele</w:t>
      </w:r>
      <w:proofErr w:type="spellEnd"/>
      <w:r w:rsidRPr="00045E25">
        <w:rPr>
          <w:lang w:val="en-US"/>
        </w:rPr>
        <w:t xml:space="preserve"> et al (2017) seem to consider only agricultural impacts, whereas other sectors (mining, tourism) are probably affected too, and they might have underestimated agricultural output impacts, see the report by SA's Water Research Council.</w:t>
      </w:r>
    </w:p>
    <w:p w14:paraId="6DFC6907" w14:textId="06EFDD92" w:rsidR="00F30ECC" w:rsidRPr="00045E25" w:rsidRDefault="00F30ECC" w:rsidP="00045E25">
      <w:pPr>
        <w:pStyle w:val="ListParagraph"/>
        <w:numPr>
          <w:ilvl w:val="0"/>
          <w:numId w:val="6"/>
        </w:numPr>
        <w:rPr>
          <w:lang w:val="en-US"/>
        </w:rPr>
      </w:pPr>
      <w:r w:rsidRPr="00045E25">
        <w:rPr>
          <w:lang w:val="en-US"/>
        </w:rPr>
        <w:t xml:space="preserve">Because the reference </w:t>
      </w:r>
      <w:r w:rsidR="00045E25" w:rsidRPr="00045E25">
        <w:rPr>
          <w:lang w:val="en-US"/>
        </w:rPr>
        <w:t xml:space="preserve">growth has </w:t>
      </w:r>
      <w:r w:rsidRPr="00045E25">
        <w:rPr>
          <w:lang w:val="en-US"/>
        </w:rPr>
        <w:t>already been set</w:t>
      </w:r>
      <w:r w:rsidR="00045E25" w:rsidRPr="00045E25">
        <w:rPr>
          <w:lang w:val="en-US"/>
        </w:rPr>
        <w:t xml:space="preserve">, and one cannot impose the reference resulting in a lower TFP due to expected structural water shortage. Therefore, here the </w:t>
      </w:r>
      <w:r w:rsidRPr="00045E25">
        <w:rPr>
          <w:lang w:val="en-US"/>
        </w:rPr>
        <w:t>assum</w:t>
      </w:r>
      <w:r w:rsidR="00045E25" w:rsidRPr="00045E25">
        <w:rPr>
          <w:lang w:val="en-US"/>
        </w:rPr>
        <w:t>ption is</w:t>
      </w:r>
      <w:r w:rsidRPr="00045E25">
        <w:rPr>
          <w:lang w:val="en-US"/>
        </w:rPr>
        <w:t xml:space="preserve"> that the scenarios without or with </w:t>
      </w:r>
      <w:r w:rsidRPr="00045E25">
        <w:rPr>
          <w:i/>
          <w:iCs/>
          <w:lang w:val="en-US"/>
        </w:rPr>
        <w:t>less water shortage than the Status Quo scenario</w:t>
      </w:r>
      <w:r w:rsidRPr="00045E25">
        <w:rPr>
          <w:lang w:val="en-US"/>
        </w:rPr>
        <w:t xml:space="preserve"> will lead to </w:t>
      </w:r>
      <w:r w:rsidRPr="00045E25">
        <w:rPr>
          <w:i/>
          <w:iCs/>
          <w:lang w:val="en-US"/>
        </w:rPr>
        <w:t>higher</w:t>
      </w:r>
      <w:r w:rsidRPr="00045E25">
        <w:rPr>
          <w:lang w:val="en-US"/>
        </w:rPr>
        <w:t xml:space="preserve"> TFP than </w:t>
      </w:r>
      <w:r w:rsidR="00045E25" w:rsidRPr="00045E25">
        <w:rPr>
          <w:lang w:val="en-US"/>
        </w:rPr>
        <w:t xml:space="preserve">the no investment </w:t>
      </w:r>
      <w:r w:rsidRPr="00045E25">
        <w:rPr>
          <w:lang w:val="en-US"/>
        </w:rPr>
        <w:t xml:space="preserve">reference </w:t>
      </w:r>
      <w:r w:rsidR="00045E25" w:rsidRPr="00045E25">
        <w:rPr>
          <w:lang w:val="en-US"/>
        </w:rPr>
        <w:t>-</w:t>
      </w:r>
      <w:r w:rsidRPr="00045E25">
        <w:rPr>
          <w:lang w:val="en-US"/>
        </w:rPr>
        <w:t>).</w:t>
      </w:r>
    </w:p>
    <w:p w14:paraId="1038D1C9" w14:textId="77777777" w:rsidR="00045E25" w:rsidRDefault="00F30ECC" w:rsidP="00045E25">
      <w:pPr>
        <w:pStyle w:val="ListParagraph"/>
        <w:numPr>
          <w:ilvl w:val="0"/>
          <w:numId w:val="6"/>
        </w:numPr>
        <w:rPr>
          <w:lang w:val="en-US"/>
        </w:rPr>
      </w:pPr>
      <w:r w:rsidRPr="00045E25">
        <w:rPr>
          <w:lang w:val="en-US"/>
        </w:rPr>
        <w:t>In 1BW and 2BW scenarios South Africa resp. maintains recent historic 5% average national water supply surplus (my estimate, based on 25% growth leading to a 17% water deficit) or steer just clear of having no shortage (a 1% surplus)</w:t>
      </w:r>
    </w:p>
    <w:p w14:paraId="075624DD" w14:textId="7635B51A" w:rsidR="00F30ECC" w:rsidRPr="00045E25" w:rsidRDefault="00F30ECC" w:rsidP="00045E25">
      <w:pPr>
        <w:pStyle w:val="ListParagraph"/>
        <w:numPr>
          <w:ilvl w:val="0"/>
          <w:numId w:val="6"/>
        </w:numPr>
        <w:rPr>
          <w:lang w:val="en-US"/>
        </w:rPr>
      </w:pPr>
      <w:r w:rsidRPr="00045E25">
        <w:rPr>
          <w:lang w:val="en-US"/>
        </w:rPr>
        <w:t>while in the 2BF scenario the water shortage will be limited to 8% on average.</w:t>
      </w:r>
    </w:p>
    <w:p w14:paraId="0ED0D462" w14:textId="6A30CA80" w:rsidR="00F30ECC" w:rsidRDefault="00045E25" w:rsidP="00F30ECC">
      <w:pPr>
        <w:rPr>
          <w:lang w:val="en-US"/>
        </w:rPr>
      </w:pPr>
      <w:proofErr w:type="gramStart"/>
      <w:r>
        <w:rPr>
          <w:lang w:val="en-US"/>
        </w:rPr>
        <w:t>Thus</w:t>
      </w:r>
      <w:proofErr w:type="gramEnd"/>
      <w:r>
        <w:rPr>
          <w:lang w:val="en-US"/>
        </w:rPr>
        <w:t xml:space="preserve"> one </w:t>
      </w:r>
      <w:r w:rsidR="00F30ECC" w:rsidRPr="00E40484">
        <w:rPr>
          <w:lang w:val="en-US"/>
        </w:rPr>
        <w:t>arrive</w:t>
      </w:r>
      <w:r>
        <w:rPr>
          <w:lang w:val="en-US"/>
        </w:rPr>
        <w:t>s</w:t>
      </w:r>
      <w:r w:rsidR="00F30ECC" w:rsidRPr="00E40484">
        <w:rPr>
          <w:lang w:val="en-US"/>
        </w:rPr>
        <w:t xml:space="preserve"> at a water deficit/shortage reduction TFP impact by 2030 of: +0.89% for 1BW and 2BW scenarios vs Ref, and of +0.49% for 2BF vs Ref.</w:t>
      </w:r>
    </w:p>
    <w:p w14:paraId="025E59A0" w14:textId="78A0FCAE" w:rsidR="00564445" w:rsidRDefault="00564445" w:rsidP="00F30ECC">
      <w:pPr>
        <w:rPr>
          <w:lang w:val="en-US"/>
        </w:rPr>
      </w:pPr>
    </w:p>
    <w:p w14:paraId="530AA0D5" w14:textId="6C906754" w:rsidR="00564445" w:rsidRDefault="00564445" w:rsidP="008D3CEA">
      <w:pPr>
        <w:pStyle w:val="Heading3"/>
        <w:rPr>
          <w:lang w:val="en-US"/>
        </w:rPr>
      </w:pPr>
      <w:bookmarkStart w:id="1086" w:name="_Toc124094959"/>
      <w:r w:rsidRPr="00564445">
        <w:rPr>
          <w:lang w:val="en-US"/>
        </w:rPr>
        <w:t>Combined TFP impacts Objectives 1, 3 and 4</w:t>
      </w:r>
      <w:bookmarkEnd w:id="1086"/>
    </w:p>
    <w:p w14:paraId="6F102506" w14:textId="77777777" w:rsidR="00564445" w:rsidRDefault="00564445" w:rsidP="00564445">
      <w:pPr>
        <w:rPr>
          <w:lang w:val="en-US"/>
        </w:rPr>
      </w:pPr>
      <w:r w:rsidRPr="00E40484">
        <w:rPr>
          <w:lang w:val="en-US"/>
        </w:rPr>
        <w:t xml:space="preserve">With the combined impact of </w:t>
      </w:r>
      <w:proofErr w:type="spellStart"/>
      <w:r w:rsidRPr="00E40484">
        <w:rPr>
          <w:lang w:val="en-US"/>
        </w:rPr>
        <w:t>of</w:t>
      </w:r>
      <w:proofErr w:type="spellEnd"/>
      <w:r w:rsidRPr="00E40484">
        <w:rPr>
          <w:lang w:val="en-US"/>
        </w:rPr>
        <w:t xml:space="preserve"> objectives 1, 3 and 4 the total TFP impact by 2030 becomes for each scenario:</w:t>
      </w:r>
      <w:r>
        <w:rPr>
          <w:lang w:val="en-US"/>
        </w:rPr>
        <w:t xml:space="preserve"> </w:t>
      </w:r>
      <w:r w:rsidRPr="00E40484">
        <w:rPr>
          <w:lang w:val="en-US"/>
        </w:rPr>
        <w:t>1BW: =</w:t>
      </w:r>
      <w:r>
        <w:rPr>
          <w:lang w:val="en-US"/>
        </w:rPr>
        <w:t xml:space="preserve"> +</w:t>
      </w:r>
      <w:r w:rsidRPr="00E40484">
        <w:rPr>
          <w:lang w:val="en-US"/>
        </w:rPr>
        <w:t>1.</w:t>
      </w:r>
      <w:r>
        <w:rPr>
          <w:lang w:val="en-US"/>
        </w:rPr>
        <w:t>11</w:t>
      </w:r>
      <w:proofErr w:type="gramStart"/>
      <w:r w:rsidRPr="00E40484">
        <w:rPr>
          <w:lang w:val="en-US"/>
        </w:rPr>
        <w:t>% ;</w:t>
      </w:r>
      <w:proofErr w:type="gramEnd"/>
      <w:r w:rsidRPr="00E40484">
        <w:rPr>
          <w:lang w:val="en-US"/>
        </w:rPr>
        <w:t xml:space="preserve"> 2BF = +</w:t>
      </w:r>
      <w:r>
        <w:rPr>
          <w:lang w:val="en-US"/>
        </w:rPr>
        <w:t>0.78</w:t>
      </w:r>
      <w:r w:rsidRPr="00E40484">
        <w:rPr>
          <w:lang w:val="en-US"/>
        </w:rPr>
        <w:t>%;  2BW = +1.</w:t>
      </w:r>
      <w:r>
        <w:rPr>
          <w:lang w:val="en-US"/>
        </w:rPr>
        <w:t>19</w:t>
      </w:r>
      <w:r w:rsidRPr="00E40484">
        <w:rPr>
          <w:lang w:val="en-US"/>
        </w:rPr>
        <w:t>%</w:t>
      </w:r>
      <w:r>
        <w:rPr>
          <w:lang w:val="en-US"/>
        </w:rPr>
        <w:t xml:space="preserve"> (see Table X)</w:t>
      </w:r>
    </w:p>
    <w:p w14:paraId="7AD8ED2F" w14:textId="260CD486" w:rsidR="00564445" w:rsidRPr="00564445" w:rsidRDefault="00564445" w:rsidP="00F30ECC">
      <w:pPr>
        <w:rPr>
          <w:i/>
          <w:iCs/>
          <w:lang w:val="en-US"/>
        </w:rPr>
      </w:pPr>
      <w:r w:rsidRPr="00564445">
        <w:rPr>
          <w:i/>
          <w:iCs/>
          <w:lang w:val="en-US"/>
        </w:rPr>
        <w:t>Table X</w:t>
      </w:r>
    </w:p>
    <w:tbl>
      <w:tblPr>
        <w:tblW w:w="8631" w:type="dxa"/>
        <w:tblInd w:w="113" w:type="dxa"/>
        <w:tblLook w:val="04A0" w:firstRow="1" w:lastRow="0" w:firstColumn="1" w:lastColumn="0" w:noHBand="0" w:noVBand="1"/>
      </w:tblPr>
      <w:tblGrid>
        <w:gridCol w:w="846"/>
        <w:gridCol w:w="850"/>
        <w:gridCol w:w="656"/>
        <w:gridCol w:w="762"/>
        <w:gridCol w:w="652"/>
        <w:gridCol w:w="808"/>
        <w:gridCol w:w="950"/>
        <w:gridCol w:w="1134"/>
        <w:gridCol w:w="992"/>
        <w:gridCol w:w="961"/>
        <w:gridCol w:w="20"/>
      </w:tblGrid>
      <w:tr w:rsidR="00564445" w:rsidRPr="00564445" w14:paraId="763348A3" w14:textId="77777777" w:rsidTr="00564445">
        <w:trPr>
          <w:gridAfter w:val="1"/>
          <w:wAfter w:w="20" w:type="dxa"/>
          <w:trHeight w:val="1440"/>
        </w:trPr>
        <w:tc>
          <w:tcPr>
            <w:tcW w:w="84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3C94609"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Scenario</w:t>
            </w:r>
          </w:p>
        </w:tc>
        <w:tc>
          <w:tcPr>
            <w:tcW w:w="1506" w:type="dxa"/>
            <w:gridSpan w:val="2"/>
            <w:tcBorders>
              <w:top w:val="single" w:sz="4" w:space="0" w:color="auto"/>
              <w:left w:val="nil"/>
              <w:bottom w:val="single" w:sz="4" w:space="0" w:color="auto"/>
              <w:right w:val="single" w:sz="4" w:space="0" w:color="auto"/>
            </w:tcBorders>
            <w:shd w:val="clear" w:color="000000" w:fill="FFFFFF"/>
            <w:vAlign w:val="bottom"/>
            <w:hideMark/>
          </w:tcPr>
          <w:p w14:paraId="6B909737" w14:textId="7E6DDCB2" w:rsidR="00564445" w:rsidRPr="00564445" w:rsidRDefault="00564445" w:rsidP="00564445">
            <w:pPr>
              <w:spacing w:after="0" w:line="240" w:lineRule="auto"/>
              <w:jc w:val="center"/>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 xml:space="preserve">Water demand in million </w:t>
            </w:r>
            <w:proofErr w:type="spellStart"/>
            <w:r w:rsidRPr="00564445">
              <w:rPr>
                <w:rFonts w:eastAsia="Times New Roman" w:cstheme="minorHAnsi"/>
                <w:b/>
                <w:bCs/>
                <w:color w:val="000000"/>
                <w:sz w:val="16"/>
                <w:szCs w:val="16"/>
                <w:lang w:eastAsia="en-GB"/>
              </w:rPr>
              <w:t>Ml</w:t>
            </w:r>
            <w:proofErr w:type="spellEnd"/>
            <w:r w:rsidRPr="00564445">
              <w:rPr>
                <w:rFonts w:eastAsia="Times New Roman" w:cstheme="minorHAnsi"/>
                <w:b/>
                <w:bCs/>
                <w:color w:val="000000"/>
                <w:sz w:val="16"/>
                <w:szCs w:val="16"/>
                <w:lang w:eastAsia="en-GB"/>
              </w:rPr>
              <w:t xml:space="preserve"> pa</w:t>
            </w:r>
            <w:r>
              <w:rPr>
                <w:rFonts w:eastAsia="Times New Roman" w:cstheme="minorHAnsi"/>
                <w:b/>
                <w:bCs/>
                <w:color w:val="000000"/>
                <w:sz w:val="16"/>
                <w:szCs w:val="16"/>
                <w:lang w:eastAsia="en-GB"/>
              </w:rPr>
              <w:t xml:space="preserve"> (*)</w:t>
            </w:r>
            <w:r w:rsidRPr="00564445">
              <w:rPr>
                <w:rFonts w:eastAsia="Times New Roman" w:cstheme="minorHAnsi"/>
                <w:b/>
                <w:bCs/>
                <w:color w:val="000000"/>
                <w:sz w:val="16"/>
                <w:szCs w:val="16"/>
                <w:lang w:eastAsia="en-GB"/>
              </w:rPr>
              <w:t>:</w:t>
            </w:r>
          </w:p>
        </w:tc>
        <w:tc>
          <w:tcPr>
            <w:tcW w:w="762" w:type="dxa"/>
            <w:tcBorders>
              <w:top w:val="single" w:sz="4" w:space="0" w:color="auto"/>
              <w:left w:val="nil"/>
              <w:bottom w:val="single" w:sz="4" w:space="0" w:color="auto"/>
              <w:right w:val="single" w:sz="4" w:space="0" w:color="auto"/>
            </w:tcBorders>
            <w:shd w:val="clear" w:color="000000" w:fill="FFFFFF"/>
            <w:vAlign w:val="bottom"/>
            <w:hideMark/>
          </w:tcPr>
          <w:p w14:paraId="250611EB" w14:textId="68469D4A"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Growth</w:t>
            </w:r>
            <w:r>
              <w:rPr>
                <w:rFonts w:eastAsia="Times New Roman" w:cstheme="minorHAnsi"/>
                <w:b/>
                <w:bCs/>
                <w:color w:val="000000"/>
                <w:sz w:val="16"/>
                <w:szCs w:val="16"/>
                <w:lang w:eastAsia="en-GB"/>
              </w:rPr>
              <w:t xml:space="preserve"> 2020</w:t>
            </w:r>
            <w:r w:rsidRPr="00564445">
              <w:rPr>
                <w:rFonts w:eastAsia="Times New Roman" w:cstheme="minorHAnsi"/>
                <w:b/>
                <w:bCs/>
                <w:color w:val="000000"/>
                <w:sz w:val="16"/>
                <w:szCs w:val="16"/>
                <w:lang w:eastAsia="en-GB"/>
              </w:rPr>
              <w:t xml:space="preserve"> </w:t>
            </w:r>
            <w:r>
              <w:rPr>
                <w:rFonts w:eastAsia="Times New Roman" w:cstheme="minorHAnsi"/>
                <w:b/>
                <w:bCs/>
                <w:color w:val="000000"/>
                <w:sz w:val="16"/>
                <w:szCs w:val="16"/>
                <w:lang w:eastAsia="en-GB"/>
              </w:rPr>
              <w:t>-</w:t>
            </w:r>
            <w:r w:rsidRPr="00564445">
              <w:rPr>
                <w:rFonts w:eastAsia="Times New Roman" w:cstheme="minorHAnsi"/>
                <w:b/>
                <w:bCs/>
                <w:color w:val="000000"/>
                <w:sz w:val="16"/>
                <w:szCs w:val="16"/>
                <w:lang w:eastAsia="en-GB"/>
              </w:rPr>
              <w:t xml:space="preserve"> 20</w:t>
            </w:r>
            <w:r>
              <w:rPr>
                <w:rFonts w:eastAsia="Times New Roman" w:cstheme="minorHAnsi"/>
                <w:b/>
                <w:bCs/>
                <w:color w:val="000000"/>
                <w:sz w:val="16"/>
                <w:szCs w:val="16"/>
                <w:lang w:eastAsia="en-GB"/>
              </w:rPr>
              <w:t>3</w:t>
            </w:r>
            <w:r w:rsidRPr="00564445">
              <w:rPr>
                <w:rFonts w:eastAsia="Times New Roman" w:cstheme="minorHAnsi"/>
                <w:b/>
                <w:bCs/>
                <w:color w:val="000000"/>
                <w:sz w:val="16"/>
                <w:szCs w:val="16"/>
                <w:lang w:eastAsia="en-GB"/>
              </w:rPr>
              <w:t>0</w:t>
            </w:r>
          </w:p>
        </w:tc>
        <w:tc>
          <w:tcPr>
            <w:tcW w:w="652" w:type="dxa"/>
            <w:tcBorders>
              <w:top w:val="single" w:sz="4" w:space="0" w:color="auto"/>
              <w:left w:val="nil"/>
              <w:bottom w:val="single" w:sz="4" w:space="0" w:color="auto"/>
              <w:right w:val="single" w:sz="4" w:space="0" w:color="auto"/>
            </w:tcBorders>
            <w:shd w:val="clear" w:color="000000" w:fill="FFFFFF"/>
            <w:vAlign w:val="bottom"/>
            <w:hideMark/>
          </w:tcPr>
          <w:p w14:paraId="74EA1E70" w14:textId="77777777" w:rsidR="00564445" w:rsidRPr="00564445" w:rsidRDefault="00564445" w:rsidP="00564445">
            <w:pPr>
              <w:spacing w:after="0" w:line="240" w:lineRule="auto"/>
              <w:ind w:right="-83"/>
              <w:rPr>
                <w:rFonts w:eastAsia="Times New Roman" w:cstheme="minorHAnsi"/>
                <w:b/>
                <w:bCs/>
                <w:i/>
                <w:iCs/>
                <w:color w:val="000000"/>
                <w:sz w:val="16"/>
                <w:szCs w:val="16"/>
                <w:lang w:eastAsia="en-GB"/>
              </w:rPr>
            </w:pPr>
            <w:r w:rsidRPr="00564445">
              <w:rPr>
                <w:rFonts w:eastAsia="Times New Roman" w:cstheme="minorHAnsi"/>
                <w:b/>
                <w:bCs/>
                <w:i/>
                <w:iCs/>
                <w:color w:val="000000"/>
                <w:sz w:val="16"/>
                <w:szCs w:val="16"/>
                <w:lang w:eastAsia="en-GB"/>
              </w:rPr>
              <w:t xml:space="preserve">2030 </w:t>
            </w:r>
            <w:proofErr w:type="spellStart"/>
            <w:r w:rsidRPr="00564445">
              <w:rPr>
                <w:rFonts w:eastAsia="Times New Roman" w:cstheme="minorHAnsi"/>
                <w:b/>
                <w:bCs/>
                <w:i/>
                <w:iCs/>
                <w:color w:val="000000"/>
                <w:sz w:val="16"/>
                <w:szCs w:val="16"/>
                <w:lang w:eastAsia="en-GB"/>
              </w:rPr>
              <w:t>sce</w:t>
            </w:r>
            <w:proofErr w:type="spellEnd"/>
            <w:r w:rsidRPr="00564445">
              <w:rPr>
                <w:rFonts w:eastAsia="Times New Roman" w:cstheme="minorHAnsi"/>
                <w:b/>
                <w:bCs/>
                <w:i/>
                <w:iCs/>
                <w:color w:val="000000"/>
                <w:sz w:val="16"/>
                <w:szCs w:val="16"/>
                <w:lang w:eastAsia="en-GB"/>
              </w:rPr>
              <w:t xml:space="preserve"> Diff with 0SQ</w:t>
            </w:r>
          </w:p>
        </w:tc>
        <w:tc>
          <w:tcPr>
            <w:tcW w:w="808" w:type="dxa"/>
            <w:tcBorders>
              <w:top w:val="single" w:sz="4" w:space="0" w:color="auto"/>
              <w:left w:val="nil"/>
              <w:bottom w:val="single" w:sz="4" w:space="0" w:color="auto"/>
              <w:right w:val="single" w:sz="4" w:space="0" w:color="auto"/>
            </w:tcBorders>
            <w:shd w:val="clear" w:color="000000" w:fill="FFFFFF"/>
            <w:vAlign w:val="bottom"/>
            <w:hideMark/>
          </w:tcPr>
          <w:p w14:paraId="549EA61F" w14:textId="77777777" w:rsidR="00564445" w:rsidRPr="00564445" w:rsidRDefault="00564445" w:rsidP="00564445">
            <w:pPr>
              <w:spacing w:after="0" w:line="240" w:lineRule="auto"/>
              <w:rPr>
                <w:rFonts w:eastAsia="Times New Roman" w:cstheme="minorHAnsi"/>
                <w:b/>
                <w:bCs/>
                <w:i/>
                <w:iCs/>
                <w:color w:val="000000"/>
                <w:sz w:val="16"/>
                <w:szCs w:val="16"/>
                <w:lang w:eastAsia="en-GB"/>
              </w:rPr>
            </w:pPr>
            <w:r w:rsidRPr="00564445">
              <w:rPr>
                <w:rFonts w:eastAsia="Times New Roman" w:cstheme="minorHAnsi"/>
                <w:b/>
                <w:bCs/>
                <w:i/>
                <w:iCs/>
                <w:color w:val="000000"/>
                <w:sz w:val="16"/>
                <w:szCs w:val="16"/>
                <w:lang w:eastAsia="en-GB"/>
              </w:rPr>
              <w:t xml:space="preserve">2030 </w:t>
            </w:r>
            <w:proofErr w:type="spellStart"/>
            <w:r w:rsidRPr="00564445">
              <w:rPr>
                <w:rFonts w:eastAsia="Times New Roman" w:cstheme="minorHAnsi"/>
                <w:b/>
                <w:bCs/>
                <w:i/>
                <w:iCs/>
                <w:color w:val="000000"/>
                <w:sz w:val="16"/>
                <w:szCs w:val="16"/>
                <w:lang w:eastAsia="en-GB"/>
              </w:rPr>
              <w:t>avg</w:t>
            </w:r>
            <w:proofErr w:type="spellEnd"/>
            <w:r w:rsidRPr="00564445">
              <w:rPr>
                <w:rFonts w:eastAsia="Times New Roman" w:cstheme="minorHAnsi"/>
                <w:b/>
                <w:bCs/>
                <w:i/>
                <w:iCs/>
                <w:color w:val="000000"/>
                <w:sz w:val="16"/>
                <w:szCs w:val="16"/>
                <w:lang w:eastAsia="en-GB"/>
              </w:rPr>
              <w:t xml:space="preserve"> Water shortage</w:t>
            </w:r>
          </w:p>
        </w:tc>
        <w:tc>
          <w:tcPr>
            <w:tcW w:w="950" w:type="dxa"/>
            <w:tcBorders>
              <w:top w:val="single" w:sz="4" w:space="0" w:color="auto"/>
              <w:left w:val="nil"/>
              <w:bottom w:val="single" w:sz="4" w:space="0" w:color="auto"/>
              <w:right w:val="single" w:sz="4" w:space="0" w:color="auto"/>
            </w:tcBorders>
            <w:shd w:val="clear" w:color="000000" w:fill="FFFFFF"/>
            <w:vAlign w:val="bottom"/>
            <w:hideMark/>
          </w:tcPr>
          <w:p w14:paraId="6557E1C7" w14:textId="57B89019"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Pro rata economic shock (*</w:t>
            </w:r>
            <w:r>
              <w:rPr>
                <w:rFonts w:eastAsia="Times New Roman" w:cstheme="minorHAnsi"/>
                <w:b/>
                <w:bCs/>
                <w:color w:val="000000"/>
                <w:sz w:val="16"/>
                <w:szCs w:val="16"/>
                <w:lang w:eastAsia="en-GB"/>
              </w:rPr>
              <w:t>*</w:t>
            </w:r>
            <w:r w:rsidRPr="00564445">
              <w:rPr>
                <w:rFonts w:eastAsia="Times New Roman" w:cstheme="minorHAnsi"/>
                <w:b/>
                <w:bCs/>
                <w:color w:val="000000"/>
                <w:sz w:val="16"/>
                <w:szCs w:val="16"/>
                <w:lang w:eastAsia="en-GB"/>
              </w:rPr>
              <w:t>)</w:t>
            </w:r>
          </w:p>
        </w:tc>
        <w:tc>
          <w:tcPr>
            <w:tcW w:w="1134" w:type="dxa"/>
            <w:tcBorders>
              <w:top w:val="single" w:sz="4" w:space="0" w:color="auto"/>
              <w:left w:val="nil"/>
              <w:bottom w:val="single" w:sz="4" w:space="0" w:color="auto"/>
              <w:right w:val="single" w:sz="4" w:space="0" w:color="auto"/>
            </w:tcBorders>
            <w:shd w:val="clear" w:color="000000" w:fill="FFFFFF"/>
            <w:vAlign w:val="bottom"/>
            <w:hideMark/>
          </w:tcPr>
          <w:p w14:paraId="777D8C6C"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Economic development relative to 0SQ</w:t>
            </w:r>
          </w:p>
        </w:tc>
        <w:tc>
          <w:tcPr>
            <w:tcW w:w="992" w:type="dxa"/>
            <w:tcBorders>
              <w:top w:val="single" w:sz="4" w:space="0" w:color="auto"/>
              <w:left w:val="nil"/>
              <w:bottom w:val="single" w:sz="4" w:space="0" w:color="auto"/>
              <w:right w:val="single" w:sz="4" w:space="0" w:color="auto"/>
            </w:tcBorders>
            <w:shd w:val="clear" w:color="000000" w:fill="FFFFFF"/>
            <w:vAlign w:val="bottom"/>
            <w:hideMark/>
          </w:tcPr>
          <w:p w14:paraId="2680F21D"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 xml:space="preserve">Added TFP impact of reduced </w:t>
            </w:r>
            <w:proofErr w:type="spellStart"/>
            <w:r w:rsidRPr="00564445">
              <w:rPr>
                <w:rFonts w:eastAsia="Times New Roman" w:cstheme="minorHAnsi"/>
                <w:b/>
                <w:bCs/>
                <w:color w:val="000000"/>
                <w:sz w:val="16"/>
                <w:szCs w:val="16"/>
                <w:lang w:eastAsia="en-GB"/>
              </w:rPr>
              <w:t>dhiareoal</w:t>
            </w:r>
            <w:proofErr w:type="spellEnd"/>
            <w:r w:rsidRPr="00564445">
              <w:rPr>
                <w:rFonts w:eastAsia="Times New Roman" w:cstheme="minorHAnsi"/>
                <w:b/>
                <w:bCs/>
                <w:color w:val="000000"/>
                <w:sz w:val="16"/>
                <w:szCs w:val="16"/>
                <w:lang w:eastAsia="en-GB"/>
              </w:rPr>
              <w:t xml:space="preserve"> disease</w:t>
            </w:r>
          </w:p>
        </w:tc>
        <w:tc>
          <w:tcPr>
            <w:tcW w:w="961" w:type="dxa"/>
            <w:tcBorders>
              <w:top w:val="single" w:sz="4" w:space="0" w:color="auto"/>
              <w:left w:val="nil"/>
              <w:bottom w:val="single" w:sz="4" w:space="0" w:color="auto"/>
              <w:right w:val="single" w:sz="4" w:space="0" w:color="auto"/>
            </w:tcBorders>
            <w:shd w:val="clear" w:color="000000" w:fill="FFFFFF"/>
            <w:vAlign w:val="bottom"/>
            <w:hideMark/>
          </w:tcPr>
          <w:p w14:paraId="3BD50526"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Total TFP impact by 2030</w:t>
            </w:r>
          </w:p>
        </w:tc>
      </w:tr>
      <w:tr w:rsidR="00564445" w:rsidRPr="00564445" w14:paraId="1B91231F" w14:textId="77777777" w:rsidTr="00564445">
        <w:trPr>
          <w:gridAfter w:val="1"/>
          <w:wAfter w:w="20" w:type="dxa"/>
          <w:trHeight w:val="288"/>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28767A25" w14:textId="77777777" w:rsidR="00564445" w:rsidRPr="00564445" w:rsidRDefault="00564445" w:rsidP="00564445">
            <w:pPr>
              <w:spacing w:after="0" w:line="240" w:lineRule="auto"/>
              <w:rPr>
                <w:rFonts w:eastAsia="Times New Roman" w:cstheme="minorHAnsi"/>
                <w:color w:val="000000"/>
                <w:sz w:val="16"/>
                <w:szCs w:val="16"/>
                <w:lang w:eastAsia="en-GB"/>
              </w:rPr>
            </w:pPr>
            <w:r w:rsidRPr="00564445">
              <w:rPr>
                <w:rFonts w:eastAsia="Times New Roman" w:cstheme="minorHAnsi"/>
                <w:color w:val="000000"/>
                <w:sz w:val="16"/>
                <w:szCs w:val="16"/>
                <w:lang w:eastAsia="en-GB"/>
              </w:rPr>
              <w:t> </w:t>
            </w:r>
          </w:p>
        </w:tc>
        <w:tc>
          <w:tcPr>
            <w:tcW w:w="850" w:type="dxa"/>
            <w:tcBorders>
              <w:top w:val="nil"/>
              <w:left w:val="nil"/>
              <w:bottom w:val="single" w:sz="4" w:space="0" w:color="auto"/>
              <w:right w:val="single" w:sz="4" w:space="0" w:color="auto"/>
            </w:tcBorders>
            <w:shd w:val="clear" w:color="000000" w:fill="FFFFFF"/>
            <w:noWrap/>
            <w:vAlign w:val="bottom"/>
            <w:hideMark/>
          </w:tcPr>
          <w:p w14:paraId="6438AAB1" w14:textId="45F439C4"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2020</w:t>
            </w:r>
          </w:p>
        </w:tc>
        <w:tc>
          <w:tcPr>
            <w:tcW w:w="656" w:type="dxa"/>
            <w:tcBorders>
              <w:top w:val="nil"/>
              <w:left w:val="nil"/>
              <w:bottom w:val="single" w:sz="4" w:space="0" w:color="auto"/>
              <w:right w:val="single" w:sz="4" w:space="0" w:color="auto"/>
            </w:tcBorders>
            <w:shd w:val="clear" w:color="000000" w:fill="FFFFFF"/>
            <w:noWrap/>
            <w:vAlign w:val="bottom"/>
            <w:hideMark/>
          </w:tcPr>
          <w:p w14:paraId="6CF92C8D" w14:textId="7B8A8ADD"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2030</w:t>
            </w:r>
          </w:p>
        </w:tc>
        <w:tc>
          <w:tcPr>
            <w:tcW w:w="762" w:type="dxa"/>
            <w:tcBorders>
              <w:top w:val="nil"/>
              <w:left w:val="nil"/>
              <w:bottom w:val="single" w:sz="4" w:space="0" w:color="auto"/>
              <w:right w:val="single" w:sz="4" w:space="0" w:color="auto"/>
            </w:tcBorders>
            <w:shd w:val="clear" w:color="000000" w:fill="FFFFFF"/>
            <w:noWrap/>
            <w:vAlign w:val="bottom"/>
            <w:hideMark/>
          </w:tcPr>
          <w:p w14:paraId="2E2F1EC6" w14:textId="77777777" w:rsidR="00564445" w:rsidRPr="00564445" w:rsidRDefault="00564445" w:rsidP="00564445">
            <w:pPr>
              <w:spacing w:after="0" w:line="240" w:lineRule="auto"/>
              <w:rPr>
                <w:rFonts w:eastAsia="Times New Roman" w:cstheme="minorHAnsi"/>
                <w:color w:val="000000"/>
                <w:sz w:val="16"/>
                <w:szCs w:val="16"/>
                <w:lang w:eastAsia="en-GB"/>
              </w:rPr>
            </w:pPr>
            <w:r w:rsidRPr="00564445">
              <w:rPr>
                <w:rFonts w:eastAsia="Times New Roman" w:cstheme="minorHAnsi"/>
                <w:color w:val="000000"/>
                <w:sz w:val="16"/>
                <w:szCs w:val="16"/>
                <w:lang w:eastAsia="en-GB"/>
              </w:rPr>
              <w:t> </w:t>
            </w:r>
          </w:p>
        </w:tc>
        <w:tc>
          <w:tcPr>
            <w:tcW w:w="652" w:type="dxa"/>
            <w:tcBorders>
              <w:top w:val="nil"/>
              <w:left w:val="nil"/>
              <w:bottom w:val="single" w:sz="4" w:space="0" w:color="auto"/>
              <w:right w:val="single" w:sz="4" w:space="0" w:color="auto"/>
            </w:tcBorders>
            <w:shd w:val="clear" w:color="000000" w:fill="FFFFFF"/>
            <w:noWrap/>
            <w:vAlign w:val="bottom"/>
            <w:hideMark/>
          </w:tcPr>
          <w:p w14:paraId="60BC6E04" w14:textId="77777777" w:rsidR="00564445" w:rsidRPr="00564445" w:rsidRDefault="00564445" w:rsidP="00564445">
            <w:pPr>
              <w:spacing w:after="0" w:line="240" w:lineRule="auto"/>
              <w:rPr>
                <w:rFonts w:eastAsia="Times New Roman" w:cstheme="minorHAnsi"/>
                <w:color w:val="000000"/>
                <w:sz w:val="16"/>
                <w:szCs w:val="16"/>
                <w:lang w:eastAsia="en-GB"/>
              </w:rPr>
            </w:pPr>
            <w:r w:rsidRPr="00564445">
              <w:rPr>
                <w:rFonts w:eastAsia="Times New Roman" w:cstheme="minorHAnsi"/>
                <w:color w:val="000000"/>
                <w:sz w:val="16"/>
                <w:szCs w:val="16"/>
                <w:lang w:eastAsia="en-GB"/>
              </w:rPr>
              <w:t> </w:t>
            </w:r>
          </w:p>
        </w:tc>
        <w:tc>
          <w:tcPr>
            <w:tcW w:w="808" w:type="dxa"/>
            <w:tcBorders>
              <w:top w:val="nil"/>
              <w:left w:val="nil"/>
              <w:bottom w:val="single" w:sz="4" w:space="0" w:color="auto"/>
              <w:right w:val="single" w:sz="4" w:space="0" w:color="auto"/>
            </w:tcBorders>
            <w:shd w:val="clear" w:color="000000" w:fill="FFFFFF"/>
            <w:noWrap/>
            <w:vAlign w:val="bottom"/>
            <w:hideMark/>
          </w:tcPr>
          <w:p w14:paraId="37D5725C" w14:textId="77777777" w:rsidR="00564445" w:rsidRPr="00564445" w:rsidRDefault="00564445" w:rsidP="00564445">
            <w:pPr>
              <w:spacing w:after="0" w:line="240" w:lineRule="auto"/>
              <w:rPr>
                <w:rFonts w:eastAsia="Times New Roman" w:cstheme="minorHAnsi"/>
                <w:color w:val="000000"/>
                <w:sz w:val="16"/>
                <w:szCs w:val="16"/>
                <w:lang w:eastAsia="en-GB"/>
              </w:rPr>
            </w:pPr>
            <w:r w:rsidRPr="00564445">
              <w:rPr>
                <w:rFonts w:eastAsia="Times New Roman" w:cstheme="minorHAnsi"/>
                <w:color w:val="000000"/>
                <w:sz w:val="16"/>
                <w:szCs w:val="16"/>
                <w:lang w:eastAsia="en-GB"/>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12910446"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 xml:space="preserve">, by 2030 </w:t>
            </w:r>
          </w:p>
        </w:tc>
        <w:tc>
          <w:tcPr>
            <w:tcW w:w="1134" w:type="dxa"/>
            <w:tcBorders>
              <w:top w:val="nil"/>
              <w:left w:val="nil"/>
              <w:bottom w:val="single" w:sz="4" w:space="0" w:color="auto"/>
              <w:right w:val="single" w:sz="4" w:space="0" w:color="auto"/>
            </w:tcBorders>
            <w:shd w:val="clear" w:color="000000" w:fill="FFFFFF"/>
            <w:noWrap/>
            <w:vAlign w:val="bottom"/>
            <w:hideMark/>
          </w:tcPr>
          <w:p w14:paraId="605DA487"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 </w:t>
            </w:r>
          </w:p>
        </w:tc>
        <w:tc>
          <w:tcPr>
            <w:tcW w:w="992" w:type="dxa"/>
            <w:tcBorders>
              <w:top w:val="nil"/>
              <w:left w:val="nil"/>
              <w:bottom w:val="single" w:sz="4" w:space="0" w:color="auto"/>
              <w:right w:val="single" w:sz="4" w:space="0" w:color="auto"/>
            </w:tcBorders>
            <w:shd w:val="clear" w:color="000000" w:fill="FFFFFF"/>
            <w:noWrap/>
            <w:vAlign w:val="bottom"/>
            <w:hideMark/>
          </w:tcPr>
          <w:p w14:paraId="037DCA9B" w14:textId="77777777" w:rsidR="00564445" w:rsidRPr="00564445" w:rsidRDefault="00564445" w:rsidP="00564445">
            <w:pPr>
              <w:spacing w:after="0" w:line="240" w:lineRule="auto"/>
              <w:rPr>
                <w:rFonts w:eastAsia="Times New Roman" w:cstheme="minorHAnsi"/>
                <w:color w:val="000000"/>
                <w:sz w:val="16"/>
                <w:szCs w:val="16"/>
                <w:lang w:eastAsia="en-GB"/>
              </w:rPr>
            </w:pPr>
            <w:r w:rsidRPr="00564445">
              <w:rPr>
                <w:rFonts w:eastAsia="Times New Roman" w:cstheme="minorHAnsi"/>
                <w:color w:val="000000"/>
                <w:sz w:val="16"/>
                <w:szCs w:val="16"/>
                <w:lang w:eastAsia="en-GB"/>
              </w:rPr>
              <w:t xml:space="preserve"> </w:t>
            </w:r>
          </w:p>
        </w:tc>
        <w:tc>
          <w:tcPr>
            <w:tcW w:w="961" w:type="dxa"/>
            <w:tcBorders>
              <w:top w:val="nil"/>
              <w:left w:val="nil"/>
              <w:bottom w:val="single" w:sz="4" w:space="0" w:color="auto"/>
              <w:right w:val="single" w:sz="4" w:space="0" w:color="auto"/>
            </w:tcBorders>
            <w:shd w:val="clear" w:color="000000" w:fill="FFFFFF"/>
            <w:noWrap/>
            <w:vAlign w:val="bottom"/>
            <w:hideMark/>
          </w:tcPr>
          <w:p w14:paraId="0BD23D95" w14:textId="77777777" w:rsidR="00564445" w:rsidRPr="00564445" w:rsidRDefault="00564445" w:rsidP="00564445">
            <w:pPr>
              <w:spacing w:after="0" w:line="240" w:lineRule="auto"/>
              <w:rPr>
                <w:rFonts w:eastAsia="Times New Roman" w:cstheme="minorHAnsi"/>
                <w:color w:val="000000"/>
                <w:sz w:val="16"/>
                <w:szCs w:val="16"/>
                <w:lang w:eastAsia="en-GB"/>
              </w:rPr>
            </w:pPr>
            <w:r w:rsidRPr="00564445">
              <w:rPr>
                <w:rFonts w:eastAsia="Times New Roman" w:cstheme="minorHAnsi"/>
                <w:color w:val="000000"/>
                <w:sz w:val="16"/>
                <w:szCs w:val="16"/>
                <w:lang w:eastAsia="en-GB"/>
              </w:rPr>
              <w:t> </w:t>
            </w:r>
          </w:p>
        </w:tc>
      </w:tr>
      <w:tr w:rsidR="00564445" w:rsidRPr="00564445" w14:paraId="77A55503" w14:textId="77777777" w:rsidTr="00564445">
        <w:trPr>
          <w:gridAfter w:val="1"/>
          <w:wAfter w:w="20" w:type="dxa"/>
          <w:trHeight w:val="288"/>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29FD1343"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Status Quo</w:t>
            </w:r>
          </w:p>
        </w:tc>
        <w:tc>
          <w:tcPr>
            <w:tcW w:w="850" w:type="dxa"/>
            <w:tcBorders>
              <w:top w:val="nil"/>
              <w:left w:val="nil"/>
              <w:bottom w:val="single" w:sz="4" w:space="0" w:color="auto"/>
              <w:right w:val="single" w:sz="4" w:space="0" w:color="auto"/>
            </w:tcBorders>
            <w:shd w:val="clear" w:color="000000" w:fill="FFFFFF"/>
            <w:noWrap/>
            <w:vAlign w:val="bottom"/>
            <w:hideMark/>
          </w:tcPr>
          <w:p w14:paraId="6CD8B140"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5,14</w:t>
            </w:r>
          </w:p>
        </w:tc>
        <w:tc>
          <w:tcPr>
            <w:tcW w:w="656" w:type="dxa"/>
            <w:tcBorders>
              <w:top w:val="nil"/>
              <w:left w:val="nil"/>
              <w:bottom w:val="single" w:sz="4" w:space="0" w:color="auto"/>
              <w:right w:val="single" w:sz="4" w:space="0" w:color="auto"/>
            </w:tcBorders>
            <w:shd w:val="clear" w:color="000000" w:fill="FFFFFF"/>
            <w:noWrap/>
            <w:vAlign w:val="bottom"/>
            <w:hideMark/>
          </w:tcPr>
          <w:p w14:paraId="5014E221"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6,43</w:t>
            </w:r>
          </w:p>
        </w:tc>
        <w:tc>
          <w:tcPr>
            <w:tcW w:w="762" w:type="dxa"/>
            <w:tcBorders>
              <w:top w:val="nil"/>
              <w:left w:val="nil"/>
              <w:bottom w:val="single" w:sz="4" w:space="0" w:color="auto"/>
              <w:right w:val="single" w:sz="4" w:space="0" w:color="auto"/>
            </w:tcBorders>
            <w:shd w:val="clear" w:color="000000" w:fill="FFFFFF"/>
            <w:noWrap/>
            <w:vAlign w:val="bottom"/>
            <w:hideMark/>
          </w:tcPr>
          <w:p w14:paraId="4C33EBD2"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25,1%</w:t>
            </w:r>
          </w:p>
        </w:tc>
        <w:tc>
          <w:tcPr>
            <w:tcW w:w="652" w:type="dxa"/>
            <w:tcBorders>
              <w:top w:val="nil"/>
              <w:left w:val="nil"/>
              <w:bottom w:val="single" w:sz="4" w:space="0" w:color="auto"/>
              <w:right w:val="single" w:sz="4" w:space="0" w:color="auto"/>
            </w:tcBorders>
            <w:shd w:val="clear" w:color="000000" w:fill="FFFFFF"/>
            <w:noWrap/>
            <w:vAlign w:val="bottom"/>
            <w:hideMark/>
          </w:tcPr>
          <w:p w14:paraId="7EEABD56" w14:textId="77777777" w:rsidR="00564445" w:rsidRPr="00564445" w:rsidRDefault="00564445" w:rsidP="00564445">
            <w:pPr>
              <w:spacing w:after="0" w:line="240" w:lineRule="auto"/>
              <w:jc w:val="right"/>
              <w:rPr>
                <w:rFonts w:eastAsia="Times New Roman" w:cstheme="minorHAnsi"/>
                <w:i/>
                <w:iCs/>
                <w:color w:val="000000"/>
                <w:sz w:val="16"/>
                <w:szCs w:val="16"/>
                <w:lang w:eastAsia="en-GB"/>
              </w:rPr>
            </w:pPr>
            <w:r w:rsidRPr="00564445">
              <w:rPr>
                <w:rFonts w:eastAsia="Times New Roman" w:cstheme="minorHAnsi"/>
                <w:i/>
                <w:iCs/>
                <w:color w:val="000000"/>
                <w:sz w:val="16"/>
                <w:szCs w:val="16"/>
                <w:lang w:eastAsia="en-GB"/>
              </w:rPr>
              <w:t>0%</w:t>
            </w:r>
          </w:p>
        </w:tc>
        <w:tc>
          <w:tcPr>
            <w:tcW w:w="808" w:type="dxa"/>
            <w:tcBorders>
              <w:top w:val="nil"/>
              <w:left w:val="nil"/>
              <w:bottom w:val="single" w:sz="4" w:space="0" w:color="auto"/>
              <w:right w:val="single" w:sz="4" w:space="0" w:color="auto"/>
            </w:tcBorders>
            <w:shd w:val="clear" w:color="000000" w:fill="FFFFFF"/>
            <w:noWrap/>
            <w:vAlign w:val="bottom"/>
            <w:hideMark/>
          </w:tcPr>
          <w:p w14:paraId="0E6E9B95"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17%</w:t>
            </w:r>
          </w:p>
        </w:tc>
        <w:tc>
          <w:tcPr>
            <w:tcW w:w="950" w:type="dxa"/>
            <w:tcBorders>
              <w:top w:val="nil"/>
              <w:left w:val="nil"/>
              <w:bottom w:val="single" w:sz="4" w:space="0" w:color="auto"/>
              <w:right w:val="single" w:sz="4" w:space="0" w:color="auto"/>
            </w:tcBorders>
            <w:shd w:val="clear" w:color="000000" w:fill="FFFFFF"/>
            <w:noWrap/>
            <w:vAlign w:val="bottom"/>
            <w:hideMark/>
          </w:tcPr>
          <w:p w14:paraId="44536909"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-0,88%</w:t>
            </w:r>
          </w:p>
        </w:tc>
        <w:tc>
          <w:tcPr>
            <w:tcW w:w="1134" w:type="dxa"/>
            <w:tcBorders>
              <w:top w:val="nil"/>
              <w:left w:val="nil"/>
              <w:bottom w:val="single" w:sz="4" w:space="0" w:color="auto"/>
              <w:right w:val="single" w:sz="4" w:space="0" w:color="auto"/>
            </w:tcBorders>
            <w:shd w:val="clear" w:color="000000" w:fill="FFFFFF"/>
            <w:noWrap/>
            <w:vAlign w:val="bottom"/>
            <w:hideMark/>
          </w:tcPr>
          <w:p w14:paraId="4EF16A2A"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w:t>
            </w:r>
          </w:p>
        </w:tc>
        <w:tc>
          <w:tcPr>
            <w:tcW w:w="992" w:type="dxa"/>
            <w:tcBorders>
              <w:top w:val="nil"/>
              <w:left w:val="nil"/>
              <w:bottom w:val="single" w:sz="4" w:space="0" w:color="auto"/>
              <w:right w:val="single" w:sz="4" w:space="0" w:color="auto"/>
            </w:tcBorders>
            <w:shd w:val="clear" w:color="000000" w:fill="FFFFFF"/>
            <w:noWrap/>
            <w:vAlign w:val="bottom"/>
            <w:hideMark/>
          </w:tcPr>
          <w:p w14:paraId="1E82BCAE"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0,00%</w:t>
            </w:r>
          </w:p>
        </w:tc>
        <w:tc>
          <w:tcPr>
            <w:tcW w:w="961" w:type="dxa"/>
            <w:tcBorders>
              <w:top w:val="nil"/>
              <w:left w:val="nil"/>
              <w:bottom w:val="single" w:sz="4" w:space="0" w:color="auto"/>
              <w:right w:val="single" w:sz="4" w:space="0" w:color="auto"/>
            </w:tcBorders>
            <w:shd w:val="clear" w:color="000000" w:fill="FFFFFF"/>
            <w:noWrap/>
            <w:vAlign w:val="bottom"/>
            <w:hideMark/>
          </w:tcPr>
          <w:p w14:paraId="188D1683"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0,00%</w:t>
            </w:r>
          </w:p>
        </w:tc>
      </w:tr>
      <w:tr w:rsidR="00564445" w:rsidRPr="00564445" w14:paraId="0CE93A63" w14:textId="77777777" w:rsidTr="00564445">
        <w:trPr>
          <w:gridAfter w:val="1"/>
          <w:wAfter w:w="20" w:type="dxa"/>
          <w:trHeight w:val="288"/>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1CBB417D"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1BW</w:t>
            </w:r>
          </w:p>
        </w:tc>
        <w:tc>
          <w:tcPr>
            <w:tcW w:w="850" w:type="dxa"/>
            <w:tcBorders>
              <w:top w:val="nil"/>
              <w:left w:val="nil"/>
              <w:bottom w:val="single" w:sz="4" w:space="0" w:color="auto"/>
              <w:right w:val="single" w:sz="4" w:space="0" w:color="auto"/>
            </w:tcBorders>
            <w:shd w:val="clear" w:color="000000" w:fill="FFFFFF"/>
            <w:noWrap/>
            <w:vAlign w:val="bottom"/>
            <w:hideMark/>
          </w:tcPr>
          <w:p w14:paraId="56CC1361"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5,14</w:t>
            </w:r>
          </w:p>
        </w:tc>
        <w:tc>
          <w:tcPr>
            <w:tcW w:w="656" w:type="dxa"/>
            <w:tcBorders>
              <w:top w:val="nil"/>
              <w:left w:val="nil"/>
              <w:bottom w:val="single" w:sz="4" w:space="0" w:color="auto"/>
              <w:right w:val="single" w:sz="4" w:space="0" w:color="auto"/>
            </w:tcBorders>
            <w:shd w:val="clear" w:color="000000" w:fill="FFFFFF"/>
            <w:noWrap/>
            <w:vAlign w:val="bottom"/>
            <w:hideMark/>
          </w:tcPr>
          <w:p w14:paraId="6E104834"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5,23</w:t>
            </w:r>
          </w:p>
        </w:tc>
        <w:tc>
          <w:tcPr>
            <w:tcW w:w="762" w:type="dxa"/>
            <w:tcBorders>
              <w:top w:val="nil"/>
              <w:left w:val="nil"/>
              <w:bottom w:val="single" w:sz="4" w:space="0" w:color="auto"/>
              <w:right w:val="single" w:sz="4" w:space="0" w:color="auto"/>
            </w:tcBorders>
            <w:shd w:val="clear" w:color="000000" w:fill="FFFFFF"/>
            <w:noWrap/>
            <w:vAlign w:val="bottom"/>
            <w:hideMark/>
          </w:tcPr>
          <w:p w14:paraId="01AED62D"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1,8%</w:t>
            </w:r>
          </w:p>
        </w:tc>
        <w:tc>
          <w:tcPr>
            <w:tcW w:w="652" w:type="dxa"/>
            <w:tcBorders>
              <w:top w:val="nil"/>
              <w:left w:val="nil"/>
              <w:bottom w:val="single" w:sz="4" w:space="0" w:color="auto"/>
              <w:right w:val="single" w:sz="4" w:space="0" w:color="auto"/>
            </w:tcBorders>
            <w:shd w:val="clear" w:color="000000" w:fill="FFFFFF"/>
            <w:noWrap/>
            <w:vAlign w:val="bottom"/>
            <w:hideMark/>
          </w:tcPr>
          <w:p w14:paraId="2B5B2363" w14:textId="77777777" w:rsidR="00564445" w:rsidRPr="00564445" w:rsidRDefault="00564445" w:rsidP="00564445">
            <w:pPr>
              <w:spacing w:after="0" w:line="240" w:lineRule="auto"/>
              <w:jc w:val="right"/>
              <w:rPr>
                <w:rFonts w:eastAsia="Times New Roman" w:cstheme="minorHAnsi"/>
                <w:i/>
                <w:iCs/>
                <w:color w:val="000000"/>
                <w:sz w:val="16"/>
                <w:szCs w:val="16"/>
                <w:lang w:eastAsia="en-GB"/>
              </w:rPr>
            </w:pPr>
            <w:r w:rsidRPr="00564445">
              <w:rPr>
                <w:rFonts w:eastAsia="Times New Roman" w:cstheme="minorHAnsi"/>
                <w:i/>
                <w:iCs/>
                <w:color w:val="000000"/>
                <w:sz w:val="16"/>
                <w:szCs w:val="16"/>
                <w:lang w:eastAsia="en-GB"/>
              </w:rPr>
              <w:t>-19%</w:t>
            </w:r>
          </w:p>
        </w:tc>
        <w:tc>
          <w:tcPr>
            <w:tcW w:w="808" w:type="dxa"/>
            <w:tcBorders>
              <w:top w:val="nil"/>
              <w:left w:val="nil"/>
              <w:bottom w:val="single" w:sz="4" w:space="0" w:color="auto"/>
              <w:right w:val="single" w:sz="4" w:space="0" w:color="auto"/>
            </w:tcBorders>
            <w:shd w:val="clear" w:color="000000" w:fill="FFFFFF"/>
            <w:noWrap/>
            <w:vAlign w:val="bottom"/>
            <w:hideMark/>
          </w:tcPr>
          <w:p w14:paraId="626958CB"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-5%</w:t>
            </w:r>
          </w:p>
        </w:tc>
        <w:tc>
          <w:tcPr>
            <w:tcW w:w="950" w:type="dxa"/>
            <w:tcBorders>
              <w:top w:val="nil"/>
              <w:left w:val="nil"/>
              <w:bottom w:val="single" w:sz="4" w:space="0" w:color="auto"/>
              <w:right w:val="single" w:sz="4" w:space="0" w:color="auto"/>
            </w:tcBorders>
            <w:shd w:val="clear" w:color="000000" w:fill="FFFFFF"/>
            <w:noWrap/>
            <w:vAlign w:val="bottom"/>
            <w:hideMark/>
          </w:tcPr>
          <w:p w14:paraId="7E804DB1"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0,00%</w:t>
            </w:r>
          </w:p>
        </w:tc>
        <w:tc>
          <w:tcPr>
            <w:tcW w:w="1134" w:type="dxa"/>
            <w:tcBorders>
              <w:top w:val="nil"/>
              <w:left w:val="nil"/>
              <w:bottom w:val="single" w:sz="4" w:space="0" w:color="auto"/>
              <w:right w:val="single" w:sz="4" w:space="0" w:color="auto"/>
            </w:tcBorders>
            <w:shd w:val="clear" w:color="000000" w:fill="FFFFFF"/>
            <w:noWrap/>
            <w:vAlign w:val="bottom"/>
            <w:hideMark/>
          </w:tcPr>
          <w:p w14:paraId="1B31795D"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0,89%</w:t>
            </w:r>
          </w:p>
        </w:tc>
        <w:tc>
          <w:tcPr>
            <w:tcW w:w="992" w:type="dxa"/>
            <w:tcBorders>
              <w:top w:val="nil"/>
              <w:left w:val="nil"/>
              <w:bottom w:val="single" w:sz="4" w:space="0" w:color="auto"/>
              <w:right w:val="single" w:sz="4" w:space="0" w:color="auto"/>
            </w:tcBorders>
            <w:shd w:val="clear" w:color="000000" w:fill="FFFFFF"/>
            <w:noWrap/>
            <w:vAlign w:val="bottom"/>
            <w:hideMark/>
          </w:tcPr>
          <w:p w14:paraId="54099437"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0,22%</w:t>
            </w:r>
          </w:p>
        </w:tc>
        <w:tc>
          <w:tcPr>
            <w:tcW w:w="961" w:type="dxa"/>
            <w:tcBorders>
              <w:top w:val="nil"/>
              <w:left w:val="nil"/>
              <w:bottom w:val="single" w:sz="4" w:space="0" w:color="auto"/>
              <w:right w:val="single" w:sz="4" w:space="0" w:color="auto"/>
            </w:tcBorders>
            <w:shd w:val="clear" w:color="000000" w:fill="FFFFFF"/>
            <w:noWrap/>
            <w:vAlign w:val="bottom"/>
            <w:hideMark/>
          </w:tcPr>
          <w:p w14:paraId="0E87DB00"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1,11%</w:t>
            </w:r>
          </w:p>
        </w:tc>
      </w:tr>
      <w:tr w:rsidR="00564445" w:rsidRPr="00564445" w14:paraId="3B6B2EBF" w14:textId="77777777" w:rsidTr="00564445">
        <w:trPr>
          <w:gridAfter w:val="1"/>
          <w:wAfter w:w="20" w:type="dxa"/>
          <w:trHeight w:val="288"/>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6A71A1F5"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2BF</w:t>
            </w:r>
          </w:p>
        </w:tc>
        <w:tc>
          <w:tcPr>
            <w:tcW w:w="850" w:type="dxa"/>
            <w:tcBorders>
              <w:top w:val="nil"/>
              <w:left w:val="nil"/>
              <w:bottom w:val="single" w:sz="4" w:space="0" w:color="auto"/>
              <w:right w:val="single" w:sz="4" w:space="0" w:color="auto"/>
            </w:tcBorders>
            <w:shd w:val="clear" w:color="000000" w:fill="FFFFFF"/>
            <w:noWrap/>
            <w:vAlign w:val="bottom"/>
            <w:hideMark/>
          </w:tcPr>
          <w:p w14:paraId="245F2479"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5,14</w:t>
            </w:r>
          </w:p>
        </w:tc>
        <w:tc>
          <w:tcPr>
            <w:tcW w:w="656" w:type="dxa"/>
            <w:tcBorders>
              <w:top w:val="nil"/>
              <w:left w:val="nil"/>
              <w:bottom w:val="single" w:sz="4" w:space="0" w:color="auto"/>
              <w:right w:val="single" w:sz="4" w:space="0" w:color="auto"/>
            </w:tcBorders>
            <w:shd w:val="clear" w:color="000000" w:fill="FFFFFF"/>
            <w:noWrap/>
            <w:vAlign w:val="bottom"/>
            <w:hideMark/>
          </w:tcPr>
          <w:p w14:paraId="71070215"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5,93</w:t>
            </w:r>
          </w:p>
        </w:tc>
        <w:tc>
          <w:tcPr>
            <w:tcW w:w="762" w:type="dxa"/>
            <w:tcBorders>
              <w:top w:val="nil"/>
              <w:left w:val="nil"/>
              <w:bottom w:val="single" w:sz="4" w:space="0" w:color="auto"/>
              <w:right w:val="single" w:sz="4" w:space="0" w:color="auto"/>
            </w:tcBorders>
            <w:shd w:val="clear" w:color="000000" w:fill="FFFFFF"/>
            <w:noWrap/>
            <w:vAlign w:val="bottom"/>
            <w:hideMark/>
          </w:tcPr>
          <w:p w14:paraId="34E7CE73"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15,4%</w:t>
            </w:r>
          </w:p>
        </w:tc>
        <w:tc>
          <w:tcPr>
            <w:tcW w:w="652" w:type="dxa"/>
            <w:tcBorders>
              <w:top w:val="nil"/>
              <w:left w:val="nil"/>
              <w:bottom w:val="single" w:sz="4" w:space="0" w:color="auto"/>
              <w:right w:val="single" w:sz="4" w:space="0" w:color="auto"/>
            </w:tcBorders>
            <w:shd w:val="clear" w:color="000000" w:fill="FFFFFF"/>
            <w:noWrap/>
            <w:vAlign w:val="bottom"/>
            <w:hideMark/>
          </w:tcPr>
          <w:p w14:paraId="3BE7DE21" w14:textId="77777777" w:rsidR="00564445" w:rsidRPr="00564445" w:rsidRDefault="00564445" w:rsidP="00564445">
            <w:pPr>
              <w:spacing w:after="0" w:line="240" w:lineRule="auto"/>
              <w:jc w:val="right"/>
              <w:rPr>
                <w:rFonts w:eastAsia="Times New Roman" w:cstheme="minorHAnsi"/>
                <w:i/>
                <w:iCs/>
                <w:color w:val="000000"/>
                <w:sz w:val="16"/>
                <w:szCs w:val="16"/>
                <w:lang w:eastAsia="en-GB"/>
              </w:rPr>
            </w:pPr>
            <w:r w:rsidRPr="00564445">
              <w:rPr>
                <w:rFonts w:eastAsia="Times New Roman" w:cstheme="minorHAnsi"/>
                <w:i/>
                <w:iCs/>
                <w:color w:val="000000"/>
                <w:sz w:val="16"/>
                <w:szCs w:val="16"/>
                <w:lang w:eastAsia="en-GB"/>
              </w:rPr>
              <w:t>-8%</w:t>
            </w:r>
          </w:p>
        </w:tc>
        <w:tc>
          <w:tcPr>
            <w:tcW w:w="808" w:type="dxa"/>
            <w:tcBorders>
              <w:top w:val="nil"/>
              <w:left w:val="nil"/>
              <w:bottom w:val="single" w:sz="4" w:space="0" w:color="auto"/>
              <w:right w:val="single" w:sz="4" w:space="0" w:color="auto"/>
            </w:tcBorders>
            <w:shd w:val="clear" w:color="000000" w:fill="FFFFFF"/>
            <w:noWrap/>
            <w:vAlign w:val="bottom"/>
            <w:hideMark/>
          </w:tcPr>
          <w:p w14:paraId="49417559"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8%</w:t>
            </w:r>
          </w:p>
        </w:tc>
        <w:tc>
          <w:tcPr>
            <w:tcW w:w="950" w:type="dxa"/>
            <w:tcBorders>
              <w:top w:val="nil"/>
              <w:left w:val="nil"/>
              <w:bottom w:val="single" w:sz="4" w:space="0" w:color="auto"/>
              <w:right w:val="single" w:sz="4" w:space="0" w:color="auto"/>
            </w:tcBorders>
            <w:shd w:val="clear" w:color="000000" w:fill="FFFFFF"/>
            <w:noWrap/>
            <w:vAlign w:val="bottom"/>
            <w:hideMark/>
          </w:tcPr>
          <w:p w14:paraId="6F3FBD9B"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-0,41%</w:t>
            </w:r>
          </w:p>
        </w:tc>
        <w:tc>
          <w:tcPr>
            <w:tcW w:w="1134" w:type="dxa"/>
            <w:tcBorders>
              <w:top w:val="nil"/>
              <w:left w:val="nil"/>
              <w:bottom w:val="single" w:sz="4" w:space="0" w:color="auto"/>
              <w:right w:val="single" w:sz="4" w:space="0" w:color="auto"/>
            </w:tcBorders>
            <w:shd w:val="clear" w:color="000000" w:fill="FFFFFF"/>
            <w:noWrap/>
            <w:vAlign w:val="bottom"/>
            <w:hideMark/>
          </w:tcPr>
          <w:p w14:paraId="7B59E12F"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0,48%</w:t>
            </w:r>
          </w:p>
        </w:tc>
        <w:tc>
          <w:tcPr>
            <w:tcW w:w="992" w:type="dxa"/>
            <w:tcBorders>
              <w:top w:val="nil"/>
              <w:left w:val="nil"/>
              <w:bottom w:val="single" w:sz="4" w:space="0" w:color="auto"/>
              <w:right w:val="single" w:sz="4" w:space="0" w:color="auto"/>
            </w:tcBorders>
            <w:shd w:val="clear" w:color="000000" w:fill="FFFFFF"/>
            <w:noWrap/>
            <w:vAlign w:val="bottom"/>
            <w:hideMark/>
          </w:tcPr>
          <w:p w14:paraId="4220CE45"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0,31%</w:t>
            </w:r>
          </w:p>
        </w:tc>
        <w:tc>
          <w:tcPr>
            <w:tcW w:w="961" w:type="dxa"/>
            <w:tcBorders>
              <w:top w:val="nil"/>
              <w:left w:val="nil"/>
              <w:bottom w:val="single" w:sz="4" w:space="0" w:color="auto"/>
              <w:right w:val="single" w:sz="4" w:space="0" w:color="auto"/>
            </w:tcBorders>
            <w:shd w:val="clear" w:color="000000" w:fill="FFFFFF"/>
            <w:noWrap/>
            <w:vAlign w:val="bottom"/>
            <w:hideMark/>
          </w:tcPr>
          <w:p w14:paraId="7F961331"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0,78%</w:t>
            </w:r>
          </w:p>
        </w:tc>
      </w:tr>
      <w:tr w:rsidR="00564445" w:rsidRPr="00564445" w14:paraId="230075AA" w14:textId="77777777" w:rsidTr="00564445">
        <w:trPr>
          <w:gridAfter w:val="1"/>
          <w:wAfter w:w="20" w:type="dxa"/>
          <w:trHeight w:val="288"/>
        </w:trPr>
        <w:tc>
          <w:tcPr>
            <w:tcW w:w="846" w:type="dxa"/>
            <w:tcBorders>
              <w:top w:val="nil"/>
              <w:left w:val="single" w:sz="4" w:space="0" w:color="auto"/>
              <w:bottom w:val="single" w:sz="4" w:space="0" w:color="auto"/>
              <w:right w:val="single" w:sz="4" w:space="0" w:color="auto"/>
            </w:tcBorders>
            <w:shd w:val="clear" w:color="000000" w:fill="FFFFFF"/>
            <w:noWrap/>
            <w:vAlign w:val="bottom"/>
            <w:hideMark/>
          </w:tcPr>
          <w:p w14:paraId="19ED1740" w14:textId="77777777" w:rsidR="00564445" w:rsidRPr="00564445" w:rsidRDefault="00564445" w:rsidP="00564445">
            <w:pPr>
              <w:spacing w:after="0" w:line="240" w:lineRule="auto"/>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2BW</w:t>
            </w:r>
          </w:p>
        </w:tc>
        <w:tc>
          <w:tcPr>
            <w:tcW w:w="850" w:type="dxa"/>
            <w:tcBorders>
              <w:top w:val="nil"/>
              <w:left w:val="nil"/>
              <w:bottom w:val="single" w:sz="4" w:space="0" w:color="auto"/>
              <w:right w:val="single" w:sz="4" w:space="0" w:color="auto"/>
            </w:tcBorders>
            <w:shd w:val="clear" w:color="000000" w:fill="FFFFFF"/>
            <w:noWrap/>
            <w:vAlign w:val="bottom"/>
            <w:hideMark/>
          </w:tcPr>
          <w:p w14:paraId="37A1BF21"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5,14</w:t>
            </w:r>
          </w:p>
        </w:tc>
        <w:tc>
          <w:tcPr>
            <w:tcW w:w="656" w:type="dxa"/>
            <w:tcBorders>
              <w:top w:val="nil"/>
              <w:left w:val="nil"/>
              <w:bottom w:val="single" w:sz="4" w:space="0" w:color="auto"/>
              <w:right w:val="single" w:sz="4" w:space="0" w:color="auto"/>
            </w:tcBorders>
            <w:shd w:val="clear" w:color="000000" w:fill="FFFFFF"/>
            <w:noWrap/>
            <w:vAlign w:val="bottom"/>
            <w:hideMark/>
          </w:tcPr>
          <w:p w14:paraId="532E1666"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5,46</w:t>
            </w:r>
          </w:p>
        </w:tc>
        <w:tc>
          <w:tcPr>
            <w:tcW w:w="762" w:type="dxa"/>
            <w:tcBorders>
              <w:top w:val="nil"/>
              <w:left w:val="nil"/>
              <w:bottom w:val="single" w:sz="4" w:space="0" w:color="auto"/>
              <w:right w:val="single" w:sz="4" w:space="0" w:color="auto"/>
            </w:tcBorders>
            <w:shd w:val="clear" w:color="000000" w:fill="FFFFFF"/>
            <w:noWrap/>
            <w:vAlign w:val="bottom"/>
            <w:hideMark/>
          </w:tcPr>
          <w:p w14:paraId="2A1E36D9"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6,2%</w:t>
            </w:r>
          </w:p>
        </w:tc>
        <w:tc>
          <w:tcPr>
            <w:tcW w:w="652" w:type="dxa"/>
            <w:tcBorders>
              <w:top w:val="nil"/>
              <w:left w:val="nil"/>
              <w:bottom w:val="single" w:sz="4" w:space="0" w:color="auto"/>
              <w:right w:val="single" w:sz="4" w:space="0" w:color="auto"/>
            </w:tcBorders>
            <w:shd w:val="clear" w:color="000000" w:fill="FFFFFF"/>
            <w:noWrap/>
            <w:vAlign w:val="bottom"/>
            <w:hideMark/>
          </w:tcPr>
          <w:p w14:paraId="642AFCF8" w14:textId="77777777" w:rsidR="00564445" w:rsidRPr="00564445" w:rsidRDefault="00564445" w:rsidP="00564445">
            <w:pPr>
              <w:spacing w:after="0" w:line="240" w:lineRule="auto"/>
              <w:jc w:val="right"/>
              <w:rPr>
                <w:rFonts w:eastAsia="Times New Roman" w:cstheme="minorHAnsi"/>
                <w:i/>
                <w:iCs/>
                <w:color w:val="000000"/>
                <w:sz w:val="16"/>
                <w:szCs w:val="16"/>
                <w:lang w:eastAsia="en-GB"/>
              </w:rPr>
            </w:pPr>
            <w:r w:rsidRPr="00564445">
              <w:rPr>
                <w:rFonts w:eastAsia="Times New Roman" w:cstheme="minorHAnsi"/>
                <w:i/>
                <w:iCs/>
                <w:color w:val="000000"/>
                <w:sz w:val="16"/>
                <w:szCs w:val="16"/>
                <w:lang w:eastAsia="en-GB"/>
              </w:rPr>
              <w:t>-15%</w:t>
            </w:r>
          </w:p>
        </w:tc>
        <w:tc>
          <w:tcPr>
            <w:tcW w:w="808" w:type="dxa"/>
            <w:tcBorders>
              <w:top w:val="nil"/>
              <w:left w:val="nil"/>
              <w:bottom w:val="single" w:sz="4" w:space="0" w:color="auto"/>
              <w:right w:val="single" w:sz="4" w:space="0" w:color="auto"/>
            </w:tcBorders>
            <w:shd w:val="clear" w:color="000000" w:fill="FFFFFF"/>
            <w:noWrap/>
            <w:vAlign w:val="bottom"/>
            <w:hideMark/>
          </w:tcPr>
          <w:p w14:paraId="6037A3A3"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-1%</w:t>
            </w:r>
          </w:p>
        </w:tc>
        <w:tc>
          <w:tcPr>
            <w:tcW w:w="950" w:type="dxa"/>
            <w:tcBorders>
              <w:top w:val="nil"/>
              <w:left w:val="nil"/>
              <w:bottom w:val="single" w:sz="4" w:space="0" w:color="auto"/>
              <w:right w:val="single" w:sz="4" w:space="0" w:color="auto"/>
            </w:tcBorders>
            <w:shd w:val="clear" w:color="000000" w:fill="FFFFFF"/>
            <w:noWrap/>
            <w:vAlign w:val="bottom"/>
            <w:hideMark/>
          </w:tcPr>
          <w:p w14:paraId="518D937C" w14:textId="77777777" w:rsidR="00564445" w:rsidRPr="00564445" w:rsidRDefault="00564445" w:rsidP="00564445">
            <w:pPr>
              <w:spacing w:after="0" w:line="240" w:lineRule="auto"/>
              <w:jc w:val="right"/>
              <w:rPr>
                <w:rFonts w:eastAsia="Times New Roman" w:cstheme="minorHAnsi"/>
                <w:color w:val="000000"/>
                <w:sz w:val="16"/>
                <w:szCs w:val="16"/>
                <w:lang w:eastAsia="en-GB"/>
              </w:rPr>
            </w:pPr>
            <w:r w:rsidRPr="00564445">
              <w:rPr>
                <w:rFonts w:eastAsia="Times New Roman" w:cstheme="minorHAnsi"/>
                <w:color w:val="000000"/>
                <w:sz w:val="16"/>
                <w:szCs w:val="16"/>
                <w:lang w:eastAsia="en-GB"/>
              </w:rPr>
              <w:t>0,00%</w:t>
            </w:r>
          </w:p>
        </w:tc>
        <w:tc>
          <w:tcPr>
            <w:tcW w:w="1134" w:type="dxa"/>
            <w:tcBorders>
              <w:top w:val="nil"/>
              <w:left w:val="nil"/>
              <w:bottom w:val="single" w:sz="4" w:space="0" w:color="auto"/>
              <w:right w:val="single" w:sz="4" w:space="0" w:color="auto"/>
            </w:tcBorders>
            <w:shd w:val="clear" w:color="000000" w:fill="FFFFFF"/>
            <w:noWrap/>
            <w:vAlign w:val="bottom"/>
            <w:hideMark/>
          </w:tcPr>
          <w:p w14:paraId="3F5FCBC5"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0,89%</w:t>
            </w:r>
          </w:p>
        </w:tc>
        <w:tc>
          <w:tcPr>
            <w:tcW w:w="992" w:type="dxa"/>
            <w:tcBorders>
              <w:top w:val="nil"/>
              <w:left w:val="nil"/>
              <w:bottom w:val="single" w:sz="4" w:space="0" w:color="auto"/>
              <w:right w:val="single" w:sz="4" w:space="0" w:color="auto"/>
            </w:tcBorders>
            <w:shd w:val="clear" w:color="000000" w:fill="FFFFFF"/>
            <w:noWrap/>
            <w:vAlign w:val="bottom"/>
            <w:hideMark/>
          </w:tcPr>
          <w:p w14:paraId="59192898"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0,31%</w:t>
            </w:r>
          </w:p>
        </w:tc>
        <w:tc>
          <w:tcPr>
            <w:tcW w:w="961" w:type="dxa"/>
            <w:tcBorders>
              <w:top w:val="nil"/>
              <w:left w:val="nil"/>
              <w:bottom w:val="single" w:sz="4" w:space="0" w:color="auto"/>
              <w:right w:val="single" w:sz="4" w:space="0" w:color="auto"/>
            </w:tcBorders>
            <w:shd w:val="clear" w:color="000000" w:fill="FFFFFF"/>
            <w:noWrap/>
            <w:vAlign w:val="bottom"/>
            <w:hideMark/>
          </w:tcPr>
          <w:p w14:paraId="35373BDE" w14:textId="77777777" w:rsidR="00564445" w:rsidRPr="00564445" w:rsidRDefault="00564445" w:rsidP="00564445">
            <w:pPr>
              <w:spacing w:after="0" w:line="240" w:lineRule="auto"/>
              <w:jc w:val="right"/>
              <w:rPr>
                <w:rFonts w:eastAsia="Times New Roman" w:cstheme="minorHAnsi"/>
                <w:b/>
                <w:bCs/>
                <w:color w:val="000000"/>
                <w:sz w:val="16"/>
                <w:szCs w:val="16"/>
                <w:lang w:eastAsia="en-GB"/>
              </w:rPr>
            </w:pPr>
            <w:r w:rsidRPr="00564445">
              <w:rPr>
                <w:rFonts w:eastAsia="Times New Roman" w:cstheme="minorHAnsi"/>
                <w:b/>
                <w:bCs/>
                <w:color w:val="000000"/>
                <w:sz w:val="16"/>
                <w:szCs w:val="16"/>
                <w:lang w:eastAsia="en-GB"/>
              </w:rPr>
              <w:t>1,19%</w:t>
            </w:r>
          </w:p>
        </w:tc>
      </w:tr>
      <w:tr w:rsidR="00564445" w:rsidRPr="00564445" w14:paraId="3F8463CA" w14:textId="77777777" w:rsidTr="00564445">
        <w:trPr>
          <w:trHeight w:val="600"/>
        </w:trPr>
        <w:tc>
          <w:tcPr>
            <w:tcW w:w="8631" w:type="dxa"/>
            <w:gridSpan w:val="11"/>
            <w:tcBorders>
              <w:top w:val="nil"/>
              <w:left w:val="nil"/>
              <w:bottom w:val="nil"/>
              <w:right w:val="nil"/>
            </w:tcBorders>
            <w:shd w:val="clear" w:color="000000" w:fill="FFFFFF"/>
            <w:vAlign w:val="bottom"/>
            <w:hideMark/>
          </w:tcPr>
          <w:p w14:paraId="63AEAF35" w14:textId="75EE6C14" w:rsidR="00564445" w:rsidRPr="00564445" w:rsidRDefault="00564445" w:rsidP="00564445">
            <w:pPr>
              <w:spacing w:after="0" w:line="240" w:lineRule="auto"/>
              <w:rPr>
                <w:rFonts w:eastAsia="Times New Roman" w:cstheme="minorHAnsi"/>
                <w:i/>
                <w:iCs/>
                <w:color w:val="000000"/>
                <w:sz w:val="16"/>
                <w:szCs w:val="16"/>
                <w:lang w:eastAsia="en-GB"/>
              </w:rPr>
            </w:pPr>
            <w:r w:rsidRPr="00564445">
              <w:rPr>
                <w:rFonts w:eastAsia="Times New Roman" w:cstheme="minorHAnsi"/>
                <w:i/>
                <w:iCs/>
                <w:color w:val="000000"/>
                <w:sz w:val="16"/>
                <w:szCs w:val="16"/>
                <w:lang w:eastAsia="en-GB"/>
              </w:rPr>
              <w:t>Notes: (*) See Fig E3 Water &amp; Sanitation sector report (</w:t>
            </w:r>
            <w:r>
              <w:rPr>
                <w:rFonts w:eastAsia="Times New Roman" w:cstheme="minorHAnsi"/>
                <w:i/>
                <w:iCs/>
                <w:color w:val="000000"/>
                <w:sz w:val="16"/>
                <w:szCs w:val="16"/>
                <w:lang w:eastAsia="en-GB"/>
              </w:rPr>
              <w:t>*</w:t>
            </w:r>
            <w:r w:rsidRPr="00564445">
              <w:rPr>
                <w:rFonts w:eastAsia="Times New Roman" w:cstheme="minorHAnsi"/>
                <w:i/>
                <w:iCs/>
                <w:color w:val="000000"/>
                <w:sz w:val="16"/>
                <w:szCs w:val="16"/>
                <w:lang w:eastAsia="en-GB"/>
              </w:rPr>
              <w:t xml:space="preserve">*) following </w:t>
            </w:r>
            <w:proofErr w:type="spellStart"/>
            <w:r w:rsidRPr="00564445">
              <w:rPr>
                <w:rFonts w:eastAsia="Times New Roman" w:cstheme="minorHAnsi"/>
                <w:i/>
                <w:iCs/>
                <w:color w:val="000000"/>
                <w:sz w:val="16"/>
                <w:szCs w:val="16"/>
                <w:lang w:eastAsia="en-GB"/>
              </w:rPr>
              <w:t>Ntombele</w:t>
            </w:r>
            <w:proofErr w:type="spellEnd"/>
            <w:r w:rsidRPr="00564445">
              <w:rPr>
                <w:rFonts w:eastAsia="Times New Roman" w:cstheme="minorHAnsi"/>
                <w:i/>
                <w:iCs/>
                <w:color w:val="000000"/>
                <w:sz w:val="16"/>
                <w:szCs w:val="16"/>
                <w:lang w:eastAsia="en-GB"/>
              </w:rPr>
              <w:t xml:space="preserve"> et al (2017), assuming a linear evolution between 2022 and 2030 from 0 to the value </w:t>
            </w:r>
            <w:proofErr w:type="spellStart"/>
            <w:r w:rsidRPr="00564445">
              <w:rPr>
                <w:rFonts w:eastAsia="Times New Roman" w:cstheme="minorHAnsi"/>
                <w:i/>
                <w:iCs/>
                <w:color w:val="000000"/>
                <w:sz w:val="16"/>
                <w:szCs w:val="16"/>
                <w:lang w:eastAsia="en-GB"/>
              </w:rPr>
              <w:t>Ntombele</w:t>
            </w:r>
            <w:proofErr w:type="spellEnd"/>
            <w:r w:rsidRPr="00564445">
              <w:rPr>
                <w:rFonts w:eastAsia="Times New Roman" w:cstheme="minorHAnsi"/>
                <w:i/>
                <w:iCs/>
                <w:color w:val="000000"/>
                <w:sz w:val="16"/>
                <w:szCs w:val="16"/>
                <w:lang w:eastAsia="en-GB"/>
              </w:rPr>
              <w:t xml:space="preserve"> et al find for the GDP impact of the of 2015/2016 drought and translating this directly to TFP change.</w:t>
            </w:r>
          </w:p>
        </w:tc>
      </w:tr>
    </w:tbl>
    <w:p w14:paraId="5CCB9FAD" w14:textId="6CD57D12" w:rsidR="00B84232" w:rsidRDefault="00B84232" w:rsidP="009C06DA">
      <w:pPr>
        <w:rPr>
          <w:lang w:val="en-US"/>
        </w:rPr>
      </w:pPr>
    </w:p>
    <w:p w14:paraId="552BFCF2" w14:textId="77777777" w:rsidR="00045E25" w:rsidRDefault="00045E25" w:rsidP="009C06DA">
      <w:pPr>
        <w:rPr>
          <w:lang w:val="en-US"/>
        </w:rPr>
      </w:pPr>
    </w:p>
    <w:p w14:paraId="0DB29648" w14:textId="14099E86" w:rsidR="00B84232" w:rsidRDefault="00B84232" w:rsidP="00B84232">
      <w:pPr>
        <w:pStyle w:val="Heading2"/>
        <w:rPr>
          <w:lang w:val="en-US"/>
        </w:rPr>
      </w:pPr>
      <w:bookmarkStart w:id="1087" w:name="_Toc124094960"/>
      <w:commentRangeStart w:id="1088"/>
      <w:r>
        <w:rPr>
          <w:lang w:val="en-US"/>
        </w:rPr>
        <w:t>Basic Education</w:t>
      </w:r>
      <w:bookmarkEnd w:id="1087"/>
      <w:commentRangeEnd w:id="1088"/>
      <w:r w:rsidR="0006586A">
        <w:rPr>
          <w:rStyle w:val="CommentReference"/>
          <w:rFonts w:asciiTheme="minorHAnsi" w:eastAsiaTheme="minorHAnsi" w:hAnsiTheme="minorHAnsi" w:cstheme="minorBidi"/>
          <w:color w:val="auto"/>
          <w:lang w:val="en-ZA"/>
        </w:rPr>
        <w:commentReference w:id="1088"/>
      </w:r>
    </w:p>
    <w:p w14:paraId="3ECA5531" w14:textId="53076FCE" w:rsidR="00B84232" w:rsidDel="0006586A" w:rsidRDefault="00B84232" w:rsidP="00B84232">
      <w:pPr>
        <w:rPr>
          <w:del w:id="1089" w:author="Jules Schers" w:date="2023-01-12T12:15:00Z"/>
        </w:rPr>
      </w:pPr>
      <w:del w:id="1090" w:author="Jules Schers" w:date="2023-01-12T12:15:00Z">
        <w:r w:rsidDel="0006586A">
          <w:delText>Basic education scenarios:</w:delText>
        </w:r>
      </w:del>
    </w:p>
    <w:p w14:paraId="08A6F788" w14:textId="74F9AAD6" w:rsidR="00B84232" w:rsidDel="0006586A" w:rsidRDefault="00B84232" w:rsidP="00B84232">
      <w:pPr>
        <w:pStyle w:val="ListParagraph"/>
        <w:numPr>
          <w:ilvl w:val="0"/>
          <w:numId w:val="6"/>
        </w:numPr>
        <w:rPr>
          <w:del w:id="1091" w:author="Jules Schers" w:date="2023-01-12T12:15:00Z"/>
        </w:rPr>
      </w:pPr>
      <w:del w:id="1092" w:author="Jules Schers" w:date="2023-01-12T12:15:00Z">
        <w:r w:rsidDel="0006586A">
          <w:delText>Use the 3 scenarios for school expansion and add to each of them the option 2 (table 25) for school upgrading to get the funding needs in basic education.</w:delText>
        </w:r>
      </w:del>
    </w:p>
    <w:p w14:paraId="0872CACA" w14:textId="25288AAC" w:rsidR="00B84232" w:rsidDel="0006586A" w:rsidRDefault="00B84232" w:rsidP="00B84232">
      <w:pPr>
        <w:pStyle w:val="ListParagraph"/>
        <w:numPr>
          <w:ilvl w:val="0"/>
          <w:numId w:val="6"/>
        </w:numPr>
        <w:rPr>
          <w:del w:id="1093" w:author="Jules Schers" w:date="2023-01-12T12:15:00Z"/>
        </w:rPr>
      </w:pPr>
      <w:del w:id="1094" w:author="Jules Schers" w:date="2023-01-12T12:15:00Z">
        <w:r w:rsidDel="0006586A">
          <w:delText xml:space="preserve">Of the three aggregate scenarios, the preferred one is the one with the full access with efficiency option for expansion (scenario 3 for expansion)  </w:delText>
        </w:r>
      </w:del>
    </w:p>
    <w:p w14:paraId="75E7ADEB" w14:textId="234E7F8B" w:rsidR="001F1437" w:rsidRDefault="001F1437" w:rsidP="001F1437">
      <w:pPr>
        <w:rPr>
          <w:ins w:id="1095" w:author="Jules Schers" w:date="2023-01-11T22:47:00Z"/>
        </w:rPr>
      </w:pPr>
      <w:ins w:id="1096" w:author="Jules Schers" w:date="2023-01-11T22:45:00Z">
        <w:r>
          <w:t xml:space="preserve">Abundant theoretical models about education-driven productivity-wage gaps </w:t>
        </w:r>
      </w:ins>
      <w:proofErr w:type="gramStart"/>
      <w:ins w:id="1097" w:author="Jules Schers" w:date="2023-01-11T22:46:00Z">
        <w:r>
          <w:t>is</w:t>
        </w:r>
        <w:proofErr w:type="gramEnd"/>
        <w:r>
          <w:t xml:space="preserve"> not matched by abundance of </w:t>
        </w:r>
      </w:ins>
      <w:ins w:id="1098" w:author="Jules Schers" w:date="2023-01-11T22:45:00Z">
        <w:r>
          <w:t>empirical literature</w:t>
        </w:r>
      </w:ins>
      <w:ins w:id="1099" w:author="Jules Schers" w:date="2023-01-11T22:46:00Z">
        <w:r>
          <w:t xml:space="preserve">, and evidence </w:t>
        </w:r>
      </w:ins>
      <w:ins w:id="1100" w:author="Jules Schers" w:date="2023-01-11T22:47:00Z">
        <w:r>
          <w:t>for whether education raises productivity and wages is sparse</w:t>
        </w:r>
      </w:ins>
      <w:ins w:id="1101" w:author="Jules Schers" w:date="2023-01-11T22:45:00Z">
        <w:r w:rsidRPr="001F1437">
          <w:t xml:space="preserve"> </w:t>
        </w:r>
      </w:ins>
      <w:ins w:id="1102" w:author="Jules Schers" w:date="2023-01-11T22:44:00Z">
        <w:r w:rsidRPr="001F1437">
          <w:rPr>
            <w:rPrChange w:id="1103" w:author="Jules Schers" w:date="2023-01-11T22:44:00Z">
              <w:rPr>
                <w:lang w:val="nl-NL"/>
              </w:rPr>
            </w:rPrChange>
          </w:rPr>
          <w:t>(</w:t>
        </w:r>
      </w:ins>
      <w:proofErr w:type="spellStart"/>
      <w:ins w:id="1104" w:author="Jules Schers" w:date="2023-01-11T22:41:00Z">
        <w:r w:rsidRPr="001F1437">
          <w:t>Kampelman</w:t>
        </w:r>
        <w:proofErr w:type="spellEnd"/>
        <w:r w:rsidRPr="001F1437">
          <w:t xml:space="preserve"> et al</w:t>
        </w:r>
      </w:ins>
      <w:ins w:id="1105" w:author="Jules Schers" w:date="2023-01-11T22:44:00Z">
        <w:r w:rsidRPr="001F1437">
          <w:rPr>
            <w:rPrChange w:id="1106" w:author="Jules Schers" w:date="2023-01-11T22:44:00Z">
              <w:rPr>
                <w:lang w:val="nl-NL"/>
              </w:rPr>
            </w:rPrChange>
          </w:rPr>
          <w:t>,</w:t>
        </w:r>
      </w:ins>
      <w:ins w:id="1107" w:author="Jules Schers" w:date="2023-01-11T22:41:00Z">
        <w:r w:rsidRPr="001F1437">
          <w:t xml:space="preserve"> 2018)</w:t>
        </w:r>
      </w:ins>
      <w:ins w:id="1108" w:author="Jules Schers" w:date="2023-01-11T22:57:00Z">
        <w:r w:rsidR="00A1644F">
          <w:rPr>
            <w:rStyle w:val="FootnoteReference"/>
          </w:rPr>
          <w:footnoteReference w:id="20"/>
        </w:r>
      </w:ins>
      <w:ins w:id="1111" w:author="Jules Schers" w:date="2023-01-11T22:55:00Z">
        <w:r w:rsidR="00A1644F">
          <w:t>. They indicate several reasons why statistic</w:t>
        </w:r>
      </w:ins>
      <w:ins w:id="1112" w:author="Jules Schers" w:date="2023-01-11T22:56:00Z">
        <w:r w:rsidR="00A1644F">
          <w:t>al</w:t>
        </w:r>
      </w:ins>
      <w:ins w:id="1113" w:author="Jules Schers" w:date="2023-01-11T22:55:00Z">
        <w:r w:rsidR="00A1644F">
          <w:t xml:space="preserve"> </w:t>
        </w:r>
      </w:ins>
      <w:ins w:id="1114" w:author="Jules Schers" w:date="2023-01-11T22:56:00Z">
        <w:r w:rsidR="00A1644F">
          <w:t xml:space="preserve">analysis </w:t>
        </w:r>
      </w:ins>
      <w:ins w:id="1115" w:author="Jules Schers" w:date="2023-01-11T22:55:00Z">
        <w:r w:rsidR="00A1644F">
          <w:t>of su</w:t>
        </w:r>
      </w:ins>
      <w:ins w:id="1116" w:author="Jules Schers" w:date="2023-01-11T22:56:00Z">
        <w:r w:rsidR="00A1644F">
          <w:t xml:space="preserve">ch economic </w:t>
        </w:r>
      </w:ins>
      <w:ins w:id="1117" w:author="Jules Schers" w:date="2023-01-11T22:55:00Z">
        <w:r w:rsidR="00A1644F">
          <w:t xml:space="preserve">impacts can be complicated, </w:t>
        </w:r>
      </w:ins>
      <w:ins w:id="1118" w:author="Jules Schers" w:date="2023-01-11T22:56:00Z">
        <w:r w:rsidR="00A1644F">
          <w:t xml:space="preserve">yet achievable, </w:t>
        </w:r>
      </w:ins>
      <w:ins w:id="1119" w:author="Jules Schers" w:date="2023-01-11T22:55:00Z">
        <w:r w:rsidR="00A1644F">
          <w:t xml:space="preserve">as they </w:t>
        </w:r>
      </w:ins>
      <w:ins w:id="1120" w:author="Jules Schers" w:date="2023-01-11T22:56:00Z">
        <w:r w:rsidR="00A1644F">
          <w:t xml:space="preserve">have </w:t>
        </w:r>
      </w:ins>
      <w:ins w:id="1121" w:author="Jules Schers" w:date="2023-01-11T22:55:00Z">
        <w:r w:rsidR="00A1644F">
          <w:t>observe</w:t>
        </w:r>
      </w:ins>
      <w:ins w:id="1122" w:author="Jules Schers" w:date="2023-01-11T22:56:00Z">
        <w:r w:rsidR="00A1644F">
          <w:t>d</w:t>
        </w:r>
      </w:ins>
      <w:ins w:id="1123" w:author="Jules Schers" w:date="2023-01-11T22:55:00Z">
        <w:r w:rsidR="00A1644F">
          <w:t xml:space="preserve"> for Belgium</w:t>
        </w:r>
      </w:ins>
      <w:ins w:id="1124" w:author="Jules Schers" w:date="2023-01-11T22:47:00Z">
        <w:r>
          <w:t>.</w:t>
        </w:r>
      </w:ins>
    </w:p>
    <w:p w14:paraId="497556E8" w14:textId="60AFB28A" w:rsidR="00927BD5" w:rsidRDefault="001F1437" w:rsidP="00B84232">
      <w:pPr>
        <w:rPr>
          <w:ins w:id="1125" w:author="Jules Schers" w:date="2023-01-11T23:06:00Z"/>
        </w:rPr>
      </w:pPr>
      <w:ins w:id="1126" w:author="Jules Schers" w:date="2023-01-11T22:47:00Z">
        <w:r>
          <w:lastRenderedPageBreak/>
          <w:t xml:space="preserve">Nevertheless, </w:t>
        </w:r>
      </w:ins>
      <w:proofErr w:type="spellStart"/>
      <w:ins w:id="1127" w:author="Jules Schers" w:date="2023-01-11T22:48:00Z">
        <w:r>
          <w:t>Bhorat</w:t>
        </w:r>
        <w:proofErr w:type="spellEnd"/>
        <w:r>
          <w:t xml:space="preserve"> </w:t>
        </w:r>
      </w:ins>
      <w:ins w:id="1128" w:author="Jules Schers" w:date="2023-01-11T22:51:00Z">
        <w:r w:rsidR="00A1644F">
          <w:t>and Kimani (201</w:t>
        </w:r>
      </w:ins>
      <w:ins w:id="1129" w:author="Jules Schers" w:date="2023-01-12T13:16:00Z">
        <w:r w:rsidR="00D14791">
          <w:t>7</w:t>
        </w:r>
      </w:ins>
      <w:ins w:id="1130" w:author="Jules Schers" w:date="2023-01-11T22:51:00Z">
        <w:r w:rsidR="00A1644F">
          <w:t>)</w:t>
        </w:r>
      </w:ins>
      <w:ins w:id="1131" w:author="Jules Schers" w:date="2023-01-11T22:57:00Z">
        <w:r w:rsidR="00A1644F">
          <w:rPr>
            <w:rStyle w:val="FootnoteReference"/>
          </w:rPr>
          <w:footnoteReference w:id="21"/>
        </w:r>
      </w:ins>
      <w:ins w:id="1147" w:author="Jules Schers" w:date="2023-01-11T22:51:00Z">
        <w:r w:rsidR="00A1644F">
          <w:t xml:space="preserve"> </w:t>
        </w:r>
      </w:ins>
      <w:ins w:id="1148" w:author="Jules Schers" w:date="2023-01-11T22:48:00Z">
        <w:r>
          <w:t>show that in South Africa educational spending and lower teacher-student-ratios (STRs) lead to higher e</w:t>
        </w:r>
      </w:ins>
      <w:ins w:id="1149" w:author="Jules Schers" w:date="2023-01-11T22:49:00Z">
        <w:r>
          <w:t xml:space="preserve">ducational attainment levels, though </w:t>
        </w:r>
      </w:ins>
      <w:ins w:id="1150" w:author="Jules Schers" w:date="2023-01-11T22:52:00Z">
        <w:r w:rsidR="00A1644F">
          <w:t xml:space="preserve">for STRs this is </w:t>
        </w:r>
      </w:ins>
      <w:ins w:id="1151" w:author="Jules Schers" w:date="2023-01-11T22:49:00Z">
        <w:r>
          <w:t xml:space="preserve">mostly </w:t>
        </w:r>
      </w:ins>
      <w:ins w:id="1152" w:author="Jules Schers" w:date="2023-01-11T22:52:00Z">
        <w:r w:rsidR="00A1644F">
          <w:t xml:space="preserve">the case </w:t>
        </w:r>
      </w:ins>
      <w:ins w:id="1153" w:author="Jules Schers" w:date="2023-01-11T22:51:00Z">
        <w:r w:rsidR="00A1644F">
          <w:t xml:space="preserve">in </w:t>
        </w:r>
      </w:ins>
      <w:ins w:id="1154" w:author="Jules Schers" w:date="2023-01-11T22:49:00Z">
        <w:r>
          <w:t>primary education</w:t>
        </w:r>
      </w:ins>
      <w:ins w:id="1155" w:author="Jules Schers" w:date="2023-01-11T22:51:00Z">
        <w:r w:rsidR="00A1644F">
          <w:t>.</w:t>
        </w:r>
      </w:ins>
      <w:ins w:id="1156" w:author="Jules Schers" w:date="2023-01-12T13:15:00Z">
        <w:r w:rsidR="00D14791">
          <w:t xml:space="preserve"> </w:t>
        </w:r>
      </w:ins>
      <w:del w:id="1157" w:author="Jules Schers" w:date="2023-01-11T22:44:00Z">
        <w:r w:rsidR="00B84232" w:rsidRPr="00BF6D59" w:rsidDel="001F1437">
          <w:delText xml:space="preserve"> </w:delText>
        </w:r>
      </w:del>
      <w:proofErr w:type="spellStart"/>
      <w:ins w:id="1158" w:author="Jules Schers" w:date="2023-01-11T22:52:00Z">
        <w:r w:rsidR="00A1644F">
          <w:t>Bhorat</w:t>
        </w:r>
        <w:proofErr w:type="spellEnd"/>
        <w:r w:rsidR="00A1644F">
          <w:t xml:space="preserve"> and Kimani also discuss reasons why statistics on education spending and STRs might be skewed in South Africa. </w:t>
        </w:r>
      </w:ins>
      <w:ins w:id="1159" w:author="Jules Schers" w:date="2023-01-13T14:34:00Z">
        <w:r w:rsidR="004768A9">
          <w:t>Another</w:t>
        </w:r>
      </w:ins>
      <w:ins w:id="1160" w:author="Jules Schers" w:date="2023-01-11T22:52:00Z">
        <w:r w:rsidR="00A1644F">
          <w:t xml:space="preserve"> import</w:t>
        </w:r>
      </w:ins>
      <w:ins w:id="1161" w:author="Jules Schers" w:date="2023-01-11T22:53:00Z">
        <w:r w:rsidR="00A1644F">
          <w:t xml:space="preserve">ant </w:t>
        </w:r>
      </w:ins>
      <w:ins w:id="1162" w:author="Jules Schers" w:date="2023-01-13T14:35:00Z">
        <w:r w:rsidR="004768A9">
          <w:t xml:space="preserve">issue to keep in mind </w:t>
        </w:r>
      </w:ins>
      <w:ins w:id="1163" w:author="Jules Schers" w:date="2023-01-11T22:53:00Z">
        <w:r w:rsidR="00A1644F">
          <w:t>is that South Africa has a gap in educational quality inherited from the Apartheid era</w:t>
        </w:r>
      </w:ins>
      <w:ins w:id="1164" w:author="Jules Schers" w:date="2023-01-13T14:35:00Z">
        <w:r w:rsidR="004768A9">
          <w:t xml:space="preserve">, which it has </w:t>
        </w:r>
      </w:ins>
      <w:ins w:id="1165" w:author="Jules Schers" w:date="2023-01-11T22:53:00Z">
        <w:r w:rsidR="00A1644F">
          <w:t>not yet overcome. A minority of S</w:t>
        </w:r>
      </w:ins>
      <w:ins w:id="1166" w:author="Jules Schers" w:date="2023-01-11T22:54:00Z">
        <w:r w:rsidR="00A1644F">
          <w:t xml:space="preserve">outh African pupils enjoys high quality education, while the majority cannot </w:t>
        </w:r>
      </w:ins>
      <w:ins w:id="1167" w:author="Jules Schers" w:date="2023-01-11T23:03:00Z">
        <w:r w:rsidR="00557D65">
          <w:t>(</w:t>
        </w:r>
        <w:proofErr w:type="spellStart"/>
        <w:r w:rsidR="00557D65">
          <w:t>Spaull</w:t>
        </w:r>
        <w:proofErr w:type="spellEnd"/>
        <w:r w:rsidR="00557D65">
          <w:t>, 2013)</w:t>
        </w:r>
      </w:ins>
      <w:ins w:id="1168" w:author="Jules Schers" w:date="2023-01-11T22:54:00Z">
        <w:r w:rsidR="00A1644F">
          <w:t>.</w:t>
        </w:r>
      </w:ins>
      <w:ins w:id="1169" w:author="Jules Schers" w:date="2023-01-11T23:03:00Z">
        <w:r w:rsidR="00557D65">
          <w:rPr>
            <w:rStyle w:val="FootnoteReference"/>
          </w:rPr>
          <w:footnoteReference w:id="22"/>
        </w:r>
      </w:ins>
      <w:ins w:id="1174" w:author="Jules Schers" w:date="2023-01-11T22:54:00Z">
        <w:r w:rsidR="00A1644F">
          <w:t xml:space="preserve"> This </w:t>
        </w:r>
      </w:ins>
      <w:ins w:id="1175" w:author="Jules Schers" w:date="2023-01-13T14:35:00Z">
        <w:r w:rsidR="004768A9">
          <w:t xml:space="preserve">limits </w:t>
        </w:r>
      </w:ins>
      <w:ins w:id="1176" w:author="Jules Schers" w:date="2023-01-11T22:54:00Z">
        <w:r w:rsidR="00A1644F">
          <w:t xml:space="preserve">the benefits South Africa’s </w:t>
        </w:r>
      </w:ins>
      <w:ins w:id="1177" w:author="Jules Schers" w:date="2023-01-13T14:36:00Z">
        <w:r w:rsidR="004768A9">
          <w:t xml:space="preserve">educational system can have for its </w:t>
        </w:r>
      </w:ins>
      <w:ins w:id="1178" w:author="Jules Schers" w:date="2023-01-11T22:54:00Z">
        <w:r w:rsidR="00A1644F">
          <w:t xml:space="preserve">people and </w:t>
        </w:r>
      </w:ins>
      <w:ins w:id="1179" w:author="Jules Schers" w:date="2023-01-11T22:55:00Z">
        <w:r w:rsidR="00A1644F">
          <w:t xml:space="preserve">its economy. </w:t>
        </w:r>
      </w:ins>
      <w:ins w:id="1180" w:author="Jules Schers" w:date="2023-01-11T23:03:00Z">
        <w:r w:rsidR="00557D65">
          <w:t>South Africa’s labour market is furthermore constrained b</w:t>
        </w:r>
      </w:ins>
      <w:ins w:id="1181" w:author="Jules Schers" w:date="2023-01-11T23:04:00Z">
        <w:r w:rsidR="00557D65">
          <w:t>y a skill shortage</w:t>
        </w:r>
      </w:ins>
      <w:ins w:id="1182" w:author="Jules Schers" w:date="2023-01-11T23:05:00Z">
        <w:r w:rsidR="00557D65">
          <w:t xml:space="preserve"> (Daniels, 2007)</w:t>
        </w:r>
      </w:ins>
      <w:ins w:id="1183" w:author="Jules Schers" w:date="2023-01-11T23:06:00Z">
        <w:r w:rsidR="00557D65">
          <w:rPr>
            <w:rStyle w:val="FootnoteReference"/>
          </w:rPr>
          <w:footnoteReference w:id="23"/>
        </w:r>
      </w:ins>
      <w:ins w:id="1188" w:author="Jules Schers" w:date="2023-01-11T23:04:00Z">
        <w:r w:rsidR="00557D65">
          <w:t xml:space="preserve">. </w:t>
        </w:r>
      </w:ins>
    </w:p>
    <w:p w14:paraId="474F9F59" w14:textId="6D0AD671" w:rsidR="00557D65" w:rsidRDefault="00557D65" w:rsidP="00B84232">
      <w:pPr>
        <w:rPr>
          <w:ins w:id="1189" w:author="Jules Schers" w:date="2023-01-12T12:16:00Z"/>
        </w:rPr>
      </w:pPr>
      <w:ins w:id="1190" w:author="Jules Schers" w:date="2023-01-11T23:06:00Z">
        <w:r>
          <w:t xml:space="preserve">The conditions therefore seem </w:t>
        </w:r>
      </w:ins>
      <w:ins w:id="1191" w:author="Jules Schers" w:date="2023-01-13T14:36:00Z">
        <w:r w:rsidR="004768A9">
          <w:t>right</w:t>
        </w:r>
      </w:ins>
      <w:ins w:id="1192" w:author="Jules Schers" w:date="2023-01-11T23:06:00Z">
        <w:r>
          <w:t xml:space="preserve"> for investment in quality of education to contribute not only to better educational </w:t>
        </w:r>
      </w:ins>
      <w:ins w:id="1193" w:author="Jules Schers" w:date="2023-01-11T23:07:00Z">
        <w:r>
          <w:t xml:space="preserve">levels, but also to an improved economy. </w:t>
        </w:r>
      </w:ins>
      <w:ins w:id="1194" w:author="Jules Schers" w:date="2023-01-13T14:37:00Z">
        <w:r w:rsidR="004768A9">
          <w:t>H</w:t>
        </w:r>
      </w:ins>
      <w:ins w:id="1195" w:author="Jules Schers" w:date="2023-01-13T14:36:00Z">
        <w:r w:rsidR="004768A9">
          <w:t>owever</w:t>
        </w:r>
      </w:ins>
      <w:ins w:id="1196" w:author="Jules Schers" w:date="2023-01-13T14:37:00Z">
        <w:r w:rsidR="004768A9">
          <w:t>,</w:t>
        </w:r>
      </w:ins>
      <w:ins w:id="1197" w:author="Jules Schers" w:date="2023-01-13T14:36:00Z">
        <w:r w:rsidR="004768A9">
          <w:t xml:space="preserve"> </w:t>
        </w:r>
      </w:ins>
      <w:ins w:id="1198" w:author="Jules Schers" w:date="2023-01-13T14:37:00Z">
        <w:r w:rsidR="004768A9">
          <w:t>c</w:t>
        </w:r>
      </w:ins>
      <w:ins w:id="1199" w:author="Jules Schers" w:date="2023-01-11T23:07:00Z">
        <w:r>
          <w:t xml:space="preserve">alibration of such an </w:t>
        </w:r>
      </w:ins>
      <w:ins w:id="1200" w:author="Jules Schers" w:date="2023-01-13T14:36:00Z">
        <w:r w:rsidR="004768A9">
          <w:t xml:space="preserve">economic </w:t>
        </w:r>
      </w:ins>
      <w:ins w:id="1201" w:author="Jules Schers" w:date="2023-01-11T23:07:00Z">
        <w:r>
          <w:t>impact is</w:t>
        </w:r>
      </w:ins>
      <w:ins w:id="1202" w:author="Jules Schers" w:date="2023-01-13T14:36:00Z">
        <w:r w:rsidR="004768A9">
          <w:t xml:space="preserve"> </w:t>
        </w:r>
      </w:ins>
      <w:ins w:id="1203" w:author="Jules Schers" w:date="2023-01-11T23:07:00Z">
        <w:r>
          <w:t>difficult</w:t>
        </w:r>
      </w:ins>
      <w:ins w:id="1204" w:author="Jules Schers" w:date="2023-01-12T13:06:00Z">
        <w:r w:rsidR="00033B51">
          <w:t>. The objective of the estimation</w:t>
        </w:r>
      </w:ins>
      <w:ins w:id="1205" w:author="Jules Schers" w:date="2023-01-12T13:07:00Z">
        <w:r w:rsidR="00033B51">
          <w:t xml:space="preserve"> steps detailed below is therefore not to calculate the exact impact which addi</w:t>
        </w:r>
      </w:ins>
      <w:ins w:id="1206" w:author="Jules Schers" w:date="2023-01-13T14:37:00Z">
        <w:r w:rsidR="004768A9">
          <w:t>ti</w:t>
        </w:r>
      </w:ins>
      <w:ins w:id="1207" w:author="Jules Schers" w:date="2023-01-12T13:07:00Z">
        <w:r w:rsidR="00033B51">
          <w:t xml:space="preserve">onal enrolment would have, </w:t>
        </w:r>
      </w:ins>
      <w:ins w:id="1208" w:author="Jules Schers" w:date="2023-01-13T14:37:00Z">
        <w:r w:rsidR="004768A9">
          <w:t>but to arrive at</w:t>
        </w:r>
      </w:ins>
      <w:ins w:id="1209" w:author="Jules Schers" w:date="2023-01-12T13:11:00Z">
        <w:r w:rsidR="00033B51">
          <w:t xml:space="preserve"> </w:t>
        </w:r>
      </w:ins>
      <w:ins w:id="1210" w:author="Jules Schers" w:date="2023-01-12T13:07:00Z">
        <w:r w:rsidR="00033B51" w:rsidRPr="00033B51">
          <w:rPr>
            <w:b/>
            <w:bCs/>
            <w:highlight w:val="yellow"/>
            <w:rPrChange w:id="1211" w:author="Jules Schers" w:date="2023-01-12T13:11:00Z">
              <w:rPr/>
            </w:rPrChange>
          </w:rPr>
          <w:t xml:space="preserve">a plausible magnitude of </w:t>
        </w:r>
      </w:ins>
      <w:ins w:id="1212" w:author="Jules Schers" w:date="2023-01-13T14:37:00Z">
        <w:r w:rsidR="004768A9">
          <w:rPr>
            <w:b/>
            <w:bCs/>
            <w:highlight w:val="yellow"/>
          </w:rPr>
          <w:t xml:space="preserve">an </w:t>
        </w:r>
      </w:ins>
      <w:ins w:id="1213" w:author="Jules Schers" w:date="2023-01-12T13:07:00Z">
        <w:r w:rsidR="00033B51" w:rsidRPr="00033B51">
          <w:rPr>
            <w:b/>
            <w:bCs/>
            <w:highlight w:val="yellow"/>
            <w:rPrChange w:id="1214" w:author="Jules Schers" w:date="2023-01-12T13:11:00Z">
              <w:rPr/>
            </w:rPrChange>
          </w:rPr>
          <w:t xml:space="preserve">impact </w:t>
        </w:r>
      </w:ins>
      <w:ins w:id="1215" w:author="Jules Schers" w:date="2023-01-13T14:37:00Z">
        <w:r w:rsidR="004768A9">
          <w:rPr>
            <w:b/>
            <w:bCs/>
            <w:highlight w:val="yellow"/>
          </w:rPr>
          <w:t>on economic drivers</w:t>
        </w:r>
      </w:ins>
      <w:ins w:id="1216" w:author="Jules Schers" w:date="2023-01-13T14:38:00Z">
        <w:r w:rsidR="004768A9">
          <w:rPr>
            <w:b/>
            <w:bCs/>
            <w:highlight w:val="yellow"/>
          </w:rPr>
          <w:t xml:space="preserve"> of educational investment</w:t>
        </w:r>
      </w:ins>
      <w:ins w:id="1217" w:author="Jules Schers" w:date="2023-01-13T14:37:00Z">
        <w:r w:rsidR="004768A9">
          <w:rPr>
            <w:b/>
            <w:bCs/>
            <w:highlight w:val="yellow"/>
          </w:rPr>
          <w:t xml:space="preserve">. This </w:t>
        </w:r>
      </w:ins>
      <w:ins w:id="1218" w:author="Jules Schers" w:date="2023-01-12T13:11:00Z">
        <w:r w:rsidR="00033B51" w:rsidRPr="00033B51">
          <w:rPr>
            <w:b/>
            <w:bCs/>
            <w:highlight w:val="yellow"/>
            <w:rPrChange w:id="1219" w:author="Jules Schers" w:date="2023-01-12T13:11:00Z">
              <w:rPr/>
            </w:rPrChange>
          </w:rPr>
          <w:t xml:space="preserve">is developed </w:t>
        </w:r>
      </w:ins>
      <w:ins w:id="1220" w:author="Jules Schers" w:date="2023-01-13T14:37:00Z">
        <w:r w:rsidR="004768A9">
          <w:rPr>
            <w:b/>
            <w:bCs/>
            <w:highlight w:val="yellow"/>
          </w:rPr>
          <w:t xml:space="preserve">through the estimation of </w:t>
        </w:r>
      </w:ins>
      <w:ins w:id="1221" w:author="Jules Schers" w:date="2023-01-12T13:11:00Z">
        <w:r w:rsidR="00033B51" w:rsidRPr="00033B51">
          <w:rPr>
            <w:b/>
            <w:bCs/>
            <w:highlight w:val="yellow"/>
            <w:rPrChange w:id="1222" w:author="Jules Schers" w:date="2023-01-12T13:11:00Z">
              <w:rPr/>
            </w:rPrChange>
          </w:rPr>
          <w:t xml:space="preserve">a </w:t>
        </w:r>
      </w:ins>
      <w:ins w:id="1223" w:author="Jules Schers" w:date="2023-01-12T13:07:00Z">
        <w:r w:rsidR="00033B51" w:rsidRPr="00033B51">
          <w:rPr>
            <w:b/>
            <w:bCs/>
            <w:highlight w:val="yellow"/>
            <w:rPrChange w:id="1224" w:author="Jules Schers" w:date="2023-01-12T13:11:00Z">
              <w:rPr/>
            </w:rPrChange>
          </w:rPr>
          <w:t xml:space="preserve">proxy </w:t>
        </w:r>
      </w:ins>
      <w:ins w:id="1225" w:author="Jules Schers" w:date="2023-01-12T13:09:00Z">
        <w:r w:rsidR="00033B51" w:rsidRPr="00033B51">
          <w:rPr>
            <w:b/>
            <w:bCs/>
            <w:highlight w:val="yellow"/>
            <w:rPrChange w:id="1226" w:author="Jules Schers" w:date="2023-01-12T13:11:00Z">
              <w:rPr/>
            </w:rPrChange>
          </w:rPr>
          <w:t xml:space="preserve">for such an </w:t>
        </w:r>
      </w:ins>
      <w:ins w:id="1227" w:author="Jules Schers" w:date="2023-01-12T13:07:00Z">
        <w:r w:rsidR="00033B51" w:rsidRPr="00033B51">
          <w:rPr>
            <w:b/>
            <w:bCs/>
            <w:highlight w:val="yellow"/>
            <w:rPrChange w:id="1228" w:author="Jules Schers" w:date="2023-01-12T13:11:00Z">
              <w:rPr/>
            </w:rPrChange>
          </w:rPr>
          <w:t>impact</w:t>
        </w:r>
      </w:ins>
      <w:ins w:id="1229" w:author="Jules Schers" w:date="2023-01-11T23:08:00Z">
        <w:r>
          <w:t>:</w:t>
        </w:r>
      </w:ins>
    </w:p>
    <w:p w14:paraId="51B6C212" w14:textId="3330AD05" w:rsidR="0006586A" w:rsidRPr="0006586A" w:rsidRDefault="0006586A" w:rsidP="00B84232">
      <w:pPr>
        <w:rPr>
          <w:ins w:id="1230" w:author="Jules Schers" w:date="2023-01-11T23:08:00Z"/>
          <w:b/>
          <w:bCs/>
          <w:rPrChange w:id="1231" w:author="Jules Schers" w:date="2023-01-12T12:16:00Z">
            <w:rPr>
              <w:ins w:id="1232" w:author="Jules Schers" w:date="2023-01-11T23:08:00Z"/>
            </w:rPr>
          </w:rPrChange>
        </w:rPr>
      </w:pPr>
      <w:ins w:id="1233" w:author="Jules Schers" w:date="2023-01-12T12:16:00Z">
        <w:r w:rsidRPr="0006586A">
          <w:rPr>
            <w:b/>
            <w:bCs/>
            <w:rPrChange w:id="1234" w:author="Jules Schers" w:date="2023-01-12T12:16:00Z">
              <w:rPr/>
            </w:rPrChange>
          </w:rPr>
          <w:t xml:space="preserve">Step 1 – quantify the impact of enrolment on educational </w:t>
        </w:r>
        <w:proofErr w:type="gramStart"/>
        <w:r w:rsidRPr="0006586A">
          <w:rPr>
            <w:b/>
            <w:bCs/>
            <w:rPrChange w:id="1235" w:author="Jules Schers" w:date="2023-01-12T12:16:00Z">
              <w:rPr/>
            </w:rPrChange>
          </w:rPr>
          <w:t>attainment</w:t>
        </w:r>
      </w:ins>
      <w:proofErr w:type="gramEnd"/>
    </w:p>
    <w:p w14:paraId="4B1BFF50" w14:textId="0A55FF0D" w:rsidR="00557D65" w:rsidRPr="0044386C" w:rsidRDefault="00557D65" w:rsidP="00557D65">
      <w:pPr>
        <w:pStyle w:val="ListParagraph"/>
        <w:numPr>
          <w:ilvl w:val="0"/>
          <w:numId w:val="6"/>
        </w:numPr>
        <w:rPr>
          <w:ins w:id="1236" w:author="Jules Schers" w:date="2023-01-11T23:16:00Z"/>
          <w:color w:val="FF0000"/>
          <w:rPrChange w:id="1237" w:author="Jules Schers" w:date="2023-01-12T11:14:00Z">
            <w:rPr>
              <w:ins w:id="1238" w:author="Jules Schers" w:date="2023-01-11T23:16:00Z"/>
            </w:rPr>
          </w:rPrChange>
        </w:rPr>
      </w:pPr>
      <w:ins w:id="1239" w:author="Jules Schers" w:date="2023-01-11T23:09:00Z">
        <w:r w:rsidRPr="0044386C">
          <w:rPr>
            <w:color w:val="FF0000"/>
            <w:rPrChange w:id="1240" w:author="Jules Schers" w:date="2023-01-12T11:14:00Z">
              <w:rPr/>
            </w:rPrChange>
          </w:rPr>
          <w:t xml:space="preserve">Higher enrolment levels of the full enrolment scenario </w:t>
        </w:r>
        <w:proofErr w:type="gramStart"/>
        <w:r w:rsidRPr="0044386C">
          <w:rPr>
            <w:color w:val="FF0000"/>
            <w:rPrChange w:id="1241" w:author="Jules Schers" w:date="2023-01-12T11:14:00Z">
              <w:rPr/>
            </w:rPrChange>
          </w:rPr>
          <w:t>lead</w:t>
        </w:r>
        <w:proofErr w:type="gramEnd"/>
        <w:r w:rsidRPr="0044386C">
          <w:rPr>
            <w:color w:val="FF0000"/>
            <w:rPrChange w:id="1242" w:author="Jules Schers" w:date="2023-01-12T11:14:00Z">
              <w:rPr/>
            </w:rPrChange>
          </w:rPr>
          <w:t xml:space="preserve"> to higher levels of educational attainment</w:t>
        </w:r>
      </w:ins>
      <w:ins w:id="1243" w:author="Jules Schers" w:date="2023-01-12T00:44:00Z">
        <w:r w:rsidR="0099130A" w:rsidRPr="0044386C">
          <w:rPr>
            <w:color w:val="FF0000"/>
            <w:rPrChange w:id="1244" w:author="Jules Schers" w:date="2023-01-12T11:14:00Z">
              <w:rPr/>
            </w:rPrChange>
          </w:rPr>
          <w:t xml:space="preserve"> meaning more people reaching matric (secondary), more people reaching middle-school (lower secondary)</w:t>
        </w:r>
      </w:ins>
      <w:ins w:id="1245" w:author="Jules Schers" w:date="2023-01-11T23:16:00Z">
        <w:r w:rsidR="00BF3B81" w:rsidRPr="0044386C">
          <w:rPr>
            <w:color w:val="FF0000"/>
            <w:rPrChange w:id="1246" w:author="Jules Schers" w:date="2023-01-12T11:14:00Z">
              <w:rPr/>
            </w:rPrChange>
          </w:rPr>
          <w:t xml:space="preserve">; </w:t>
        </w:r>
      </w:ins>
      <w:ins w:id="1247" w:author="Jules Schers" w:date="2023-01-12T00:44:00Z">
        <w:r w:rsidR="0099130A" w:rsidRPr="0044386C">
          <w:rPr>
            <w:color w:val="FF0000"/>
            <w:rPrChange w:id="1248" w:author="Jules Schers" w:date="2023-01-12T11:14:00Z">
              <w:rPr/>
            </w:rPrChange>
          </w:rPr>
          <w:t>and less people being uned</w:t>
        </w:r>
      </w:ins>
      <w:ins w:id="1249" w:author="Jules Schers" w:date="2023-01-12T00:45:00Z">
        <w:r w:rsidR="0099130A" w:rsidRPr="0044386C">
          <w:rPr>
            <w:color w:val="FF0000"/>
            <w:rPrChange w:id="1250" w:author="Jules Schers" w:date="2023-01-12T11:14:00Z">
              <w:rPr/>
            </w:rPrChange>
          </w:rPr>
          <w:t>ucated.</w:t>
        </w:r>
      </w:ins>
    </w:p>
    <w:p w14:paraId="5403DEBC" w14:textId="170C339A" w:rsidR="00BF3B81" w:rsidRPr="00BE28C7" w:rsidRDefault="00BF3B81" w:rsidP="00557D65">
      <w:pPr>
        <w:pStyle w:val="ListParagraph"/>
        <w:numPr>
          <w:ilvl w:val="0"/>
          <w:numId w:val="6"/>
        </w:numPr>
        <w:rPr>
          <w:ins w:id="1251" w:author="Jules Schers" w:date="2023-01-12T11:17:00Z"/>
          <w:rPrChange w:id="1252" w:author="Jules Schers" w:date="2023-01-12T11:23:00Z">
            <w:rPr>
              <w:ins w:id="1253" w:author="Jules Schers" w:date="2023-01-12T11:17:00Z"/>
              <w:color w:val="FF0000"/>
            </w:rPr>
          </w:rPrChange>
        </w:rPr>
      </w:pPr>
      <w:ins w:id="1254" w:author="Jules Schers" w:date="2023-01-11T23:16:00Z">
        <w:r w:rsidRPr="00BE28C7">
          <w:t>We furthermore assume that the increase in enrolment</w:t>
        </w:r>
      </w:ins>
      <w:ins w:id="1255" w:author="Jules Schers" w:date="2023-01-11T23:17:00Z">
        <w:r w:rsidRPr="00BE28C7">
          <w:t xml:space="preserve"> per educational year, thanks to upgrading and all other investments, leads to an equally sized increase in students reaching matric, and thus that the nu</w:t>
        </w:r>
      </w:ins>
      <w:ins w:id="1256" w:author="Jules Schers" w:date="2023-01-11T23:18:00Z">
        <w:r w:rsidRPr="00BE28C7">
          <w:t>mber of school drop-outs does not change compared to the BAU scenario;</w:t>
        </w:r>
      </w:ins>
    </w:p>
    <w:p w14:paraId="4DF7BC7B" w14:textId="2C6F096E" w:rsidR="00667ADD" w:rsidRDefault="00667ADD">
      <w:pPr>
        <w:pStyle w:val="ListParagraph"/>
        <w:numPr>
          <w:ilvl w:val="1"/>
          <w:numId w:val="6"/>
        </w:numPr>
        <w:rPr>
          <w:ins w:id="1257" w:author="Jules Schers" w:date="2023-01-12T11:17:00Z"/>
        </w:rPr>
        <w:pPrChange w:id="1258" w:author="Jules Schers" w:date="2023-01-12T11:17:00Z">
          <w:pPr>
            <w:pStyle w:val="ListParagraph"/>
            <w:numPr>
              <w:numId w:val="6"/>
            </w:numPr>
            <w:ind w:hanging="360"/>
          </w:pPr>
        </w:pPrChange>
      </w:pPr>
      <w:ins w:id="1259" w:author="Jules Schers" w:date="2023-01-12T11:17:00Z">
        <w:r>
          <w:t>South Africa has significant drop out rates</w:t>
        </w:r>
      </w:ins>
      <w:ins w:id="1260" w:author="Jules Schers" w:date="2023-01-12T11:22:00Z">
        <w:r w:rsidR="001C27F1">
          <w:t xml:space="preserve"> especially in secondary education. Drop-out rates hovered</w:t>
        </w:r>
      </w:ins>
      <w:ins w:id="1261" w:author="Jules Schers" w:date="2023-01-12T11:21:00Z">
        <w:r w:rsidR="001C27F1">
          <w:t xml:space="preserve"> around 1% for primary school cohorts, </w:t>
        </w:r>
      </w:ins>
      <w:ins w:id="1262" w:author="Jules Schers" w:date="2023-01-12T11:22:00Z">
        <w:r w:rsidR="001C27F1">
          <w:t xml:space="preserve">and </w:t>
        </w:r>
      </w:ins>
      <w:ins w:id="1263" w:author="Jules Schers" w:date="2023-01-12T11:21:00Z">
        <w:r w:rsidR="001C27F1">
          <w:t>increas</w:t>
        </w:r>
      </w:ins>
      <w:ins w:id="1264" w:author="Jules Schers" w:date="2023-01-12T11:22:00Z">
        <w:r w:rsidR="001C27F1">
          <w:t>ed</w:t>
        </w:r>
      </w:ins>
      <w:ins w:id="1265" w:author="Jules Schers" w:date="2023-01-12T11:21:00Z">
        <w:r w:rsidR="001C27F1">
          <w:t xml:space="preserve"> to</w:t>
        </w:r>
      </w:ins>
      <w:ins w:id="1266" w:author="Jules Schers" w:date="2023-01-12T11:22:00Z">
        <w:r w:rsidR="001C27F1">
          <w:t xml:space="preserve"> almost 12% for the last two cohorts of high school</w:t>
        </w:r>
      </w:ins>
      <w:ins w:id="1267" w:author="Jules Schers" w:date="2023-01-12T11:18:00Z">
        <w:r w:rsidR="001C27F1">
          <w:t xml:space="preserve"> </w:t>
        </w:r>
      </w:ins>
      <w:ins w:id="1268" w:author="Jules Schers" w:date="2023-01-12T11:23:00Z">
        <w:r w:rsidR="001C27F1">
          <w:t xml:space="preserve">according to the NIDS 2007/2008 </w:t>
        </w:r>
      </w:ins>
      <w:ins w:id="1269" w:author="Jules Schers" w:date="2023-01-12T11:18:00Z">
        <w:r w:rsidR="001C27F1">
          <w:t>(RSA, 2011)</w:t>
        </w:r>
        <w:r w:rsidR="001C27F1">
          <w:rPr>
            <w:rStyle w:val="FootnoteReference"/>
          </w:rPr>
          <w:footnoteReference w:id="24"/>
        </w:r>
      </w:ins>
      <w:ins w:id="1274" w:author="Jules Schers" w:date="2023-01-12T11:17:00Z">
        <w:r>
          <w:t xml:space="preserve">. </w:t>
        </w:r>
      </w:ins>
      <w:ins w:id="1275" w:author="Jules Schers" w:date="2023-01-12T11:24:00Z">
        <w:r w:rsidR="00BE28C7">
          <w:t>By 202</w:t>
        </w:r>
      </w:ins>
      <w:ins w:id="1276" w:author="Jules Schers" w:date="2023-01-12T11:25:00Z">
        <w:r w:rsidR="00BE28C7">
          <w:t>0 they still ranged between 3% and 9% for high school students.</w:t>
        </w:r>
        <w:r w:rsidR="00BE28C7">
          <w:rPr>
            <w:rStyle w:val="FootnoteReference"/>
          </w:rPr>
          <w:footnoteReference w:id="25"/>
        </w:r>
        <w:r w:rsidR="00BE28C7">
          <w:t xml:space="preserve"> </w:t>
        </w:r>
      </w:ins>
      <w:ins w:id="1279" w:author="Jules Schers" w:date="2023-01-12T11:17:00Z">
        <w:r>
          <w:t>Higher quality education (lower TSRs, better facilities, less distant schools) likely reduces school drop-out rates, but it is unknown to what extent (</w:t>
        </w:r>
        <w:proofErr w:type="spellStart"/>
        <w:r>
          <w:t>Hartnack</w:t>
        </w:r>
        <w:proofErr w:type="spellEnd"/>
        <w:r>
          <w:t>, 2017)</w:t>
        </w:r>
        <w:r>
          <w:rPr>
            <w:rStyle w:val="FootnoteReference"/>
          </w:rPr>
          <w:footnoteReference w:id="26"/>
        </w:r>
        <w:r>
          <w:t>.</w:t>
        </w:r>
      </w:ins>
    </w:p>
    <w:p w14:paraId="1934F1BB" w14:textId="77777777" w:rsidR="001C7ABE" w:rsidRDefault="001C7ABE" w:rsidP="001C7ABE">
      <w:pPr>
        <w:pStyle w:val="ListParagraph"/>
        <w:numPr>
          <w:ilvl w:val="0"/>
          <w:numId w:val="6"/>
        </w:numPr>
        <w:rPr>
          <w:ins w:id="1282" w:author="Jules Schers" w:date="2023-01-12T12:13:00Z"/>
        </w:rPr>
      </w:pPr>
      <w:ins w:id="1283" w:author="Jules Schers" w:date="2023-01-12T12:09:00Z">
        <w:r>
          <w:t>Furthermore, improvement of Teacher-Student-ratios also lead to improved educational attainment, but this is already accounted for by the assum</w:t>
        </w:r>
      </w:ins>
      <w:ins w:id="1284" w:author="Jules Schers" w:date="2023-01-12T12:10:00Z">
        <w:r>
          <w:t>ption</w:t>
        </w:r>
      </w:ins>
      <w:ins w:id="1285" w:author="Jules Schers" w:date="2023-01-12T12:09:00Z">
        <w:r>
          <w:t xml:space="preserve"> that all additional enrolment </w:t>
        </w:r>
        <w:proofErr w:type="gramStart"/>
        <w:r>
          <w:t>translate</w:t>
        </w:r>
        <w:proofErr w:type="gramEnd"/>
        <w:r>
          <w:t xml:space="preserve"> to </w:t>
        </w:r>
      </w:ins>
      <w:ins w:id="1286" w:author="Jules Schers" w:date="2023-01-12T12:10:00Z">
        <w:r>
          <w:t xml:space="preserve">an increase of educational output (people finishing a schoolyear successfully and passing to the next year/school type) </w:t>
        </w:r>
      </w:ins>
      <w:ins w:id="1287" w:author="Jules Schers" w:date="2023-01-12T12:11:00Z">
        <w:r>
          <w:t>for</w:t>
        </w:r>
      </w:ins>
      <w:ins w:id="1288" w:author="Jules Schers" w:date="2023-01-12T12:09:00Z">
        <w:r>
          <w:t xml:space="preserve"> each cohort</w:t>
        </w:r>
      </w:ins>
      <w:ins w:id="1289" w:author="Jules Schers" w:date="2023-01-12T12:12:00Z">
        <w:r>
          <w:t xml:space="preserve">. </w:t>
        </w:r>
      </w:ins>
    </w:p>
    <w:p w14:paraId="5E3A77E5" w14:textId="77AB4AEF" w:rsidR="001C7ABE" w:rsidRDefault="001C7ABE">
      <w:pPr>
        <w:pStyle w:val="ListParagraph"/>
        <w:numPr>
          <w:ilvl w:val="1"/>
          <w:numId w:val="6"/>
        </w:numPr>
        <w:rPr>
          <w:ins w:id="1290" w:author="Jules Schers" w:date="2023-01-12T12:13:00Z"/>
        </w:rPr>
        <w:pPrChange w:id="1291" w:author="Jules Schers" w:date="2023-01-12T12:13:00Z">
          <w:pPr>
            <w:pStyle w:val="ListParagraph"/>
            <w:numPr>
              <w:numId w:val="6"/>
            </w:numPr>
            <w:ind w:hanging="360"/>
          </w:pPr>
        </w:pPrChange>
      </w:pPr>
      <w:ins w:id="1292" w:author="Jules Schers" w:date="2023-01-12T12:12:00Z">
        <w:r>
          <w:lastRenderedPageBreak/>
          <w:t xml:space="preserve">For example, </w:t>
        </w:r>
      </w:ins>
      <w:ins w:id="1293" w:author="Jules Schers" w:date="2023-01-12T12:11:00Z">
        <w:r>
          <w:t>if enrolment increases by 1</w:t>
        </w:r>
      </w:ins>
      <w:ins w:id="1294" w:author="Jules Schers" w:date="2023-01-12T12:12:00Z">
        <w:r>
          <w:t>2</w:t>
        </w:r>
      </w:ins>
      <w:ins w:id="1295" w:author="Jules Schers" w:date="2023-01-12T12:11:00Z">
        <w:r>
          <w:t>,000 pupils in a given year, then this means that 1/12</w:t>
        </w:r>
        <w:r w:rsidRPr="001C7ABE">
          <w:rPr>
            <w:vertAlign w:val="superscript"/>
            <w:rPrChange w:id="1296" w:author="Jules Schers" w:date="2023-01-12T12:11:00Z">
              <w:rPr/>
            </w:rPrChange>
          </w:rPr>
          <w:t>th</w:t>
        </w:r>
        <w:r>
          <w:t xml:space="preserve"> </w:t>
        </w:r>
      </w:ins>
      <w:ins w:id="1297" w:author="Jules Schers" w:date="2023-01-12T12:13:00Z">
        <w:r>
          <w:t xml:space="preserve">or 1,000 learners </w:t>
        </w:r>
      </w:ins>
      <w:ins w:id="1298" w:author="Jules Schers" w:date="2023-01-12T12:11:00Z">
        <w:r>
          <w:t>(</w:t>
        </w:r>
      </w:ins>
      <w:ins w:id="1299" w:author="Jules Schers" w:date="2023-01-12T12:13:00Z">
        <w:r>
          <w:t xml:space="preserve">as there are </w:t>
        </w:r>
      </w:ins>
      <w:ins w:id="1300" w:author="Jules Schers" w:date="2023-01-12T12:11:00Z">
        <w:r>
          <w:t>12 cohorts in the total schoo</w:t>
        </w:r>
      </w:ins>
      <w:ins w:id="1301" w:author="Jules Schers" w:date="2023-01-12T12:12:00Z">
        <w:r>
          <w:t>l system), pass from GR to primary school, ditto from 1</w:t>
        </w:r>
        <w:r w:rsidRPr="001C7ABE">
          <w:rPr>
            <w:vertAlign w:val="superscript"/>
            <w:rPrChange w:id="1302" w:author="Jules Schers" w:date="2023-01-12T12:12:00Z">
              <w:rPr/>
            </w:rPrChange>
          </w:rPr>
          <w:t>st</w:t>
        </w:r>
        <w:r>
          <w:t xml:space="preserve"> year to 2</w:t>
        </w:r>
        <w:r w:rsidRPr="001C7ABE">
          <w:rPr>
            <w:vertAlign w:val="superscript"/>
            <w:rPrChange w:id="1303" w:author="Jules Schers" w:date="2023-01-12T12:12:00Z">
              <w:rPr/>
            </w:rPrChange>
          </w:rPr>
          <w:t>nd</w:t>
        </w:r>
        <w:r>
          <w:t xml:space="preserve"> year, etcetera up to </w:t>
        </w:r>
      </w:ins>
      <w:ins w:id="1304" w:author="Jules Schers" w:date="2023-01-12T12:13:00Z">
        <w:r>
          <w:t>a 1,000 learners more obtaining their Matric (</w:t>
        </w:r>
      </w:ins>
      <w:ins w:id="1305" w:author="Jules Schers" w:date="2023-01-12T12:14:00Z">
        <w:r>
          <w:t>successful completion of high school)</w:t>
        </w:r>
      </w:ins>
      <w:ins w:id="1306" w:author="Jules Schers" w:date="2023-01-12T12:09:00Z">
        <w:r>
          <w:t>.</w:t>
        </w:r>
      </w:ins>
    </w:p>
    <w:p w14:paraId="1E932E29" w14:textId="735E4A71" w:rsidR="001C7ABE" w:rsidRDefault="001C7ABE" w:rsidP="001C7ABE">
      <w:pPr>
        <w:pStyle w:val="ListParagraph"/>
        <w:numPr>
          <w:ilvl w:val="0"/>
          <w:numId w:val="6"/>
        </w:numPr>
        <w:rPr>
          <w:ins w:id="1307" w:author="Jules Schers" w:date="2023-01-12T12:09:00Z"/>
        </w:rPr>
      </w:pPr>
      <w:ins w:id="1308" w:author="Jules Schers" w:date="2023-01-12T12:13:00Z">
        <w:r>
          <w:t>…</w:t>
        </w:r>
      </w:ins>
    </w:p>
    <w:p w14:paraId="048C52D8" w14:textId="06EF5DC5" w:rsidR="004D4754" w:rsidRPr="001C7ABE" w:rsidRDefault="004D4754">
      <w:pPr>
        <w:rPr>
          <w:ins w:id="1309" w:author="Jules Schers" w:date="2023-01-11T23:23:00Z"/>
          <w:color w:val="FF0000"/>
          <w:rPrChange w:id="1310" w:author="Jules Schers" w:date="2023-01-12T12:09:00Z">
            <w:rPr>
              <w:ins w:id="1311" w:author="Jules Schers" w:date="2023-01-11T23:23:00Z"/>
            </w:rPr>
          </w:rPrChange>
        </w:rPr>
        <w:pPrChange w:id="1312" w:author="Jules Schers" w:date="2023-01-12T12:09:00Z">
          <w:pPr>
            <w:pStyle w:val="ListParagraph"/>
            <w:numPr>
              <w:numId w:val="6"/>
            </w:numPr>
            <w:ind w:hanging="360"/>
          </w:pPr>
        </w:pPrChange>
      </w:pPr>
      <w:ins w:id="1313" w:author="Jules Schers" w:date="2023-01-11T23:22:00Z">
        <w:r w:rsidRPr="001C7ABE">
          <w:rPr>
            <w:color w:val="FF0000"/>
            <w:rPrChange w:id="1314" w:author="Jules Schers" w:date="2023-01-12T12:09:00Z">
              <w:rPr/>
            </w:rPrChange>
          </w:rPr>
          <w:t>The Table below shows how increased enrolment, which we assume take</w:t>
        </w:r>
      </w:ins>
      <w:ins w:id="1315" w:author="Jules Schers" w:date="2023-01-11T23:24:00Z">
        <w:r w:rsidRPr="001C7ABE">
          <w:rPr>
            <w:color w:val="FF0000"/>
            <w:rPrChange w:id="1316" w:author="Jules Schers" w:date="2023-01-12T12:09:00Z">
              <w:rPr/>
            </w:rPrChange>
          </w:rPr>
          <w:t>s</w:t>
        </w:r>
      </w:ins>
      <w:ins w:id="1317" w:author="Jules Schers" w:date="2023-01-11T23:22:00Z">
        <w:r w:rsidRPr="001C7ABE">
          <w:rPr>
            <w:color w:val="FF0000"/>
            <w:rPrChange w:id="1318" w:author="Jules Schers" w:date="2023-01-12T12:09:00Z">
              <w:rPr/>
            </w:rPrChange>
          </w:rPr>
          <w:t xml:space="preserve"> place across the board (for all years of schooling) leads to hig</w:t>
        </w:r>
      </w:ins>
      <w:ins w:id="1319" w:author="Jules Schers" w:date="2023-01-11T23:23:00Z">
        <w:r w:rsidRPr="001C7ABE">
          <w:rPr>
            <w:color w:val="FF0000"/>
            <w:rPrChange w:id="1320" w:author="Jules Schers" w:date="2023-01-12T12:09:00Z">
              <w:rPr/>
            </w:rPrChange>
          </w:rPr>
          <w:t xml:space="preserve">her </w:t>
        </w:r>
      </w:ins>
      <w:ins w:id="1321" w:author="Jules Schers" w:date="2023-01-11T23:24:00Z">
        <w:r w:rsidRPr="001C7ABE">
          <w:rPr>
            <w:color w:val="FF0000"/>
            <w:rPrChange w:id="1322" w:author="Jules Schers" w:date="2023-01-12T12:09:00Z">
              <w:rPr/>
            </w:rPrChange>
          </w:rPr>
          <w:t>educational attainment in the labour market.</w:t>
        </w:r>
      </w:ins>
    </w:p>
    <w:p w14:paraId="263D8A5A" w14:textId="2A0684CD" w:rsidR="004D4754" w:rsidRDefault="004D4754" w:rsidP="004D4754">
      <w:pPr>
        <w:rPr>
          <w:ins w:id="1323" w:author="Jules Schers" w:date="2023-01-12T12:33:00Z"/>
          <w:i/>
          <w:iCs/>
          <w:color w:val="FF0000"/>
        </w:rPr>
      </w:pPr>
      <w:ins w:id="1324" w:author="Jules Schers" w:date="2023-01-11T23:24:00Z">
        <w:r w:rsidRPr="0006586A">
          <w:rPr>
            <w:i/>
            <w:iCs/>
            <w:color w:val="FF0000"/>
            <w:highlight w:val="yellow"/>
            <w:rPrChange w:id="1325" w:author="Jules Schers" w:date="2023-01-12T12:15:00Z">
              <w:rPr>
                <w:i/>
                <w:iCs/>
              </w:rPr>
            </w:rPrChange>
          </w:rPr>
          <w:t>Table</w:t>
        </w:r>
      </w:ins>
      <w:ins w:id="1326" w:author="Jules Schers" w:date="2023-01-12T12:56:00Z">
        <w:r w:rsidR="002C3D0F">
          <w:rPr>
            <w:i/>
            <w:iCs/>
            <w:color w:val="FF0000"/>
          </w:rPr>
          <w:t xml:space="preserve"> X</w:t>
        </w:r>
      </w:ins>
    </w:p>
    <w:tbl>
      <w:tblPr>
        <w:tblW w:w="5171" w:type="dxa"/>
        <w:tblInd w:w="118" w:type="dxa"/>
        <w:tblLook w:val="04A0" w:firstRow="1" w:lastRow="0" w:firstColumn="1" w:lastColumn="0" w:noHBand="0" w:noVBand="1"/>
      </w:tblPr>
      <w:tblGrid>
        <w:gridCol w:w="960"/>
        <w:gridCol w:w="917"/>
        <w:gridCol w:w="729"/>
        <w:gridCol w:w="1327"/>
        <w:gridCol w:w="1327"/>
        <w:tblGridChange w:id="1327">
          <w:tblGrid>
            <w:gridCol w:w="10"/>
            <w:gridCol w:w="950"/>
            <w:gridCol w:w="10"/>
            <w:gridCol w:w="907"/>
            <w:gridCol w:w="10"/>
            <w:gridCol w:w="165"/>
            <w:gridCol w:w="554"/>
            <w:gridCol w:w="10"/>
            <w:gridCol w:w="293"/>
            <w:gridCol w:w="1024"/>
            <w:gridCol w:w="10"/>
            <w:gridCol w:w="489"/>
            <w:gridCol w:w="828"/>
            <w:gridCol w:w="10"/>
            <w:gridCol w:w="685"/>
          </w:tblGrid>
        </w:tblGridChange>
      </w:tblGrid>
      <w:tr w:rsidR="00E56A2B" w:rsidRPr="00E56A2B" w14:paraId="4B1B7F65" w14:textId="77777777" w:rsidTr="00E56A2B">
        <w:trPr>
          <w:trHeight w:val="880"/>
          <w:ins w:id="1328" w:author="Jules Schers" w:date="2023-01-12T12:36:00Z"/>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2F323A0" w14:textId="77777777" w:rsidR="00F14817" w:rsidRPr="00F14817" w:rsidRDefault="00F14817" w:rsidP="00F14817">
            <w:pPr>
              <w:spacing w:after="0" w:line="240" w:lineRule="auto"/>
              <w:jc w:val="center"/>
              <w:rPr>
                <w:ins w:id="1329" w:author="Jules Schers" w:date="2023-01-12T12:36:00Z"/>
                <w:rFonts w:ascii="Calibri" w:eastAsia="Times New Roman" w:hAnsi="Calibri" w:cs="Calibri"/>
                <w:color w:val="000000"/>
                <w:sz w:val="16"/>
                <w:szCs w:val="16"/>
                <w:lang w:eastAsia="en-GB"/>
                <w:rPrChange w:id="1330" w:author="Jules Schers" w:date="2023-01-12T12:37:00Z">
                  <w:rPr>
                    <w:ins w:id="1331" w:author="Jules Schers" w:date="2023-01-12T12:36:00Z"/>
                    <w:rFonts w:ascii="Calibri" w:eastAsia="Times New Roman" w:hAnsi="Calibri" w:cs="Calibri"/>
                    <w:color w:val="000000"/>
                    <w:sz w:val="24"/>
                    <w:szCs w:val="24"/>
                    <w:lang w:eastAsia="en-GB"/>
                  </w:rPr>
                </w:rPrChange>
              </w:rPr>
            </w:pPr>
            <w:ins w:id="1332" w:author="Jules Schers" w:date="2023-01-12T12:36:00Z">
              <w:r w:rsidRPr="00F14817">
                <w:rPr>
                  <w:rFonts w:ascii="Calibri" w:eastAsia="Times New Roman" w:hAnsi="Calibri" w:cs="Calibri"/>
                  <w:color w:val="000000"/>
                  <w:sz w:val="16"/>
                  <w:szCs w:val="16"/>
                  <w:lang w:eastAsia="en-GB"/>
                  <w:rPrChange w:id="1333" w:author="Jules Schers" w:date="2023-01-12T12:37:00Z">
                    <w:rPr>
                      <w:rFonts w:ascii="Calibri" w:eastAsia="Times New Roman" w:hAnsi="Calibri" w:cs="Calibri"/>
                      <w:color w:val="000000"/>
                      <w:sz w:val="24"/>
                      <w:szCs w:val="24"/>
                      <w:lang w:eastAsia="en-GB"/>
                    </w:rPr>
                  </w:rPrChange>
                </w:rPr>
                <w:t> </w:t>
              </w:r>
            </w:ins>
          </w:p>
        </w:tc>
        <w:tc>
          <w:tcPr>
            <w:tcW w:w="89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4AA904A" w14:textId="77777777" w:rsidR="00F14817" w:rsidRPr="00F14817" w:rsidRDefault="00F14817" w:rsidP="00F14817">
            <w:pPr>
              <w:spacing w:after="0" w:line="240" w:lineRule="auto"/>
              <w:jc w:val="center"/>
              <w:rPr>
                <w:ins w:id="1334" w:author="Jules Schers" w:date="2023-01-12T12:36:00Z"/>
                <w:rFonts w:ascii="Calibri" w:eastAsia="Times New Roman" w:hAnsi="Calibri" w:cs="Calibri"/>
                <w:b/>
                <w:bCs/>
                <w:color w:val="000000"/>
                <w:sz w:val="16"/>
                <w:szCs w:val="16"/>
                <w:lang w:eastAsia="en-GB"/>
                <w:rPrChange w:id="1335" w:author="Jules Schers" w:date="2023-01-12T12:37:00Z">
                  <w:rPr>
                    <w:ins w:id="1336" w:author="Jules Schers" w:date="2023-01-12T12:36:00Z"/>
                    <w:rFonts w:ascii="Calibri" w:eastAsia="Times New Roman" w:hAnsi="Calibri" w:cs="Calibri"/>
                    <w:b/>
                    <w:bCs/>
                    <w:color w:val="000000"/>
                    <w:sz w:val="20"/>
                    <w:szCs w:val="20"/>
                    <w:lang w:eastAsia="en-GB"/>
                  </w:rPr>
                </w:rPrChange>
              </w:rPr>
            </w:pPr>
            <w:ins w:id="1337" w:author="Jules Schers" w:date="2023-01-12T12:36:00Z">
              <w:r w:rsidRPr="00F14817">
                <w:rPr>
                  <w:rFonts w:ascii="Calibri" w:eastAsia="Times New Roman" w:hAnsi="Calibri" w:cs="Calibri"/>
                  <w:b/>
                  <w:bCs/>
                  <w:color w:val="000000"/>
                  <w:sz w:val="16"/>
                  <w:szCs w:val="16"/>
                  <w:lang w:eastAsia="en-GB"/>
                  <w:rPrChange w:id="1338" w:author="Jules Schers" w:date="2023-01-12T12:37:00Z">
                    <w:rPr>
                      <w:rFonts w:ascii="Calibri" w:eastAsia="Times New Roman" w:hAnsi="Calibri" w:cs="Calibri"/>
                      <w:b/>
                      <w:bCs/>
                      <w:color w:val="000000"/>
                      <w:sz w:val="20"/>
                      <w:szCs w:val="20"/>
                      <w:lang w:eastAsia="en-GB"/>
                    </w:rPr>
                  </w:rPrChange>
                </w:rPr>
                <w:t>Future enrolment in basic education under the full access scenario - All schools</w:t>
              </w:r>
            </w:ins>
          </w:p>
        </w:tc>
        <w:tc>
          <w:tcPr>
            <w:tcW w:w="6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E6E0E39" w14:textId="77777777" w:rsidR="00F14817" w:rsidRPr="00F14817" w:rsidRDefault="00F14817" w:rsidP="00F14817">
            <w:pPr>
              <w:spacing w:after="0" w:line="240" w:lineRule="auto"/>
              <w:jc w:val="center"/>
              <w:rPr>
                <w:ins w:id="1339" w:author="Jules Schers" w:date="2023-01-12T12:36:00Z"/>
                <w:rFonts w:ascii="Calibri" w:eastAsia="Times New Roman" w:hAnsi="Calibri" w:cs="Calibri"/>
                <w:b/>
                <w:bCs/>
                <w:color w:val="000000"/>
                <w:sz w:val="16"/>
                <w:szCs w:val="16"/>
                <w:lang w:eastAsia="en-GB"/>
                <w:rPrChange w:id="1340" w:author="Jules Schers" w:date="2023-01-12T12:37:00Z">
                  <w:rPr>
                    <w:ins w:id="1341" w:author="Jules Schers" w:date="2023-01-12T12:36:00Z"/>
                    <w:rFonts w:ascii="Calibri" w:eastAsia="Times New Roman" w:hAnsi="Calibri" w:cs="Calibri"/>
                    <w:b/>
                    <w:bCs/>
                    <w:color w:val="000000"/>
                    <w:sz w:val="20"/>
                    <w:szCs w:val="20"/>
                    <w:lang w:eastAsia="en-GB"/>
                  </w:rPr>
                </w:rPrChange>
              </w:rPr>
            </w:pPr>
            <w:ins w:id="1342" w:author="Jules Schers" w:date="2023-01-12T12:36:00Z">
              <w:r w:rsidRPr="00F14817">
                <w:rPr>
                  <w:rFonts w:ascii="Calibri" w:eastAsia="Times New Roman" w:hAnsi="Calibri" w:cs="Calibri"/>
                  <w:b/>
                  <w:bCs/>
                  <w:color w:val="000000"/>
                  <w:sz w:val="16"/>
                  <w:szCs w:val="16"/>
                  <w:lang w:eastAsia="en-GB"/>
                  <w:rPrChange w:id="1343" w:author="Jules Schers" w:date="2023-01-12T12:37:00Z">
                    <w:rPr>
                      <w:rFonts w:ascii="Calibri" w:eastAsia="Times New Roman" w:hAnsi="Calibri" w:cs="Calibri"/>
                      <w:b/>
                      <w:bCs/>
                      <w:color w:val="000000"/>
                      <w:sz w:val="20"/>
                      <w:szCs w:val="20"/>
                      <w:lang w:eastAsia="en-GB"/>
                    </w:rPr>
                  </w:rPrChange>
                </w:rPr>
                <w:t xml:space="preserve"> percent public</w:t>
              </w:r>
            </w:ins>
          </w:p>
        </w:tc>
        <w:tc>
          <w:tcPr>
            <w:tcW w:w="1327" w:type="dxa"/>
            <w:tcBorders>
              <w:top w:val="single" w:sz="4" w:space="0" w:color="auto"/>
              <w:left w:val="nil"/>
              <w:bottom w:val="single" w:sz="8" w:space="0" w:color="auto"/>
              <w:right w:val="single" w:sz="8" w:space="0" w:color="auto"/>
            </w:tcBorders>
            <w:shd w:val="clear" w:color="auto" w:fill="auto"/>
            <w:vAlign w:val="center"/>
            <w:hideMark/>
          </w:tcPr>
          <w:p w14:paraId="7F24620A" w14:textId="77777777" w:rsidR="00F14817" w:rsidRPr="00F14817" w:rsidRDefault="00F14817" w:rsidP="00F14817">
            <w:pPr>
              <w:spacing w:after="0" w:line="240" w:lineRule="auto"/>
              <w:jc w:val="center"/>
              <w:rPr>
                <w:ins w:id="1344" w:author="Jules Schers" w:date="2023-01-12T12:36:00Z"/>
                <w:rFonts w:ascii="Calibri" w:eastAsia="Times New Roman" w:hAnsi="Calibri" w:cs="Calibri"/>
                <w:b/>
                <w:bCs/>
                <w:color w:val="000000"/>
                <w:sz w:val="16"/>
                <w:szCs w:val="16"/>
                <w:lang w:eastAsia="en-GB"/>
                <w:rPrChange w:id="1345" w:author="Jules Schers" w:date="2023-01-12T12:37:00Z">
                  <w:rPr>
                    <w:ins w:id="1346" w:author="Jules Schers" w:date="2023-01-12T12:36:00Z"/>
                    <w:rFonts w:ascii="Calibri" w:eastAsia="Times New Roman" w:hAnsi="Calibri" w:cs="Calibri"/>
                    <w:b/>
                    <w:bCs/>
                    <w:color w:val="000000"/>
                    <w:sz w:val="20"/>
                    <w:szCs w:val="20"/>
                    <w:lang w:eastAsia="en-GB"/>
                  </w:rPr>
                </w:rPrChange>
              </w:rPr>
            </w:pPr>
            <w:proofErr w:type="spellStart"/>
            <w:ins w:id="1347" w:author="Jules Schers" w:date="2023-01-12T12:36:00Z">
              <w:r w:rsidRPr="00F14817">
                <w:rPr>
                  <w:rFonts w:ascii="Calibri" w:eastAsia="Times New Roman" w:hAnsi="Calibri" w:cs="Calibri"/>
                  <w:b/>
                  <w:bCs/>
                  <w:color w:val="000000"/>
                  <w:sz w:val="16"/>
                  <w:szCs w:val="16"/>
                  <w:lang w:eastAsia="en-GB"/>
                  <w:rPrChange w:id="1348" w:author="Jules Schers" w:date="2023-01-12T12:37:00Z">
                    <w:rPr>
                      <w:rFonts w:ascii="Calibri" w:eastAsia="Times New Roman" w:hAnsi="Calibri" w:cs="Calibri"/>
                      <w:b/>
                      <w:bCs/>
                      <w:color w:val="000000"/>
                      <w:sz w:val="20"/>
                      <w:szCs w:val="20"/>
                      <w:lang w:eastAsia="en-GB"/>
                    </w:rPr>
                  </w:rPrChange>
                </w:rPr>
                <w:t>Enrollment</w:t>
              </w:r>
              <w:proofErr w:type="spellEnd"/>
              <w:r w:rsidRPr="00F14817">
                <w:rPr>
                  <w:rFonts w:ascii="Calibri" w:eastAsia="Times New Roman" w:hAnsi="Calibri" w:cs="Calibri"/>
                  <w:b/>
                  <w:bCs/>
                  <w:color w:val="000000"/>
                  <w:sz w:val="16"/>
                  <w:szCs w:val="16"/>
                  <w:lang w:eastAsia="en-GB"/>
                  <w:rPrChange w:id="1349" w:author="Jules Schers" w:date="2023-01-12T12:37:00Z">
                    <w:rPr>
                      <w:rFonts w:ascii="Calibri" w:eastAsia="Times New Roman" w:hAnsi="Calibri" w:cs="Calibri"/>
                      <w:b/>
                      <w:bCs/>
                      <w:color w:val="000000"/>
                      <w:sz w:val="20"/>
                      <w:szCs w:val="20"/>
                      <w:lang w:eastAsia="en-GB"/>
                    </w:rPr>
                  </w:rPrChange>
                </w:rPr>
                <w:t xml:space="preserve"> Diff Full vs Baseline</w:t>
              </w:r>
            </w:ins>
          </w:p>
        </w:tc>
        <w:tc>
          <w:tcPr>
            <w:tcW w:w="1327" w:type="dxa"/>
            <w:tcBorders>
              <w:top w:val="single" w:sz="4" w:space="0" w:color="auto"/>
              <w:left w:val="nil"/>
              <w:bottom w:val="single" w:sz="8" w:space="0" w:color="auto"/>
              <w:right w:val="single" w:sz="8" w:space="0" w:color="auto"/>
            </w:tcBorders>
            <w:shd w:val="clear" w:color="auto" w:fill="auto"/>
            <w:vAlign w:val="center"/>
            <w:hideMark/>
          </w:tcPr>
          <w:p w14:paraId="31D228D2" w14:textId="46EAC972" w:rsidR="00F14817" w:rsidRPr="00F14817" w:rsidRDefault="00F14817" w:rsidP="00F14817">
            <w:pPr>
              <w:spacing w:after="0" w:line="240" w:lineRule="auto"/>
              <w:jc w:val="center"/>
              <w:rPr>
                <w:ins w:id="1350" w:author="Jules Schers" w:date="2023-01-12T12:36:00Z"/>
                <w:rFonts w:ascii="Calibri" w:eastAsia="Times New Roman" w:hAnsi="Calibri" w:cs="Calibri"/>
                <w:b/>
                <w:bCs/>
                <w:color w:val="000000"/>
                <w:sz w:val="16"/>
                <w:szCs w:val="16"/>
                <w:lang w:eastAsia="en-GB"/>
                <w:rPrChange w:id="1351" w:author="Jules Schers" w:date="2023-01-12T12:37:00Z">
                  <w:rPr>
                    <w:ins w:id="1352" w:author="Jules Schers" w:date="2023-01-12T12:36:00Z"/>
                    <w:rFonts w:ascii="Calibri" w:eastAsia="Times New Roman" w:hAnsi="Calibri" w:cs="Calibri"/>
                    <w:b/>
                    <w:bCs/>
                    <w:color w:val="000000"/>
                    <w:sz w:val="20"/>
                    <w:szCs w:val="20"/>
                    <w:lang w:eastAsia="en-GB"/>
                  </w:rPr>
                </w:rPrChange>
              </w:rPr>
            </w:pPr>
            <w:proofErr w:type="spellStart"/>
            <w:ins w:id="1353" w:author="Jules Schers" w:date="2023-01-12T12:37:00Z">
              <w:r w:rsidRPr="00F14817">
                <w:rPr>
                  <w:rFonts w:ascii="Calibri" w:eastAsia="Times New Roman" w:hAnsi="Calibri" w:cs="Calibri"/>
                  <w:b/>
                  <w:bCs/>
                  <w:color w:val="000000"/>
                  <w:sz w:val="16"/>
                  <w:szCs w:val="16"/>
                  <w:lang w:eastAsia="en-GB"/>
                  <w:rPrChange w:id="1354" w:author="Jules Schers" w:date="2023-01-12T12:37:00Z">
                    <w:rPr>
                      <w:rFonts w:ascii="Calibri" w:eastAsia="Times New Roman" w:hAnsi="Calibri" w:cs="Calibri"/>
                      <w:b/>
                      <w:bCs/>
                      <w:color w:val="000000"/>
                      <w:sz w:val="20"/>
                      <w:szCs w:val="20"/>
                      <w:lang w:eastAsia="en-GB"/>
                    </w:rPr>
                  </w:rPrChange>
                </w:rPr>
                <w:t>Enrollment</w:t>
              </w:r>
              <w:proofErr w:type="spellEnd"/>
              <w:r w:rsidRPr="00F14817">
                <w:rPr>
                  <w:rFonts w:ascii="Calibri" w:eastAsia="Times New Roman" w:hAnsi="Calibri" w:cs="Calibri"/>
                  <w:b/>
                  <w:bCs/>
                  <w:color w:val="000000"/>
                  <w:sz w:val="16"/>
                  <w:szCs w:val="16"/>
                  <w:lang w:eastAsia="en-GB"/>
                  <w:rPrChange w:id="1355" w:author="Jules Schers" w:date="2023-01-12T12:37:00Z">
                    <w:rPr>
                      <w:rFonts w:ascii="Calibri" w:eastAsia="Times New Roman" w:hAnsi="Calibri" w:cs="Calibri"/>
                      <w:b/>
                      <w:bCs/>
                      <w:color w:val="000000"/>
                      <w:sz w:val="20"/>
                      <w:szCs w:val="20"/>
                      <w:lang w:eastAsia="en-GB"/>
                    </w:rPr>
                  </w:rPrChange>
                </w:rPr>
                <w:t xml:space="preserve"> diff </w:t>
              </w:r>
            </w:ins>
            <w:ins w:id="1356" w:author="Jules Schers" w:date="2023-01-12T12:36:00Z">
              <w:r w:rsidRPr="00F14817">
                <w:rPr>
                  <w:rFonts w:ascii="Calibri" w:eastAsia="Times New Roman" w:hAnsi="Calibri" w:cs="Calibri"/>
                  <w:b/>
                  <w:bCs/>
                  <w:color w:val="000000"/>
                  <w:sz w:val="16"/>
                  <w:szCs w:val="16"/>
                  <w:lang w:eastAsia="en-GB"/>
                  <w:rPrChange w:id="1357" w:author="Jules Schers" w:date="2023-01-12T12:37:00Z">
                    <w:rPr>
                      <w:rFonts w:ascii="Calibri" w:eastAsia="Times New Roman" w:hAnsi="Calibri" w:cs="Calibri"/>
                      <w:b/>
                      <w:bCs/>
                      <w:color w:val="000000"/>
                      <w:sz w:val="20"/>
                      <w:szCs w:val="20"/>
                      <w:lang w:eastAsia="en-GB"/>
                    </w:rPr>
                  </w:rPrChange>
                </w:rPr>
                <w:t>per cohort</w:t>
              </w:r>
            </w:ins>
            <w:ins w:id="1358" w:author="Jules Schers" w:date="2023-01-12T12:37:00Z">
              <w:r w:rsidRPr="00F14817">
                <w:rPr>
                  <w:rFonts w:ascii="Calibri" w:eastAsia="Times New Roman" w:hAnsi="Calibri" w:cs="Calibri"/>
                  <w:b/>
                  <w:bCs/>
                  <w:color w:val="000000"/>
                  <w:sz w:val="16"/>
                  <w:szCs w:val="16"/>
                  <w:lang w:eastAsia="en-GB"/>
                  <w:rPrChange w:id="1359" w:author="Jules Schers" w:date="2023-01-12T12:37:00Z">
                    <w:rPr>
                      <w:rFonts w:ascii="Calibri" w:eastAsia="Times New Roman" w:hAnsi="Calibri" w:cs="Calibri"/>
                      <w:b/>
                      <w:bCs/>
                      <w:color w:val="000000"/>
                      <w:sz w:val="20"/>
                      <w:szCs w:val="20"/>
                      <w:lang w:eastAsia="en-GB"/>
                    </w:rPr>
                  </w:rPrChange>
                </w:rPr>
                <w:t xml:space="preserve"> (Full vs Baseline)</w:t>
              </w:r>
            </w:ins>
          </w:p>
        </w:tc>
      </w:tr>
      <w:tr w:rsidR="00F14817" w:rsidRPr="00F14817" w14:paraId="16792EBD" w14:textId="77777777" w:rsidTr="00F14817">
        <w:tblPrEx>
          <w:tblW w:w="5171" w:type="dxa"/>
          <w:tblInd w:w="118" w:type="dxa"/>
          <w:tblPrExChange w:id="1360" w:author="Jules Schers" w:date="2023-01-12T12:37:00Z">
            <w:tblPrEx>
              <w:tblW w:w="5171" w:type="dxa"/>
              <w:tblInd w:w="118" w:type="dxa"/>
            </w:tblPrEx>
          </w:tblPrExChange>
        </w:tblPrEx>
        <w:trPr>
          <w:trHeight w:val="584"/>
          <w:ins w:id="1361" w:author="Jules Schers" w:date="2023-01-12T12:36:00Z"/>
          <w:trPrChange w:id="1362" w:author="Jules Schers" w:date="2023-01-12T12:37:00Z">
            <w:trPr>
              <w:gridAfter w:val="0"/>
              <w:trHeight w:val="1116"/>
            </w:trPr>
          </w:trPrChange>
        </w:trPr>
        <w:tc>
          <w:tcPr>
            <w:tcW w:w="960" w:type="dxa"/>
            <w:vMerge/>
            <w:tcBorders>
              <w:top w:val="single" w:sz="8" w:space="0" w:color="auto"/>
              <w:left w:val="single" w:sz="8" w:space="0" w:color="auto"/>
              <w:bottom w:val="single" w:sz="8" w:space="0" w:color="000000"/>
              <w:right w:val="single" w:sz="8" w:space="0" w:color="auto"/>
            </w:tcBorders>
            <w:vAlign w:val="center"/>
            <w:hideMark/>
            <w:tcPrChange w:id="1363" w:author="Jules Schers" w:date="2023-01-12T12:37:00Z">
              <w:tcPr>
                <w:tcW w:w="960" w:type="dxa"/>
                <w:gridSpan w:val="2"/>
                <w:vMerge/>
                <w:tcBorders>
                  <w:top w:val="single" w:sz="8" w:space="0" w:color="auto"/>
                  <w:left w:val="single" w:sz="8" w:space="0" w:color="auto"/>
                  <w:bottom w:val="single" w:sz="8" w:space="0" w:color="000000"/>
                  <w:right w:val="single" w:sz="8" w:space="0" w:color="auto"/>
                </w:tcBorders>
                <w:vAlign w:val="center"/>
                <w:hideMark/>
              </w:tcPr>
            </w:tcPrChange>
          </w:tcPr>
          <w:p w14:paraId="2C8D6DE7" w14:textId="77777777" w:rsidR="00F14817" w:rsidRPr="00F14817" w:rsidRDefault="00F14817" w:rsidP="00F14817">
            <w:pPr>
              <w:spacing w:after="0" w:line="240" w:lineRule="auto"/>
              <w:rPr>
                <w:ins w:id="1364" w:author="Jules Schers" w:date="2023-01-12T12:36:00Z"/>
                <w:rFonts w:ascii="Calibri" w:eastAsia="Times New Roman" w:hAnsi="Calibri" w:cs="Calibri"/>
                <w:color w:val="000000"/>
                <w:sz w:val="16"/>
                <w:szCs w:val="16"/>
                <w:lang w:eastAsia="en-GB"/>
                <w:rPrChange w:id="1365" w:author="Jules Schers" w:date="2023-01-12T12:37:00Z">
                  <w:rPr>
                    <w:ins w:id="1366" w:author="Jules Schers" w:date="2023-01-12T12:36:00Z"/>
                    <w:rFonts w:ascii="Calibri" w:eastAsia="Times New Roman" w:hAnsi="Calibri" w:cs="Calibri"/>
                    <w:color w:val="000000"/>
                    <w:sz w:val="24"/>
                    <w:szCs w:val="24"/>
                    <w:lang w:eastAsia="en-GB"/>
                  </w:rPr>
                </w:rPrChange>
              </w:rPr>
            </w:pPr>
          </w:p>
        </w:tc>
        <w:tc>
          <w:tcPr>
            <w:tcW w:w="896" w:type="dxa"/>
            <w:vMerge/>
            <w:tcBorders>
              <w:top w:val="single" w:sz="8" w:space="0" w:color="auto"/>
              <w:left w:val="single" w:sz="8" w:space="0" w:color="auto"/>
              <w:bottom w:val="single" w:sz="8" w:space="0" w:color="000000"/>
              <w:right w:val="single" w:sz="8" w:space="0" w:color="auto"/>
            </w:tcBorders>
            <w:vAlign w:val="center"/>
            <w:hideMark/>
            <w:tcPrChange w:id="1367" w:author="Jules Schers" w:date="2023-01-12T12:37:00Z">
              <w:tcPr>
                <w:tcW w:w="896" w:type="dxa"/>
                <w:gridSpan w:val="2"/>
                <w:vMerge/>
                <w:tcBorders>
                  <w:top w:val="single" w:sz="8" w:space="0" w:color="auto"/>
                  <w:left w:val="single" w:sz="8" w:space="0" w:color="auto"/>
                  <w:bottom w:val="single" w:sz="8" w:space="0" w:color="000000"/>
                  <w:right w:val="single" w:sz="8" w:space="0" w:color="auto"/>
                </w:tcBorders>
                <w:vAlign w:val="center"/>
                <w:hideMark/>
              </w:tcPr>
            </w:tcPrChange>
          </w:tcPr>
          <w:p w14:paraId="48BDFF39" w14:textId="77777777" w:rsidR="00F14817" w:rsidRPr="00F14817" w:rsidRDefault="00F14817" w:rsidP="00F14817">
            <w:pPr>
              <w:spacing w:after="0" w:line="240" w:lineRule="auto"/>
              <w:rPr>
                <w:ins w:id="1368" w:author="Jules Schers" w:date="2023-01-12T12:36:00Z"/>
                <w:rFonts w:ascii="Calibri" w:eastAsia="Times New Roman" w:hAnsi="Calibri" w:cs="Calibri"/>
                <w:b/>
                <w:bCs/>
                <w:color w:val="000000"/>
                <w:sz w:val="16"/>
                <w:szCs w:val="16"/>
                <w:lang w:eastAsia="en-GB"/>
                <w:rPrChange w:id="1369" w:author="Jules Schers" w:date="2023-01-12T12:37:00Z">
                  <w:rPr>
                    <w:ins w:id="1370" w:author="Jules Schers" w:date="2023-01-12T12:36:00Z"/>
                    <w:rFonts w:ascii="Calibri" w:eastAsia="Times New Roman" w:hAnsi="Calibri" w:cs="Calibri"/>
                    <w:b/>
                    <w:bCs/>
                    <w:color w:val="000000"/>
                    <w:sz w:val="20"/>
                    <w:szCs w:val="20"/>
                    <w:lang w:eastAsia="en-GB"/>
                  </w:rPr>
                </w:rPrChange>
              </w:rPr>
            </w:pPr>
          </w:p>
        </w:tc>
        <w:tc>
          <w:tcPr>
            <w:tcW w:w="661" w:type="dxa"/>
            <w:vMerge/>
            <w:tcBorders>
              <w:top w:val="single" w:sz="8" w:space="0" w:color="auto"/>
              <w:left w:val="single" w:sz="8" w:space="0" w:color="auto"/>
              <w:bottom w:val="single" w:sz="8" w:space="0" w:color="000000"/>
              <w:right w:val="single" w:sz="8" w:space="0" w:color="auto"/>
            </w:tcBorders>
            <w:vAlign w:val="center"/>
            <w:hideMark/>
            <w:tcPrChange w:id="1371" w:author="Jules Schers" w:date="2023-01-12T12:37:00Z">
              <w:tcPr>
                <w:tcW w:w="661" w:type="dxa"/>
                <w:gridSpan w:val="3"/>
                <w:vMerge/>
                <w:tcBorders>
                  <w:top w:val="single" w:sz="8" w:space="0" w:color="auto"/>
                  <w:left w:val="single" w:sz="8" w:space="0" w:color="auto"/>
                  <w:bottom w:val="single" w:sz="8" w:space="0" w:color="000000"/>
                  <w:right w:val="single" w:sz="8" w:space="0" w:color="auto"/>
                </w:tcBorders>
                <w:vAlign w:val="center"/>
                <w:hideMark/>
              </w:tcPr>
            </w:tcPrChange>
          </w:tcPr>
          <w:p w14:paraId="3BF51269" w14:textId="77777777" w:rsidR="00F14817" w:rsidRPr="00F14817" w:rsidRDefault="00F14817" w:rsidP="00F14817">
            <w:pPr>
              <w:spacing w:after="0" w:line="240" w:lineRule="auto"/>
              <w:rPr>
                <w:ins w:id="1372" w:author="Jules Schers" w:date="2023-01-12T12:36:00Z"/>
                <w:rFonts w:ascii="Calibri" w:eastAsia="Times New Roman" w:hAnsi="Calibri" w:cs="Calibri"/>
                <w:b/>
                <w:bCs/>
                <w:color w:val="000000"/>
                <w:sz w:val="16"/>
                <w:szCs w:val="16"/>
                <w:lang w:eastAsia="en-GB"/>
                <w:rPrChange w:id="1373" w:author="Jules Schers" w:date="2023-01-12T12:37:00Z">
                  <w:rPr>
                    <w:ins w:id="1374" w:author="Jules Schers" w:date="2023-01-12T12:36:00Z"/>
                    <w:rFonts w:ascii="Calibri" w:eastAsia="Times New Roman" w:hAnsi="Calibri" w:cs="Calibri"/>
                    <w:b/>
                    <w:bCs/>
                    <w:color w:val="000000"/>
                    <w:sz w:val="20"/>
                    <w:szCs w:val="20"/>
                    <w:lang w:eastAsia="en-GB"/>
                  </w:rPr>
                </w:rPrChange>
              </w:rPr>
            </w:pPr>
          </w:p>
        </w:tc>
        <w:tc>
          <w:tcPr>
            <w:tcW w:w="1327" w:type="dxa"/>
            <w:tcBorders>
              <w:top w:val="nil"/>
              <w:left w:val="nil"/>
              <w:bottom w:val="single" w:sz="8" w:space="0" w:color="auto"/>
              <w:right w:val="single" w:sz="8" w:space="0" w:color="auto"/>
            </w:tcBorders>
            <w:shd w:val="clear" w:color="auto" w:fill="auto"/>
            <w:vAlign w:val="center"/>
            <w:hideMark/>
            <w:tcPrChange w:id="1375" w:author="Jules Schers" w:date="2023-01-12T12:37:00Z">
              <w:tcPr>
                <w:tcW w:w="1327" w:type="dxa"/>
                <w:gridSpan w:val="3"/>
                <w:tcBorders>
                  <w:top w:val="nil"/>
                  <w:left w:val="nil"/>
                  <w:bottom w:val="single" w:sz="8" w:space="0" w:color="auto"/>
                  <w:right w:val="single" w:sz="8" w:space="0" w:color="auto"/>
                </w:tcBorders>
                <w:shd w:val="clear" w:color="auto" w:fill="auto"/>
                <w:vAlign w:val="center"/>
                <w:hideMark/>
              </w:tcPr>
            </w:tcPrChange>
          </w:tcPr>
          <w:p w14:paraId="43D024C7" w14:textId="77777777" w:rsidR="00F14817" w:rsidRPr="00F14817" w:rsidRDefault="00F14817" w:rsidP="00F14817">
            <w:pPr>
              <w:spacing w:after="0" w:line="240" w:lineRule="auto"/>
              <w:jc w:val="center"/>
              <w:rPr>
                <w:ins w:id="1376" w:author="Jules Schers" w:date="2023-01-12T12:36:00Z"/>
                <w:rFonts w:ascii="Calibri" w:eastAsia="Times New Roman" w:hAnsi="Calibri" w:cs="Calibri"/>
                <w:b/>
                <w:bCs/>
                <w:i/>
                <w:iCs/>
                <w:color w:val="000000"/>
                <w:sz w:val="16"/>
                <w:szCs w:val="16"/>
                <w:lang w:eastAsia="en-GB"/>
                <w:rPrChange w:id="1377" w:author="Jules Schers" w:date="2023-01-12T12:38:00Z">
                  <w:rPr>
                    <w:ins w:id="1378" w:author="Jules Schers" w:date="2023-01-12T12:36:00Z"/>
                    <w:rFonts w:ascii="Calibri" w:eastAsia="Times New Roman" w:hAnsi="Calibri" w:cs="Calibri"/>
                    <w:b/>
                    <w:bCs/>
                    <w:color w:val="000000"/>
                    <w:sz w:val="20"/>
                    <w:szCs w:val="20"/>
                    <w:lang w:eastAsia="en-GB"/>
                  </w:rPr>
                </w:rPrChange>
              </w:rPr>
            </w:pPr>
            <w:ins w:id="1379" w:author="Jules Schers" w:date="2023-01-12T12:36:00Z">
              <w:r w:rsidRPr="00F14817">
                <w:rPr>
                  <w:rFonts w:ascii="Calibri" w:eastAsia="Times New Roman" w:hAnsi="Calibri" w:cs="Calibri"/>
                  <w:b/>
                  <w:bCs/>
                  <w:i/>
                  <w:iCs/>
                  <w:color w:val="000000"/>
                  <w:sz w:val="16"/>
                  <w:szCs w:val="16"/>
                  <w:lang w:eastAsia="en-GB"/>
                  <w:rPrChange w:id="1380" w:author="Jules Schers" w:date="2023-01-12T12:38:00Z">
                    <w:rPr>
                      <w:rFonts w:ascii="Calibri" w:eastAsia="Times New Roman" w:hAnsi="Calibri" w:cs="Calibri"/>
                      <w:b/>
                      <w:bCs/>
                      <w:color w:val="000000"/>
                      <w:sz w:val="20"/>
                      <w:szCs w:val="20"/>
                      <w:lang w:eastAsia="en-GB"/>
                    </w:rPr>
                  </w:rPrChange>
                </w:rPr>
                <w:t>thousands of pupils/students</w:t>
              </w:r>
            </w:ins>
          </w:p>
        </w:tc>
        <w:tc>
          <w:tcPr>
            <w:tcW w:w="1327" w:type="dxa"/>
            <w:tcBorders>
              <w:top w:val="nil"/>
              <w:left w:val="nil"/>
              <w:bottom w:val="single" w:sz="8" w:space="0" w:color="auto"/>
              <w:right w:val="single" w:sz="8" w:space="0" w:color="auto"/>
            </w:tcBorders>
            <w:shd w:val="clear" w:color="auto" w:fill="auto"/>
            <w:vAlign w:val="center"/>
            <w:hideMark/>
            <w:tcPrChange w:id="1381" w:author="Jules Schers" w:date="2023-01-12T12:37:00Z">
              <w:tcPr>
                <w:tcW w:w="1327" w:type="dxa"/>
                <w:gridSpan w:val="3"/>
                <w:tcBorders>
                  <w:top w:val="nil"/>
                  <w:left w:val="nil"/>
                  <w:bottom w:val="single" w:sz="8" w:space="0" w:color="auto"/>
                  <w:right w:val="single" w:sz="8" w:space="0" w:color="auto"/>
                </w:tcBorders>
                <w:shd w:val="clear" w:color="auto" w:fill="auto"/>
                <w:vAlign w:val="center"/>
                <w:hideMark/>
              </w:tcPr>
            </w:tcPrChange>
          </w:tcPr>
          <w:p w14:paraId="231FCFF2" w14:textId="77777777" w:rsidR="00F14817" w:rsidRPr="00F14817" w:rsidRDefault="00F14817" w:rsidP="00F14817">
            <w:pPr>
              <w:spacing w:after="0" w:line="240" w:lineRule="auto"/>
              <w:jc w:val="center"/>
              <w:rPr>
                <w:ins w:id="1382" w:author="Jules Schers" w:date="2023-01-12T12:36:00Z"/>
                <w:rFonts w:ascii="Calibri" w:eastAsia="Times New Roman" w:hAnsi="Calibri" w:cs="Calibri"/>
                <w:b/>
                <w:bCs/>
                <w:i/>
                <w:iCs/>
                <w:color w:val="000000"/>
                <w:sz w:val="16"/>
                <w:szCs w:val="16"/>
                <w:lang w:eastAsia="en-GB"/>
                <w:rPrChange w:id="1383" w:author="Jules Schers" w:date="2023-01-12T12:38:00Z">
                  <w:rPr>
                    <w:ins w:id="1384" w:author="Jules Schers" w:date="2023-01-12T12:36:00Z"/>
                    <w:rFonts w:ascii="Calibri" w:eastAsia="Times New Roman" w:hAnsi="Calibri" w:cs="Calibri"/>
                    <w:b/>
                    <w:bCs/>
                    <w:color w:val="000000"/>
                    <w:sz w:val="20"/>
                    <w:szCs w:val="20"/>
                    <w:lang w:eastAsia="en-GB"/>
                  </w:rPr>
                </w:rPrChange>
              </w:rPr>
            </w:pPr>
            <w:ins w:id="1385" w:author="Jules Schers" w:date="2023-01-12T12:36:00Z">
              <w:r w:rsidRPr="00F14817">
                <w:rPr>
                  <w:rFonts w:ascii="Calibri" w:eastAsia="Times New Roman" w:hAnsi="Calibri" w:cs="Calibri"/>
                  <w:b/>
                  <w:bCs/>
                  <w:i/>
                  <w:iCs/>
                  <w:color w:val="000000"/>
                  <w:sz w:val="16"/>
                  <w:szCs w:val="16"/>
                  <w:lang w:eastAsia="en-GB"/>
                  <w:rPrChange w:id="1386" w:author="Jules Schers" w:date="2023-01-12T12:38:00Z">
                    <w:rPr>
                      <w:rFonts w:ascii="Calibri" w:eastAsia="Times New Roman" w:hAnsi="Calibri" w:cs="Calibri"/>
                      <w:b/>
                      <w:bCs/>
                      <w:color w:val="000000"/>
                      <w:sz w:val="20"/>
                      <w:szCs w:val="20"/>
                      <w:lang w:eastAsia="en-GB"/>
                    </w:rPr>
                  </w:rPrChange>
                </w:rPr>
                <w:t>thousands of pupils/students</w:t>
              </w:r>
            </w:ins>
          </w:p>
        </w:tc>
      </w:tr>
      <w:tr w:rsidR="00F14817" w:rsidRPr="00F14817" w14:paraId="454DC8C0" w14:textId="77777777" w:rsidTr="00F14817">
        <w:trPr>
          <w:trHeight w:val="300"/>
          <w:ins w:id="1387" w:author="Jules Schers" w:date="2023-01-12T12:36:00Z"/>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202C880" w14:textId="77777777" w:rsidR="00F14817" w:rsidRPr="00F14817" w:rsidRDefault="00F14817" w:rsidP="00F14817">
            <w:pPr>
              <w:spacing w:after="0" w:line="240" w:lineRule="auto"/>
              <w:jc w:val="both"/>
              <w:rPr>
                <w:ins w:id="1388" w:author="Jules Schers" w:date="2023-01-12T12:36:00Z"/>
                <w:rFonts w:ascii="Calibri" w:eastAsia="Times New Roman" w:hAnsi="Calibri" w:cs="Calibri"/>
                <w:color w:val="000000"/>
                <w:sz w:val="16"/>
                <w:szCs w:val="16"/>
                <w:lang w:eastAsia="en-GB"/>
                <w:rPrChange w:id="1389" w:author="Jules Schers" w:date="2023-01-12T12:37:00Z">
                  <w:rPr>
                    <w:ins w:id="1390" w:author="Jules Schers" w:date="2023-01-12T12:36:00Z"/>
                    <w:rFonts w:ascii="Calibri" w:eastAsia="Times New Roman" w:hAnsi="Calibri" w:cs="Calibri"/>
                    <w:color w:val="000000"/>
                    <w:sz w:val="20"/>
                    <w:szCs w:val="20"/>
                    <w:lang w:eastAsia="en-GB"/>
                  </w:rPr>
                </w:rPrChange>
              </w:rPr>
            </w:pPr>
            <w:ins w:id="1391" w:author="Jules Schers" w:date="2023-01-12T12:36:00Z">
              <w:r w:rsidRPr="00F14817">
                <w:rPr>
                  <w:rFonts w:ascii="Calibri" w:eastAsia="Times New Roman" w:hAnsi="Calibri" w:cs="Calibri"/>
                  <w:color w:val="000000"/>
                  <w:sz w:val="16"/>
                  <w:szCs w:val="16"/>
                  <w:lang w:eastAsia="en-GB"/>
                  <w:rPrChange w:id="1392" w:author="Jules Schers" w:date="2023-01-12T12:37:00Z">
                    <w:rPr>
                      <w:rFonts w:ascii="Calibri" w:eastAsia="Times New Roman" w:hAnsi="Calibri" w:cs="Calibri"/>
                      <w:color w:val="000000"/>
                      <w:sz w:val="20"/>
                      <w:szCs w:val="20"/>
                      <w:lang w:eastAsia="en-GB"/>
                    </w:rPr>
                  </w:rPrChange>
                </w:rPr>
                <w:t>2020</w:t>
              </w:r>
            </w:ins>
          </w:p>
        </w:tc>
        <w:tc>
          <w:tcPr>
            <w:tcW w:w="896" w:type="dxa"/>
            <w:tcBorders>
              <w:top w:val="nil"/>
              <w:left w:val="nil"/>
              <w:bottom w:val="single" w:sz="8" w:space="0" w:color="auto"/>
              <w:right w:val="single" w:sz="8" w:space="0" w:color="auto"/>
            </w:tcBorders>
            <w:shd w:val="clear" w:color="auto" w:fill="auto"/>
            <w:noWrap/>
            <w:vAlign w:val="center"/>
            <w:hideMark/>
          </w:tcPr>
          <w:p w14:paraId="7FD2A70B" w14:textId="77777777" w:rsidR="00F14817" w:rsidRPr="00F14817" w:rsidRDefault="00F14817" w:rsidP="00F14817">
            <w:pPr>
              <w:spacing w:after="0" w:line="240" w:lineRule="auto"/>
              <w:jc w:val="right"/>
              <w:rPr>
                <w:ins w:id="1393" w:author="Jules Schers" w:date="2023-01-12T12:36:00Z"/>
                <w:rFonts w:ascii="Calibri" w:eastAsia="Times New Roman" w:hAnsi="Calibri" w:cs="Calibri"/>
                <w:color w:val="000000"/>
                <w:sz w:val="16"/>
                <w:szCs w:val="16"/>
                <w:lang w:eastAsia="en-GB"/>
                <w:rPrChange w:id="1394" w:author="Jules Schers" w:date="2023-01-12T12:37:00Z">
                  <w:rPr>
                    <w:ins w:id="1395" w:author="Jules Schers" w:date="2023-01-12T12:36:00Z"/>
                    <w:rFonts w:ascii="Calibri" w:eastAsia="Times New Roman" w:hAnsi="Calibri" w:cs="Calibri"/>
                    <w:color w:val="000000"/>
                    <w:sz w:val="20"/>
                    <w:szCs w:val="20"/>
                    <w:lang w:eastAsia="en-GB"/>
                  </w:rPr>
                </w:rPrChange>
              </w:rPr>
            </w:pPr>
            <w:ins w:id="1396" w:author="Jules Schers" w:date="2023-01-12T12:36:00Z">
              <w:r w:rsidRPr="00F14817">
                <w:rPr>
                  <w:rFonts w:ascii="Calibri" w:eastAsia="Times New Roman" w:hAnsi="Calibri" w:cs="Calibri"/>
                  <w:color w:val="000000"/>
                  <w:sz w:val="16"/>
                  <w:szCs w:val="16"/>
                  <w:lang w:eastAsia="en-GB"/>
                  <w:rPrChange w:id="1397" w:author="Jules Schers" w:date="2023-01-12T12:37:00Z">
                    <w:rPr>
                      <w:rFonts w:ascii="Calibri" w:eastAsia="Times New Roman" w:hAnsi="Calibri" w:cs="Calibri"/>
                      <w:color w:val="000000"/>
                      <w:sz w:val="20"/>
                      <w:szCs w:val="20"/>
                      <w:lang w:eastAsia="en-GB"/>
                    </w:rPr>
                  </w:rPrChange>
                </w:rPr>
                <w:t>13 543</w:t>
              </w:r>
            </w:ins>
          </w:p>
        </w:tc>
        <w:tc>
          <w:tcPr>
            <w:tcW w:w="661" w:type="dxa"/>
            <w:tcBorders>
              <w:top w:val="nil"/>
              <w:left w:val="nil"/>
              <w:bottom w:val="single" w:sz="8" w:space="0" w:color="auto"/>
              <w:right w:val="single" w:sz="8" w:space="0" w:color="auto"/>
            </w:tcBorders>
            <w:shd w:val="clear" w:color="auto" w:fill="auto"/>
            <w:noWrap/>
            <w:vAlign w:val="center"/>
            <w:hideMark/>
          </w:tcPr>
          <w:p w14:paraId="4F5F5B50" w14:textId="77777777" w:rsidR="00F14817" w:rsidRPr="00F14817" w:rsidRDefault="00F14817" w:rsidP="00F14817">
            <w:pPr>
              <w:spacing w:after="0" w:line="240" w:lineRule="auto"/>
              <w:jc w:val="right"/>
              <w:rPr>
                <w:ins w:id="1398" w:author="Jules Schers" w:date="2023-01-12T12:36:00Z"/>
                <w:rFonts w:ascii="Calibri" w:eastAsia="Times New Roman" w:hAnsi="Calibri" w:cs="Calibri"/>
                <w:color w:val="000000"/>
                <w:sz w:val="16"/>
                <w:szCs w:val="16"/>
                <w:lang w:eastAsia="en-GB"/>
                <w:rPrChange w:id="1399" w:author="Jules Schers" w:date="2023-01-12T12:37:00Z">
                  <w:rPr>
                    <w:ins w:id="1400" w:author="Jules Schers" w:date="2023-01-12T12:36:00Z"/>
                    <w:rFonts w:ascii="Calibri" w:eastAsia="Times New Roman" w:hAnsi="Calibri" w:cs="Calibri"/>
                    <w:color w:val="000000"/>
                    <w:sz w:val="20"/>
                    <w:szCs w:val="20"/>
                    <w:lang w:eastAsia="en-GB"/>
                  </w:rPr>
                </w:rPrChange>
              </w:rPr>
            </w:pPr>
            <w:ins w:id="1401" w:author="Jules Schers" w:date="2023-01-12T12:36:00Z">
              <w:r w:rsidRPr="00F14817">
                <w:rPr>
                  <w:rFonts w:ascii="Calibri" w:eastAsia="Times New Roman" w:hAnsi="Calibri" w:cs="Calibri"/>
                  <w:color w:val="000000"/>
                  <w:sz w:val="16"/>
                  <w:szCs w:val="16"/>
                  <w:lang w:eastAsia="en-GB"/>
                  <w:rPrChange w:id="1402"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
          <w:p w14:paraId="183EF1E5" w14:textId="77777777" w:rsidR="00F14817" w:rsidRPr="00F14817" w:rsidRDefault="00F14817" w:rsidP="00F14817">
            <w:pPr>
              <w:spacing w:after="0" w:line="240" w:lineRule="auto"/>
              <w:jc w:val="right"/>
              <w:rPr>
                <w:ins w:id="1403" w:author="Jules Schers" w:date="2023-01-12T12:36:00Z"/>
                <w:rFonts w:ascii="Calibri" w:eastAsia="Times New Roman" w:hAnsi="Calibri" w:cs="Calibri"/>
                <w:color w:val="000000"/>
                <w:sz w:val="16"/>
                <w:szCs w:val="16"/>
                <w:lang w:eastAsia="en-GB"/>
                <w:rPrChange w:id="1404" w:author="Jules Schers" w:date="2023-01-12T12:37:00Z">
                  <w:rPr>
                    <w:ins w:id="1405" w:author="Jules Schers" w:date="2023-01-12T12:36:00Z"/>
                    <w:rFonts w:ascii="Calibri" w:eastAsia="Times New Roman" w:hAnsi="Calibri" w:cs="Calibri"/>
                    <w:color w:val="000000"/>
                    <w:sz w:val="20"/>
                    <w:szCs w:val="20"/>
                    <w:lang w:eastAsia="en-GB"/>
                  </w:rPr>
                </w:rPrChange>
              </w:rPr>
            </w:pPr>
            <w:ins w:id="1406" w:author="Jules Schers" w:date="2023-01-12T12:36:00Z">
              <w:r w:rsidRPr="00F14817">
                <w:rPr>
                  <w:rFonts w:ascii="Calibri" w:eastAsia="Times New Roman" w:hAnsi="Calibri" w:cs="Calibri"/>
                  <w:color w:val="000000"/>
                  <w:sz w:val="16"/>
                  <w:szCs w:val="16"/>
                  <w:lang w:eastAsia="en-GB"/>
                  <w:rPrChange w:id="1407" w:author="Jules Schers" w:date="2023-01-12T12:37:00Z">
                    <w:rPr>
                      <w:rFonts w:ascii="Calibri" w:eastAsia="Times New Roman" w:hAnsi="Calibri" w:cs="Calibri"/>
                      <w:color w:val="000000"/>
                      <w:sz w:val="20"/>
                      <w:szCs w:val="20"/>
                      <w:lang w:eastAsia="en-GB"/>
                    </w:rPr>
                  </w:rPrChange>
                </w:rPr>
                <w:t>0</w:t>
              </w:r>
            </w:ins>
          </w:p>
        </w:tc>
        <w:tc>
          <w:tcPr>
            <w:tcW w:w="1327" w:type="dxa"/>
            <w:tcBorders>
              <w:top w:val="nil"/>
              <w:left w:val="nil"/>
              <w:bottom w:val="single" w:sz="8" w:space="0" w:color="auto"/>
              <w:right w:val="single" w:sz="8" w:space="0" w:color="auto"/>
            </w:tcBorders>
            <w:shd w:val="clear" w:color="auto" w:fill="auto"/>
            <w:noWrap/>
            <w:vAlign w:val="center"/>
            <w:hideMark/>
          </w:tcPr>
          <w:p w14:paraId="41D28BE6" w14:textId="77777777" w:rsidR="00F14817" w:rsidRPr="00F14817" w:rsidRDefault="00F14817" w:rsidP="00F14817">
            <w:pPr>
              <w:spacing w:after="0" w:line="240" w:lineRule="auto"/>
              <w:jc w:val="right"/>
              <w:rPr>
                <w:ins w:id="1408" w:author="Jules Schers" w:date="2023-01-12T12:36:00Z"/>
                <w:rFonts w:ascii="Calibri" w:eastAsia="Times New Roman" w:hAnsi="Calibri" w:cs="Calibri"/>
                <w:color w:val="000000"/>
                <w:sz w:val="16"/>
                <w:szCs w:val="16"/>
                <w:lang w:eastAsia="en-GB"/>
                <w:rPrChange w:id="1409" w:author="Jules Schers" w:date="2023-01-12T12:37:00Z">
                  <w:rPr>
                    <w:ins w:id="1410" w:author="Jules Schers" w:date="2023-01-12T12:36:00Z"/>
                    <w:rFonts w:ascii="Calibri" w:eastAsia="Times New Roman" w:hAnsi="Calibri" w:cs="Calibri"/>
                    <w:color w:val="000000"/>
                    <w:sz w:val="20"/>
                    <w:szCs w:val="20"/>
                    <w:lang w:eastAsia="en-GB"/>
                  </w:rPr>
                </w:rPrChange>
              </w:rPr>
            </w:pPr>
            <w:ins w:id="1411" w:author="Jules Schers" w:date="2023-01-12T12:36:00Z">
              <w:r w:rsidRPr="00F14817">
                <w:rPr>
                  <w:rFonts w:ascii="Calibri" w:eastAsia="Times New Roman" w:hAnsi="Calibri" w:cs="Calibri"/>
                  <w:color w:val="000000"/>
                  <w:sz w:val="16"/>
                  <w:szCs w:val="16"/>
                  <w:lang w:eastAsia="en-GB"/>
                  <w:rPrChange w:id="1412" w:author="Jules Schers" w:date="2023-01-12T12:37:00Z">
                    <w:rPr>
                      <w:rFonts w:ascii="Calibri" w:eastAsia="Times New Roman" w:hAnsi="Calibri" w:cs="Calibri"/>
                      <w:color w:val="000000"/>
                      <w:sz w:val="20"/>
                      <w:szCs w:val="20"/>
                      <w:lang w:eastAsia="en-GB"/>
                    </w:rPr>
                  </w:rPrChange>
                </w:rPr>
                <w:t>0,0</w:t>
              </w:r>
            </w:ins>
          </w:p>
        </w:tc>
      </w:tr>
      <w:tr w:rsidR="00F14817" w:rsidRPr="00F14817" w14:paraId="5FF2E25A" w14:textId="77777777" w:rsidTr="00F14817">
        <w:trPr>
          <w:trHeight w:val="300"/>
          <w:ins w:id="1413" w:author="Jules Schers" w:date="2023-01-12T12:36:00Z"/>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41B518E" w14:textId="77777777" w:rsidR="00F14817" w:rsidRPr="00F14817" w:rsidRDefault="00F14817" w:rsidP="00F14817">
            <w:pPr>
              <w:spacing w:after="0" w:line="240" w:lineRule="auto"/>
              <w:jc w:val="both"/>
              <w:rPr>
                <w:ins w:id="1414" w:author="Jules Schers" w:date="2023-01-12T12:36:00Z"/>
                <w:rFonts w:ascii="Calibri" w:eastAsia="Times New Roman" w:hAnsi="Calibri" w:cs="Calibri"/>
                <w:color w:val="000000"/>
                <w:sz w:val="16"/>
                <w:szCs w:val="16"/>
                <w:lang w:eastAsia="en-GB"/>
                <w:rPrChange w:id="1415" w:author="Jules Schers" w:date="2023-01-12T12:37:00Z">
                  <w:rPr>
                    <w:ins w:id="1416" w:author="Jules Schers" w:date="2023-01-12T12:36:00Z"/>
                    <w:rFonts w:ascii="Calibri" w:eastAsia="Times New Roman" w:hAnsi="Calibri" w:cs="Calibri"/>
                    <w:color w:val="000000"/>
                    <w:sz w:val="20"/>
                    <w:szCs w:val="20"/>
                    <w:lang w:eastAsia="en-GB"/>
                  </w:rPr>
                </w:rPrChange>
              </w:rPr>
            </w:pPr>
            <w:ins w:id="1417" w:author="Jules Schers" w:date="2023-01-12T12:36:00Z">
              <w:r w:rsidRPr="00F14817">
                <w:rPr>
                  <w:rFonts w:ascii="Calibri" w:eastAsia="Times New Roman" w:hAnsi="Calibri" w:cs="Calibri"/>
                  <w:color w:val="000000"/>
                  <w:sz w:val="16"/>
                  <w:szCs w:val="16"/>
                  <w:lang w:eastAsia="en-GB"/>
                  <w:rPrChange w:id="1418" w:author="Jules Schers" w:date="2023-01-12T12:37:00Z">
                    <w:rPr>
                      <w:rFonts w:ascii="Calibri" w:eastAsia="Times New Roman" w:hAnsi="Calibri" w:cs="Calibri"/>
                      <w:color w:val="000000"/>
                      <w:sz w:val="20"/>
                      <w:szCs w:val="20"/>
                      <w:lang w:eastAsia="en-GB"/>
                    </w:rPr>
                  </w:rPrChange>
                </w:rPr>
                <w:t>2021</w:t>
              </w:r>
            </w:ins>
          </w:p>
        </w:tc>
        <w:tc>
          <w:tcPr>
            <w:tcW w:w="896" w:type="dxa"/>
            <w:tcBorders>
              <w:top w:val="nil"/>
              <w:left w:val="nil"/>
              <w:bottom w:val="single" w:sz="8" w:space="0" w:color="auto"/>
              <w:right w:val="single" w:sz="8" w:space="0" w:color="auto"/>
            </w:tcBorders>
            <w:shd w:val="clear" w:color="auto" w:fill="auto"/>
            <w:noWrap/>
            <w:vAlign w:val="center"/>
            <w:hideMark/>
          </w:tcPr>
          <w:p w14:paraId="37148C54" w14:textId="77777777" w:rsidR="00F14817" w:rsidRPr="00F14817" w:rsidRDefault="00F14817" w:rsidP="00F14817">
            <w:pPr>
              <w:spacing w:after="0" w:line="240" w:lineRule="auto"/>
              <w:jc w:val="right"/>
              <w:rPr>
                <w:ins w:id="1419" w:author="Jules Schers" w:date="2023-01-12T12:36:00Z"/>
                <w:rFonts w:ascii="Calibri" w:eastAsia="Times New Roman" w:hAnsi="Calibri" w:cs="Calibri"/>
                <w:color w:val="000000"/>
                <w:sz w:val="16"/>
                <w:szCs w:val="16"/>
                <w:lang w:eastAsia="en-GB"/>
                <w:rPrChange w:id="1420" w:author="Jules Schers" w:date="2023-01-12T12:37:00Z">
                  <w:rPr>
                    <w:ins w:id="1421" w:author="Jules Schers" w:date="2023-01-12T12:36:00Z"/>
                    <w:rFonts w:ascii="Calibri" w:eastAsia="Times New Roman" w:hAnsi="Calibri" w:cs="Calibri"/>
                    <w:color w:val="000000"/>
                    <w:sz w:val="20"/>
                    <w:szCs w:val="20"/>
                    <w:lang w:eastAsia="en-GB"/>
                  </w:rPr>
                </w:rPrChange>
              </w:rPr>
            </w:pPr>
            <w:ins w:id="1422" w:author="Jules Schers" w:date="2023-01-12T12:36:00Z">
              <w:r w:rsidRPr="00F14817">
                <w:rPr>
                  <w:rFonts w:ascii="Calibri" w:eastAsia="Times New Roman" w:hAnsi="Calibri" w:cs="Calibri"/>
                  <w:color w:val="000000"/>
                  <w:sz w:val="16"/>
                  <w:szCs w:val="16"/>
                  <w:lang w:eastAsia="en-GB"/>
                  <w:rPrChange w:id="1423" w:author="Jules Schers" w:date="2023-01-12T12:37:00Z">
                    <w:rPr>
                      <w:rFonts w:ascii="Calibri" w:eastAsia="Times New Roman" w:hAnsi="Calibri" w:cs="Calibri"/>
                      <w:color w:val="000000"/>
                      <w:sz w:val="20"/>
                      <w:szCs w:val="20"/>
                      <w:lang w:eastAsia="en-GB"/>
                    </w:rPr>
                  </w:rPrChange>
                </w:rPr>
                <w:t>13 654</w:t>
              </w:r>
            </w:ins>
          </w:p>
        </w:tc>
        <w:tc>
          <w:tcPr>
            <w:tcW w:w="661" w:type="dxa"/>
            <w:tcBorders>
              <w:top w:val="nil"/>
              <w:left w:val="nil"/>
              <w:bottom w:val="single" w:sz="8" w:space="0" w:color="auto"/>
              <w:right w:val="single" w:sz="8" w:space="0" w:color="auto"/>
            </w:tcBorders>
            <w:shd w:val="clear" w:color="auto" w:fill="auto"/>
            <w:noWrap/>
            <w:vAlign w:val="center"/>
            <w:hideMark/>
          </w:tcPr>
          <w:p w14:paraId="2A5840E4" w14:textId="77777777" w:rsidR="00F14817" w:rsidRPr="00F14817" w:rsidRDefault="00F14817" w:rsidP="00F14817">
            <w:pPr>
              <w:spacing w:after="0" w:line="240" w:lineRule="auto"/>
              <w:jc w:val="right"/>
              <w:rPr>
                <w:ins w:id="1424" w:author="Jules Schers" w:date="2023-01-12T12:36:00Z"/>
                <w:rFonts w:ascii="Calibri" w:eastAsia="Times New Roman" w:hAnsi="Calibri" w:cs="Calibri"/>
                <w:color w:val="000000"/>
                <w:sz w:val="16"/>
                <w:szCs w:val="16"/>
                <w:lang w:eastAsia="en-GB"/>
                <w:rPrChange w:id="1425" w:author="Jules Schers" w:date="2023-01-12T12:37:00Z">
                  <w:rPr>
                    <w:ins w:id="1426" w:author="Jules Schers" w:date="2023-01-12T12:36:00Z"/>
                    <w:rFonts w:ascii="Calibri" w:eastAsia="Times New Roman" w:hAnsi="Calibri" w:cs="Calibri"/>
                    <w:color w:val="000000"/>
                    <w:sz w:val="20"/>
                    <w:szCs w:val="20"/>
                    <w:lang w:eastAsia="en-GB"/>
                  </w:rPr>
                </w:rPrChange>
              </w:rPr>
            </w:pPr>
            <w:ins w:id="1427" w:author="Jules Schers" w:date="2023-01-12T12:36:00Z">
              <w:r w:rsidRPr="00F14817">
                <w:rPr>
                  <w:rFonts w:ascii="Calibri" w:eastAsia="Times New Roman" w:hAnsi="Calibri" w:cs="Calibri"/>
                  <w:color w:val="000000"/>
                  <w:sz w:val="16"/>
                  <w:szCs w:val="16"/>
                  <w:lang w:eastAsia="en-GB"/>
                  <w:rPrChange w:id="1428"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
          <w:p w14:paraId="16BE4485" w14:textId="77777777" w:rsidR="00F14817" w:rsidRPr="00F14817" w:rsidRDefault="00F14817" w:rsidP="00F14817">
            <w:pPr>
              <w:spacing w:after="0" w:line="240" w:lineRule="auto"/>
              <w:jc w:val="right"/>
              <w:rPr>
                <w:ins w:id="1429" w:author="Jules Schers" w:date="2023-01-12T12:36:00Z"/>
                <w:rFonts w:ascii="Calibri" w:eastAsia="Times New Roman" w:hAnsi="Calibri" w:cs="Calibri"/>
                <w:color w:val="000000"/>
                <w:sz w:val="16"/>
                <w:szCs w:val="16"/>
                <w:lang w:eastAsia="en-GB"/>
                <w:rPrChange w:id="1430" w:author="Jules Schers" w:date="2023-01-12T12:37:00Z">
                  <w:rPr>
                    <w:ins w:id="1431" w:author="Jules Schers" w:date="2023-01-12T12:36:00Z"/>
                    <w:rFonts w:ascii="Calibri" w:eastAsia="Times New Roman" w:hAnsi="Calibri" w:cs="Calibri"/>
                    <w:color w:val="000000"/>
                    <w:sz w:val="20"/>
                    <w:szCs w:val="20"/>
                    <w:lang w:eastAsia="en-GB"/>
                  </w:rPr>
                </w:rPrChange>
              </w:rPr>
            </w:pPr>
            <w:ins w:id="1432" w:author="Jules Schers" w:date="2023-01-12T12:36:00Z">
              <w:r w:rsidRPr="00F14817">
                <w:rPr>
                  <w:rFonts w:ascii="Calibri" w:eastAsia="Times New Roman" w:hAnsi="Calibri" w:cs="Calibri"/>
                  <w:color w:val="000000"/>
                  <w:sz w:val="16"/>
                  <w:szCs w:val="16"/>
                  <w:lang w:eastAsia="en-GB"/>
                  <w:rPrChange w:id="1433" w:author="Jules Schers" w:date="2023-01-12T12:37:00Z">
                    <w:rPr>
                      <w:rFonts w:ascii="Calibri" w:eastAsia="Times New Roman" w:hAnsi="Calibri" w:cs="Calibri"/>
                      <w:color w:val="000000"/>
                      <w:sz w:val="20"/>
                      <w:szCs w:val="20"/>
                      <w:lang w:eastAsia="en-GB"/>
                    </w:rPr>
                  </w:rPrChange>
                </w:rPr>
                <w:t>25</w:t>
              </w:r>
            </w:ins>
          </w:p>
        </w:tc>
        <w:tc>
          <w:tcPr>
            <w:tcW w:w="1327" w:type="dxa"/>
            <w:tcBorders>
              <w:top w:val="nil"/>
              <w:left w:val="nil"/>
              <w:bottom w:val="single" w:sz="8" w:space="0" w:color="auto"/>
              <w:right w:val="single" w:sz="8" w:space="0" w:color="auto"/>
            </w:tcBorders>
            <w:shd w:val="clear" w:color="auto" w:fill="auto"/>
            <w:noWrap/>
            <w:vAlign w:val="center"/>
            <w:hideMark/>
          </w:tcPr>
          <w:p w14:paraId="1C57660E" w14:textId="77777777" w:rsidR="00F14817" w:rsidRPr="00F14817" w:rsidRDefault="00F14817" w:rsidP="00F14817">
            <w:pPr>
              <w:spacing w:after="0" w:line="240" w:lineRule="auto"/>
              <w:jc w:val="right"/>
              <w:rPr>
                <w:ins w:id="1434" w:author="Jules Schers" w:date="2023-01-12T12:36:00Z"/>
                <w:rFonts w:ascii="Calibri" w:eastAsia="Times New Roman" w:hAnsi="Calibri" w:cs="Calibri"/>
                <w:color w:val="000000"/>
                <w:sz w:val="16"/>
                <w:szCs w:val="16"/>
                <w:lang w:eastAsia="en-GB"/>
                <w:rPrChange w:id="1435" w:author="Jules Schers" w:date="2023-01-12T12:37:00Z">
                  <w:rPr>
                    <w:ins w:id="1436" w:author="Jules Schers" w:date="2023-01-12T12:36:00Z"/>
                    <w:rFonts w:ascii="Calibri" w:eastAsia="Times New Roman" w:hAnsi="Calibri" w:cs="Calibri"/>
                    <w:color w:val="000000"/>
                    <w:sz w:val="20"/>
                    <w:szCs w:val="20"/>
                    <w:lang w:eastAsia="en-GB"/>
                  </w:rPr>
                </w:rPrChange>
              </w:rPr>
            </w:pPr>
            <w:ins w:id="1437" w:author="Jules Schers" w:date="2023-01-12T12:36:00Z">
              <w:r w:rsidRPr="00F14817">
                <w:rPr>
                  <w:rFonts w:ascii="Calibri" w:eastAsia="Times New Roman" w:hAnsi="Calibri" w:cs="Calibri"/>
                  <w:color w:val="000000"/>
                  <w:sz w:val="16"/>
                  <w:szCs w:val="16"/>
                  <w:lang w:eastAsia="en-GB"/>
                  <w:rPrChange w:id="1438" w:author="Jules Schers" w:date="2023-01-12T12:37:00Z">
                    <w:rPr>
                      <w:rFonts w:ascii="Calibri" w:eastAsia="Times New Roman" w:hAnsi="Calibri" w:cs="Calibri"/>
                      <w:color w:val="000000"/>
                      <w:sz w:val="20"/>
                      <w:szCs w:val="20"/>
                      <w:lang w:eastAsia="en-GB"/>
                    </w:rPr>
                  </w:rPrChange>
                </w:rPr>
                <w:t>2,1</w:t>
              </w:r>
            </w:ins>
          </w:p>
        </w:tc>
      </w:tr>
      <w:tr w:rsidR="00F14817" w:rsidRPr="00F14817" w14:paraId="295D7086" w14:textId="77777777" w:rsidTr="00F14817">
        <w:trPr>
          <w:trHeight w:val="300"/>
          <w:ins w:id="1439" w:author="Jules Schers" w:date="2023-01-12T12:36:00Z"/>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3E28A8A" w14:textId="77777777" w:rsidR="00F14817" w:rsidRPr="00F14817" w:rsidRDefault="00F14817" w:rsidP="00F14817">
            <w:pPr>
              <w:spacing w:after="0" w:line="240" w:lineRule="auto"/>
              <w:jc w:val="both"/>
              <w:rPr>
                <w:ins w:id="1440" w:author="Jules Schers" w:date="2023-01-12T12:36:00Z"/>
                <w:rFonts w:ascii="Calibri" w:eastAsia="Times New Roman" w:hAnsi="Calibri" w:cs="Calibri"/>
                <w:color w:val="000000"/>
                <w:sz w:val="16"/>
                <w:szCs w:val="16"/>
                <w:lang w:eastAsia="en-GB"/>
                <w:rPrChange w:id="1441" w:author="Jules Schers" w:date="2023-01-12T12:37:00Z">
                  <w:rPr>
                    <w:ins w:id="1442" w:author="Jules Schers" w:date="2023-01-12T12:36:00Z"/>
                    <w:rFonts w:ascii="Calibri" w:eastAsia="Times New Roman" w:hAnsi="Calibri" w:cs="Calibri"/>
                    <w:color w:val="000000"/>
                    <w:sz w:val="20"/>
                    <w:szCs w:val="20"/>
                    <w:lang w:eastAsia="en-GB"/>
                  </w:rPr>
                </w:rPrChange>
              </w:rPr>
            </w:pPr>
            <w:ins w:id="1443" w:author="Jules Schers" w:date="2023-01-12T12:36:00Z">
              <w:r w:rsidRPr="00F14817">
                <w:rPr>
                  <w:rFonts w:ascii="Calibri" w:eastAsia="Times New Roman" w:hAnsi="Calibri" w:cs="Calibri"/>
                  <w:color w:val="000000"/>
                  <w:sz w:val="16"/>
                  <w:szCs w:val="16"/>
                  <w:lang w:eastAsia="en-GB"/>
                  <w:rPrChange w:id="1444" w:author="Jules Schers" w:date="2023-01-12T12:37:00Z">
                    <w:rPr>
                      <w:rFonts w:ascii="Calibri" w:eastAsia="Times New Roman" w:hAnsi="Calibri" w:cs="Calibri"/>
                      <w:color w:val="000000"/>
                      <w:sz w:val="20"/>
                      <w:szCs w:val="20"/>
                      <w:lang w:eastAsia="en-GB"/>
                    </w:rPr>
                  </w:rPrChange>
                </w:rPr>
                <w:t>2022</w:t>
              </w:r>
            </w:ins>
          </w:p>
        </w:tc>
        <w:tc>
          <w:tcPr>
            <w:tcW w:w="896" w:type="dxa"/>
            <w:tcBorders>
              <w:top w:val="nil"/>
              <w:left w:val="nil"/>
              <w:bottom w:val="single" w:sz="8" w:space="0" w:color="auto"/>
              <w:right w:val="single" w:sz="8" w:space="0" w:color="auto"/>
            </w:tcBorders>
            <w:shd w:val="clear" w:color="auto" w:fill="auto"/>
            <w:noWrap/>
            <w:vAlign w:val="center"/>
            <w:hideMark/>
          </w:tcPr>
          <w:p w14:paraId="24E97C91" w14:textId="77777777" w:rsidR="00F14817" w:rsidRPr="00F14817" w:rsidRDefault="00F14817" w:rsidP="00F14817">
            <w:pPr>
              <w:spacing w:after="0" w:line="240" w:lineRule="auto"/>
              <w:jc w:val="right"/>
              <w:rPr>
                <w:ins w:id="1445" w:author="Jules Schers" w:date="2023-01-12T12:36:00Z"/>
                <w:rFonts w:ascii="Calibri" w:eastAsia="Times New Roman" w:hAnsi="Calibri" w:cs="Calibri"/>
                <w:color w:val="000000"/>
                <w:sz w:val="16"/>
                <w:szCs w:val="16"/>
                <w:lang w:eastAsia="en-GB"/>
                <w:rPrChange w:id="1446" w:author="Jules Schers" w:date="2023-01-12T12:37:00Z">
                  <w:rPr>
                    <w:ins w:id="1447" w:author="Jules Schers" w:date="2023-01-12T12:36:00Z"/>
                    <w:rFonts w:ascii="Calibri" w:eastAsia="Times New Roman" w:hAnsi="Calibri" w:cs="Calibri"/>
                    <w:color w:val="000000"/>
                    <w:sz w:val="20"/>
                    <w:szCs w:val="20"/>
                    <w:lang w:eastAsia="en-GB"/>
                  </w:rPr>
                </w:rPrChange>
              </w:rPr>
            </w:pPr>
            <w:ins w:id="1448" w:author="Jules Schers" w:date="2023-01-12T12:36:00Z">
              <w:r w:rsidRPr="00F14817">
                <w:rPr>
                  <w:rFonts w:ascii="Calibri" w:eastAsia="Times New Roman" w:hAnsi="Calibri" w:cs="Calibri"/>
                  <w:color w:val="000000"/>
                  <w:sz w:val="16"/>
                  <w:szCs w:val="16"/>
                  <w:lang w:eastAsia="en-GB"/>
                  <w:rPrChange w:id="1449" w:author="Jules Schers" w:date="2023-01-12T12:37:00Z">
                    <w:rPr>
                      <w:rFonts w:ascii="Calibri" w:eastAsia="Times New Roman" w:hAnsi="Calibri" w:cs="Calibri"/>
                      <w:color w:val="000000"/>
                      <w:sz w:val="20"/>
                      <w:szCs w:val="20"/>
                      <w:lang w:eastAsia="en-GB"/>
                    </w:rPr>
                  </w:rPrChange>
                </w:rPr>
                <w:t>13 770</w:t>
              </w:r>
            </w:ins>
          </w:p>
        </w:tc>
        <w:tc>
          <w:tcPr>
            <w:tcW w:w="661" w:type="dxa"/>
            <w:tcBorders>
              <w:top w:val="nil"/>
              <w:left w:val="nil"/>
              <w:bottom w:val="single" w:sz="8" w:space="0" w:color="auto"/>
              <w:right w:val="single" w:sz="8" w:space="0" w:color="auto"/>
            </w:tcBorders>
            <w:shd w:val="clear" w:color="auto" w:fill="auto"/>
            <w:noWrap/>
            <w:vAlign w:val="center"/>
            <w:hideMark/>
          </w:tcPr>
          <w:p w14:paraId="2C5C9580" w14:textId="77777777" w:rsidR="00F14817" w:rsidRPr="00F14817" w:rsidRDefault="00F14817" w:rsidP="00F14817">
            <w:pPr>
              <w:spacing w:after="0" w:line="240" w:lineRule="auto"/>
              <w:jc w:val="right"/>
              <w:rPr>
                <w:ins w:id="1450" w:author="Jules Schers" w:date="2023-01-12T12:36:00Z"/>
                <w:rFonts w:ascii="Calibri" w:eastAsia="Times New Roman" w:hAnsi="Calibri" w:cs="Calibri"/>
                <w:color w:val="000000"/>
                <w:sz w:val="16"/>
                <w:szCs w:val="16"/>
                <w:lang w:eastAsia="en-GB"/>
                <w:rPrChange w:id="1451" w:author="Jules Schers" w:date="2023-01-12T12:37:00Z">
                  <w:rPr>
                    <w:ins w:id="1452" w:author="Jules Schers" w:date="2023-01-12T12:36:00Z"/>
                    <w:rFonts w:ascii="Calibri" w:eastAsia="Times New Roman" w:hAnsi="Calibri" w:cs="Calibri"/>
                    <w:color w:val="000000"/>
                    <w:sz w:val="20"/>
                    <w:szCs w:val="20"/>
                    <w:lang w:eastAsia="en-GB"/>
                  </w:rPr>
                </w:rPrChange>
              </w:rPr>
            </w:pPr>
            <w:ins w:id="1453" w:author="Jules Schers" w:date="2023-01-12T12:36:00Z">
              <w:r w:rsidRPr="00F14817">
                <w:rPr>
                  <w:rFonts w:ascii="Calibri" w:eastAsia="Times New Roman" w:hAnsi="Calibri" w:cs="Calibri"/>
                  <w:color w:val="000000"/>
                  <w:sz w:val="16"/>
                  <w:szCs w:val="16"/>
                  <w:lang w:eastAsia="en-GB"/>
                  <w:rPrChange w:id="1454"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
          <w:p w14:paraId="76E02CA2" w14:textId="77777777" w:rsidR="00F14817" w:rsidRPr="00F14817" w:rsidRDefault="00F14817" w:rsidP="00F14817">
            <w:pPr>
              <w:spacing w:after="0" w:line="240" w:lineRule="auto"/>
              <w:jc w:val="right"/>
              <w:rPr>
                <w:ins w:id="1455" w:author="Jules Schers" w:date="2023-01-12T12:36:00Z"/>
                <w:rFonts w:ascii="Calibri" w:eastAsia="Times New Roman" w:hAnsi="Calibri" w:cs="Calibri"/>
                <w:color w:val="000000"/>
                <w:sz w:val="16"/>
                <w:szCs w:val="16"/>
                <w:lang w:eastAsia="en-GB"/>
                <w:rPrChange w:id="1456" w:author="Jules Schers" w:date="2023-01-12T12:37:00Z">
                  <w:rPr>
                    <w:ins w:id="1457" w:author="Jules Schers" w:date="2023-01-12T12:36:00Z"/>
                    <w:rFonts w:ascii="Calibri" w:eastAsia="Times New Roman" w:hAnsi="Calibri" w:cs="Calibri"/>
                    <w:color w:val="000000"/>
                    <w:sz w:val="20"/>
                    <w:szCs w:val="20"/>
                    <w:lang w:eastAsia="en-GB"/>
                  </w:rPr>
                </w:rPrChange>
              </w:rPr>
            </w:pPr>
            <w:ins w:id="1458" w:author="Jules Schers" w:date="2023-01-12T12:36:00Z">
              <w:r w:rsidRPr="00F14817">
                <w:rPr>
                  <w:rFonts w:ascii="Calibri" w:eastAsia="Times New Roman" w:hAnsi="Calibri" w:cs="Calibri"/>
                  <w:color w:val="000000"/>
                  <w:sz w:val="16"/>
                  <w:szCs w:val="16"/>
                  <w:lang w:eastAsia="en-GB"/>
                  <w:rPrChange w:id="1459" w:author="Jules Schers" w:date="2023-01-12T12:37:00Z">
                    <w:rPr>
                      <w:rFonts w:ascii="Calibri" w:eastAsia="Times New Roman" w:hAnsi="Calibri" w:cs="Calibri"/>
                      <w:color w:val="000000"/>
                      <w:sz w:val="20"/>
                      <w:szCs w:val="20"/>
                      <w:lang w:eastAsia="en-GB"/>
                    </w:rPr>
                  </w:rPrChange>
                </w:rPr>
                <w:t>52</w:t>
              </w:r>
            </w:ins>
          </w:p>
        </w:tc>
        <w:tc>
          <w:tcPr>
            <w:tcW w:w="1327" w:type="dxa"/>
            <w:tcBorders>
              <w:top w:val="nil"/>
              <w:left w:val="nil"/>
              <w:bottom w:val="single" w:sz="8" w:space="0" w:color="auto"/>
              <w:right w:val="single" w:sz="8" w:space="0" w:color="auto"/>
            </w:tcBorders>
            <w:shd w:val="clear" w:color="auto" w:fill="auto"/>
            <w:noWrap/>
            <w:vAlign w:val="center"/>
            <w:hideMark/>
          </w:tcPr>
          <w:p w14:paraId="111D3A97" w14:textId="77777777" w:rsidR="00F14817" w:rsidRPr="00F14817" w:rsidRDefault="00F14817" w:rsidP="00F14817">
            <w:pPr>
              <w:spacing w:after="0" w:line="240" w:lineRule="auto"/>
              <w:jc w:val="right"/>
              <w:rPr>
                <w:ins w:id="1460" w:author="Jules Schers" w:date="2023-01-12T12:36:00Z"/>
                <w:rFonts w:ascii="Calibri" w:eastAsia="Times New Roman" w:hAnsi="Calibri" w:cs="Calibri"/>
                <w:color w:val="000000"/>
                <w:sz w:val="16"/>
                <w:szCs w:val="16"/>
                <w:lang w:eastAsia="en-GB"/>
                <w:rPrChange w:id="1461" w:author="Jules Schers" w:date="2023-01-12T12:37:00Z">
                  <w:rPr>
                    <w:ins w:id="1462" w:author="Jules Schers" w:date="2023-01-12T12:36:00Z"/>
                    <w:rFonts w:ascii="Calibri" w:eastAsia="Times New Roman" w:hAnsi="Calibri" w:cs="Calibri"/>
                    <w:color w:val="000000"/>
                    <w:sz w:val="20"/>
                    <w:szCs w:val="20"/>
                    <w:lang w:eastAsia="en-GB"/>
                  </w:rPr>
                </w:rPrChange>
              </w:rPr>
            </w:pPr>
            <w:ins w:id="1463" w:author="Jules Schers" w:date="2023-01-12T12:36:00Z">
              <w:r w:rsidRPr="00F14817">
                <w:rPr>
                  <w:rFonts w:ascii="Calibri" w:eastAsia="Times New Roman" w:hAnsi="Calibri" w:cs="Calibri"/>
                  <w:color w:val="000000"/>
                  <w:sz w:val="16"/>
                  <w:szCs w:val="16"/>
                  <w:lang w:eastAsia="en-GB"/>
                  <w:rPrChange w:id="1464" w:author="Jules Schers" w:date="2023-01-12T12:37:00Z">
                    <w:rPr>
                      <w:rFonts w:ascii="Calibri" w:eastAsia="Times New Roman" w:hAnsi="Calibri" w:cs="Calibri"/>
                      <w:color w:val="000000"/>
                      <w:sz w:val="20"/>
                      <w:szCs w:val="20"/>
                      <w:lang w:eastAsia="en-GB"/>
                    </w:rPr>
                  </w:rPrChange>
                </w:rPr>
                <w:t>4,3</w:t>
              </w:r>
            </w:ins>
          </w:p>
        </w:tc>
      </w:tr>
      <w:tr w:rsidR="00F14817" w:rsidRPr="00F14817" w14:paraId="4A5B74E6" w14:textId="77777777" w:rsidTr="00F14817">
        <w:trPr>
          <w:trHeight w:val="300"/>
          <w:ins w:id="1465" w:author="Jules Schers" w:date="2023-01-12T12:36:00Z"/>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0B28AF7" w14:textId="77777777" w:rsidR="00F14817" w:rsidRPr="00F14817" w:rsidRDefault="00F14817" w:rsidP="00F14817">
            <w:pPr>
              <w:spacing w:after="0" w:line="240" w:lineRule="auto"/>
              <w:jc w:val="both"/>
              <w:rPr>
                <w:ins w:id="1466" w:author="Jules Schers" w:date="2023-01-12T12:36:00Z"/>
                <w:rFonts w:ascii="Calibri" w:eastAsia="Times New Roman" w:hAnsi="Calibri" w:cs="Calibri"/>
                <w:color w:val="000000"/>
                <w:sz w:val="16"/>
                <w:szCs w:val="16"/>
                <w:lang w:eastAsia="en-GB"/>
                <w:rPrChange w:id="1467" w:author="Jules Schers" w:date="2023-01-12T12:37:00Z">
                  <w:rPr>
                    <w:ins w:id="1468" w:author="Jules Schers" w:date="2023-01-12T12:36:00Z"/>
                    <w:rFonts w:ascii="Calibri" w:eastAsia="Times New Roman" w:hAnsi="Calibri" w:cs="Calibri"/>
                    <w:color w:val="000000"/>
                    <w:sz w:val="20"/>
                    <w:szCs w:val="20"/>
                    <w:lang w:eastAsia="en-GB"/>
                  </w:rPr>
                </w:rPrChange>
              </w:rPr>
            </w:pPr>
            <w:ins w:id="1469" w:author="Jules Schers" w:date="2023-01-12T12:36:00Z">
              <w:r w:rsidRPr="00F14817">
                <w:rPr>
                  <w:rFonts w:ascii="Calibri" w:eastAsia="Times New Roman" w:hAnsi="Calibri" w:cs="Calibri"/>
                  <w:color w:val="000000"/>
                  <w:sz w:val="16"/>
                  <w:szCs w:val="16"/>
                  <w:lang w:eastAsia="en-GB"/>
                  <w:rPrChange w:id="1470" w:author="Jules Schers" w:date="2023-01-12T12:37:00Z">
                    <w:rPr>
                      <w:rFonts w:ascii="Calibri" w:eastAsia="Times New Roman" w:hAnsi="Calibri" w:cs="Calibri"/>
                      <w:color w:val="000000"/>
                      <w:sz w:val="20"/>
                      <w:szCs w:val="20"/>
                      <w:lang w:eastAsia="en-GB"/>
                    </w:rPr>
                  </w:rPrChange>
                </w:rPr>
                <w:t>2023</w:t>
              </w:r>
            </w:ins>
          </w:p>
        </w:tc>
        <w:tc>
          <w:tcPr>
            <w:tcW w:w="896" w:type="dxa"/>
            <w:tcBorders>
              <w:top w:val="nil"/>
              <w:left w:val="nil"/>
              <w:bottom w:val="single" w:sz="8" w:space="0" w:color="auto"/>
              <w:right w:val="single" w:sz="8" w:space="0" w:color="auto"/>
            </w:tcBorders>
            <w:shd w:val="clear" w:color="auto" w:fill="auto"/>
            <w:noWrap/>
            <w:vAlign w:val="center"/>
            <w:hideMark/>
          </w:tcPr>
          <w:p w14:paraId="5C89E7BE" w14:textId="77777777" w:rsidR="00F14817" w:rsidRPr="00F14817" w:rsidRDefault="00F14817" w:rsidP="00F14817">
            <w:pPr>
              <w:spacing w:after="0" w:line="240" w:lineRule="auto"/>
              <w:jc w:val="right"/>
              <w:rPr>
                <w:ins w:id="1471" w:author="Jules Schers" w:date="2023-01-12T12:36:00Z"/>
                <w:rFonts w:ascii="Calibri" w:eastAsia="Times New Roman" w:hAnsi="Calibri" w:cs="Calibri"/>
                <w:color w:val="000000"/>
                <w:sz w:val="16"/>
                <w:szCs w:val="16"/>
                <w:lang w:eastAsia="en-GB"/>
                <w:rPrChange w:id="1472" w:author="Jules Schers" w:date="2023-01-12T12:37:00Z">
                  <w:rPr>
                    <w:ins w:id="1473" w:author="Jules Schers" w:date="2023-01-12T12:36:00Z"/>
                    <w:rFonts w:ascii="Calibri" w:eastAsia="Times New Roman" w:hAnsi="Calibri" w:cs="Calibri"/>
                    <w:color w:val="000000"/>
                    <w:sz w:val="20"/>
                    <w:szCs w:val="20"/>
                    <w:lang w:eastAsia="en-GB"/>
                  </w:rPr>
                </w:rPrChange>
              </w:rPr>
            </w:pPr>
            <w:ins w:id="1474" w:author="Jules Schers" w:date="2023-01-12T12:36:00Z">
              <w:r w:rsidRPr="00F14817">
                <w:rPr>
                  <w:rFonts w:ascii="Calibri" w:eastAsia="Times New Roman" w:hAnsi="Calibri" w:cs="Calibri"/>
                  <w:color w:val="000000"/>
                  <w:sz w:val="16"/>
                  <w:szCs w:val="16"/>
                  <w:lang w:eastAsia="en-GB"/>
                  <w:rPrChange w:id="1475" w:author="Jules Schers" w:date="2023-01-12T12:37:00Z">
                    <w:rPr>
                      <w:rFonts w:ascii="Calibri" w:eastAsia="Times New Roman" w:hAnsi="Calibri" w:cs="Calibri"/>
                      <w:color w:val="000000"/>
                      <w:sz w:val="20"/>
                      <w:szCs w:val="20"/>
                      <w:lang w:eastAsia="en-GB"/>
                    </w:rPr>
                  </w:rPrChange>
                </w:rPr>
                <w:t>13 890</w:t>
              </w:r>
            </w:ins>
          </w:p>
        </w:tc>
        <w:tc>
          <w:tcPr>
            <w:tcW w:w="661" w:type="dxa"/>
            <w:tcBorders>
              <w:top w:val="nil"/>
              <w:left w:val="nil"/>
              <w:bottom w:val="single" w:sz="8" w:space="0" w:color="auto"/>
              <w:right w:val="single" w:sz="8" w:space="0" w:color="auto"/>
            </w:tcBorders>
            <w:shd w:val="clear" w:color="auto" w:fill="auto"/>
            <w:noWrap/>
            <w:vAlign w:val="center"/>
            <w:hideMark/>
          </w:tcPr>
          <w:p w14:paraId="318C3ED7" w14:textId="77777777" w:rsidR="00F14817" w:rsidRPr="00F14817" w:rsidRDefault="00F14817" w:rsidP="00F14817">
            <w:pPr>
              <w:spacing w:after="0" w:line="240" w:lineRule="auto"/>
              <w:jc w:val="right"/>
              <w:rPr>
                <w:ins w:id="1476" w:author="Jules Schers" w:date="2023-01-12T12:36:00Z"/>
                <w:rFonts w:ascii="Calibri" w:eastAsia="Times New Roman" w:hAnsi="Calibri" w:cs="Calibri"/>
                <w:color w:val="000000"/>
                <w:sz w:val="16"/>
                <w:szCs w:val="16"/>
                <w:lang w:eastAsia="en-GB"/>
                <w:rPrChange w:id="1477" w:author="Jules Schers" w:date="2023-01-12T12:37:00Z">
                  <w:rPr>
                    <w:ins w:id="1478" w:author="Jules Schers" w:date="2023-01-12T12:36:00Z"/>
                    <w:rFonts w:ascii="Calibri" w:eastAsia="Times New Roman" w:hAnsi="Calibri" w:cs="Calibri"/>
                    <w:color w:val="000000"/>
                    <w:sz w:val="20"/>
                    <w:szCs w:val="20"/>
                    <w:lang w:eastAsia="en-GB"/>
                  </w:rPr>
                </w:rPrChange>
              </w:rPr>
            </w:pPr>
            <w:ins w:id="1479" w:author="Jules Schers" w:date="2023-01-12T12:36:00Z">
              <w:r w:rsidRPr="00F14817">
                <w:rPr>
                  <w:rFonts w:ascii="Calibri" w:eastAsia="Times New Roman" w:hAnsi="Calibri" w:cs="Calibri"/>
                  <w:color w:val="000000"/>
                  <w:sz w:val="16"/>
                  <w:szCs w:val="16"/>
                  <w:lang w:eastAsia="en-GB"/>
                  <w:rPrChange w:id="1480"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
          <w:p w14:paraId="6C5382BD" w14:textId="77777777" w:rsidR="00F14817" w:rsidRPr="00F14817" w:rsidRDefault="00F14817" w:rsidP="00F14817">
            <w:pPr>
              <w:spacing w:after="0" w:line="240" w:lineRule="auto"/>
              <w:jc w:val="right"/>
              <w:rPr>
                <w:ins w:id="1481" w:author="Jules Schers" w:date="2023-01-12T12:36:00Z"/>
                <w:rFonts w:ascii="Calibri" w:eastAsia="Times New Roman" w:hAnsi="Calibri" w:cs="Calibri"/>
                <w:color w:val="000000"/>
                <w:sz w:val="16"/>
                <w:szCs w:val="16"/>
                <w:lang w:eastAsia="en-GB"/>
                <w:rPrChange w:id="1482" w:author="Jules Schers" w:date="2023-01-12T12:37:00Z">
                  <w:rPr>
                    <w:ins w:id="1483" w:author="Jules Schers" w:date="2023-01-12T12:36:00Z"/>
                    <w:rFonts w:ascii="Calibri" w:eastAsia="Times New Roman" w:hAnsi="Calibri" w:cs="Calibri"/>
                    <w:color w:val="000000"/>
                    <w:sz w:val="20"/>
                    <w:szCs w:val="20"/>
                    <w:lang w:eastAsia="en-GB"/>
                  </w:rPr>
                </w:rPrChange>
              </w:rPr>
            </w:pPr>
            <w:ins w:id="1484" w:author="Jules Schers" w:date="2023-01-12T12:36:00Z">
              <w:r w:rsidRPr="00F14817">
                <w:rPr>
                  <w:rFonts w:ascii="Calibri" w:eastAsia="Times New Roman" w:hAnsi="Calibri" w:cs="Calibri"/>
                  <w:color w:val="000000"/>
                  <w:sz w:val="16"/>
                  <w:szCs w:val="16"/>
                  <w:lang w:eastAsia="en-GB"/>
                  <w:rPrChange w:id="1485" w:author="Jules Schers" w:date="2023-01-12T12:37:00Z">
                    <w:rPr>
                      <w:rFonts w:ascii="Calibri" w:eastAsia="Times New Roman" w:hAnsi="Calibri" w:cs="Calibri"/>
                      <w:color w:val="000000"/>
                      <w:sz w:val="20"/>
                      <w:szCs w:val="20"/>
                      <w:lang w:eastAsia="en-GB"/>
                    </w:rPr>
                  </w:rPrChange>
                </w:rPr>
                <w:t>80</w:t>
              </w:r>
            </w:ins>
          </w:p>
        </w:tc>
        <w:tc>
          <w:tcPr>
            <w:tcW w:w="1327" w:type="dxa"/>
            <w:tcBorders>
              <w:top w:val="nil"/>
              <w:left w:val="nil"/>
              <w:bottom w:val="single" w:sz="8" w:space="0" w:color="auto"/>
              <w:right w:val="single" w:sz="8" w:space="0" w:color="auto"/>
            </w:tcBorders>
            <w:shd w:val="clear" w:color="auto" w:fill="auto"/>
            <w:noWrap/>
            <w:vAlign w:val="center"/>
            <w:hideMark/>
          </w:tcPr>
          <w:p w14:paraId="5ACB752F" w14:textId="77777777" w:rsidR="00F14817" w:rsidRPr="00F14817" w:rsidRDefault="00F14817" w:rsidP="00F14817">
            <w:pPr>
              <w:spacing w:after="0" w:line="240" w:lineRule="auto"/>
              <w:jc w:val="right"/>
              <w:rPr>
                <w:ins w:id="1486" w:author="Jules Schers" w:date="2023-01-12T12:36:00Z"/>
                <w:rFonts w:ascii="Calibri" w:eastAsia="Times New Roman" w:hAnsi="Calibri" w:cs="Calibri"/>
                <w:color w:val="000000"/>
                <w:sz w:val="16"/>
                <w:szCs w:val="16"/>
                <w:lang w:eastAsia="en-GB"/>
                <w:rPrChange w:id="1487" w:author="Jules Schers" w:date="2023-01-12T12:37:00Z">
                  <w:rPr>
                    <w:ins w:id="1488" w:author="Jules Schers" w:date="2023-01-12T12:36:00Z"/>
                    <w:rFonts w:ascii="Calibri" w:eastAsia="Times New Roman" w:hAnsi="Calibri" w:cs="Calibri"/>
                    <w:color w:val="000000"/>
                    <w:sz w:val="20"/>
                    <w:szCs w:val="20"/>
                    <w:lang w:eastAsia="en-GB"/>
                  </w:rPr>
                </w:rPrChange>
              </w:rPr>
            </w:pPr>
            <w:ins w:id="1489" w:author="Jules Schers" w:date="2023-01-12T12:36:00Z">
              <w:r w:rsidRPr="00F14817">
                <w:rPr>
                  <w:rFonts w:ascii="Calibri" w:eastAsia="Times New Roman" w:hAnsi="Calibri" w:cs="Calibri"/>
                  <w:color w:val="000000"/>
                  <w:sz w:val="16"/>
                  <w:szCs w:val="16"/>
                  <w:lang w:eastAsia="en-GB"/>
                  <w:rPrChange w:id="1490" w:author="Jules Schers" w:date="2023-01-12T12:37:00Z">
                    <w:rPr>
                      <w:rFonts w:ascii="Calibri" w:eastAsia="Times New Roman" w:hAnsi="Calibri" w:cs="Calibri"/>
                      <w:color w:val="000000"/>
                      <w:sz w:val="20"/>
                      <w:szCs w:val="20"/>
                      <w:lang w:eastAsia="en-GB"/>
                    </w:rPr>
                  </w:rPrChange>
                </w:rPr>
                <w:t>6,7</w:t>
              </w:r>
            </w:ins>
          </w:p>
        </w:tc>
      </w:tr>
      <w:tr w:rsidR="00F14817" w:rsidRPr="00F14817" w14:paraId="44563B23" w14:textId="77777777" w:rsidTr="00F14817">
        <w:trPr>
          <w:trHeight w:val="300"/>
          <w:ins w:id="1491" w:author="Jules Schers" w:date="2023-01-12T12:36:00Z"/>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1A079D1" w14:textId="77777777" w:rsidR="00F14817" w:rsidRPr="00F14817" w:rsidRDefault="00F14817" w:rsidP="00F14817">
            <w:pPr>
              <w:spacing w:after="0" w:line="240" w:lineRule="auto"/>
              <w:jc w:val="both"/>
              <w:rPr>
                <w:ins w:id="1492" w:author="Jules Schers" w:date="2023-01-12T12:36:00Z"/>
                <w:rFonts w:ascii="Calibri" w:eastAsia="Times New Roman" w:hAnsi="Calibri" w:cs="Calibri"/>
                <w:color w:val="000000"/>
                <w:sz w:val="16"/>
                <w:szCs w:val="16"/>
                <w:lang w:eastAsia="en-GB"/>
                <w:rPrChange w:id="1493" w:author="Jules Schers" w:date="2023-01-12T12:37:00Z">
                  <w:rPr>
                    <w:ins w:id="1494" w:author="Jules Schers" w:date="2023-01-12T12:36:00Z"/>
                    <w:rFonts w:ascii="Calibri" w:eastAsia="Times New Roman" w:hAnsi="Calibri" w:cs="Calibri"/>
                    <w:color w:val="000000"/>
                    <w:sz w:val="20"/>
                    <w:szCs w:val="20"/>
                    <w:lang w:eastAsia="en-GB"/>
                  </w:rPr>
                </w:rPrChange>
              </w:rPr>
            </w:pPr>
            <w:ins w:id="1495" w:author="Jules Schers" w:date="2023-01-12T12:36:00Z">
              <w:r w:rsidRPr="00F14817">
                <w:rPr>
                  <w:rFonts w:ascii="Calibri" w:eastAsia="Times New Roman" w:hAnsi="Calibri" w:cs="Calibri"/>
                  <w:color w:val="000000"/>
                  <w:sz w:val="16"/>
                  <w:szCs w:val="16"/>
                  <w:lang w:eastAsia="en-GB"/>
                  <w:rPrChange w:id="1496" w:author="Jules Schers" w:date="2023-01-12T12:37:00Z">
                    <w:rPr>
                      <w:rFonts w:ascii="Calibri" w:eastAsia="Times New Roman" w:hAnsi="Calibri" w:cs="Calibri"/>
                      <w:color w:val="000000"/>
                      <w:sz w:val="20"/>
                      <w:szCs w:val="20"/>
                      <w:lang w:eastAsia="en-GB"/>
                    </w:rPr>
                  </w:rPrChange>
                </w:rPr>
                <w:t>2024</w:t>
              </w:r>
            </w:ins>
          </w:p>
        </w:tc>
        <w:tc>
          <w:tcPr>
            <w:tcW w:w="896" w:type="dxa"/>
            <w:tcBorders>
              <w:top w:val="nil"/>
              <w:left w:val="nil"/>
              <w:bottom w:val="single" w:sz="8" w:space="0" w:color="auto"/>
              <w:right w:val="single" w:sz="8" w:space="0" w:color="auto"/>
            </w:tcBorders>
            <w:shd w:val="clear" w:color="auto" w:fill="auto"/>
            <w:noWrap/>
            <w:vAlign w:val="center"/>
            <w:hideMark/>
          </w:tcPr>
          <w:p w14:paraId="746E0DBB" w14:textId="77777777" w:rsidR="00F14817" w:rsidRPr="00F14817" w:rsidRDefault="00F14817" w:rsidP="00F14817">
            <w:pPr>
              <w:spacing w:after="0" w:line="240" w:lineRule="auto"/>
              <w:jc w:val="right"/>
              <w:rPr>
                <w:ins w:id="1497" w:author="Jules Schers" w:date="2023-01-12T12:36:00Z"/>
                <w:rFonts w:ascii="Calibri" w:eastAsia="Times New Roman" w:hAnsi="Calibri" w:cs="Calibri"/>
                <w:color w:val="000000"/>
                <w:sz w:val="16"/>
                <w:szCs w:val="16"/>
                <w:lang w:eastAsia="en-GB"/>
                <w:rPrChange w:id="1498" w:author="Jules Schers" w:date="2023-01-12T12:37:00Z">
                  <w:rPr>
                    <w:ins w:id="1499" w:author="Jules Schers" w:date="2023-01-12T12:36:00Z"/>
                    <w:rFonts w:ascii="Calibri" w:eastAsia="Times New Roman" w:hAnsi="Calibri" w:cs="Calibri"/>
                    <w:color w:val="000000"/>
                    <w:sz w:val="20"/>
                    <w:szCs w:val="20"/>
                    <w:lang w:eastAsia="en-GB"/>
                  </w:rPr>
                </w:rPrChange>
              </w:rPr>
            </w:pPr>
            <w:ins w:id="1500" w:author="Jules Schers" w:date="2023-01-12T12:36:00Z">
              <w:r w:rsidRPr="00F14817">
                <w:rPr>
                  <w:rFonts w:ascii="Calibri" w:eastAsia="Times New Roman" w:hAnsi="Calibri" w:cs="Calibri"/>
                  <w:color w:val="000000"/>
                  <w:sz w:val="16"/>
                  <w:szCs w:val="16"/>
                  <w:lang w:eastAsia="en-GB"/>
                  <w:rPrChange w:id="1501" w:author="Jules Schers" w:date="2023-01-12T12:37:00Z">
                    <w:rPr>
                      <w:rFonts w:ascii="Calibri" w:eastAsia="Times New Roman" w:hAnsi="Calibri" w:cs="Calibri"/>
                      <w:color w:val="000000"/>
                      <w:sz w:val="20"/>
                      <w:szCs w:val="20"/>
                      <w:lang w:eastAsia="en-GB"/>
                    </w:rPr>
                  </w:rPrChange>
                </w:rPr>
                <w:t>14 014</w:t>
              </w:r>
            </w:ins>
          </w:p>
        </w:tc>
        <w:tc>
          <w:tcPr>
            <w:tcW w:w="661" w:type="dxa"/>
            <w:tcBorders>
              <w:top w:val="nil"/>
              <w:left w:val="nil"/>
              <w:bottom w:val="single" w:sz="8" w:space="0" w:color="auto"/>
              <w:right w:val="single" w:sz="8" w:space="0" w:color="auto"/>
            </w:tcBorders>
            <w:shd w:val="clear" w:color="auto" w:fill="auto"/>
            <w:noWrap/>
            <w:vAlign w:val="center"/>
            <w:hideMark/>
          </w:tcPr>
          <w:p w14:paraId="3D11B1B9" w14:textId="77777777" w:rsidR="00F14817" w:rsidRPr="00F14817" w:rsidRDefault="00F14817" w:rsidP="00F14817">
            <w:pPr>
              <w:spacing w:after="0" w:line="240" w:lineRule="auto"/>
              <w:jc w:val="right"/>
              <w:rPr>
                <w:ins w:id="1502" w:author="Jules Schers" w:date="2023-01-12T12:36:00Z"/>
                <w:rFonts w:ascii="Calibri" w:eastAsia="Times New Roman" w:hAnsi="Calibri" w:cs="Calibri"/>
                <w:color w:val="000000"/>
                <w:sz w:val="16"/>
                <w:szCs w:val="16"/>
                <w:lang w:eastAsia="en-GB"/>
                <w:rPrChange w:id="1503" w:author="Jules Schers" w:date="2023-01-12T12:37:00Z">
                  <w:rPr>
                    <w:ins w:id="1504" w:author="Jules Schers" w:date="2023-01-12T12:36:00Z"/>
                    <w:rFonts w:ascii="Calibri" w:eastAsia="Times New Roman" w:hAnsi="Calibri" w:cs="Calibri"/>
                    <w:color w:val="000000"/>
                    <w:sz w:val="20"/>
                    <w:szCs w:val="20"/>
                    <w:lang w:eastAsia="en-GB"/>
                  </w:rPr>
                </w:rPrChange>
              </w:rPr>
            </w:pPr>
            <w:ins w:id="1505" w:author="Jules Schers" w:date="2023-01-12T12:36:00Z">
              <w:r w:rsidRPr="00F14817">
                <w:rPr>
                  <w:rFonts w:ascii="Calibri" w:eastAsia="Times New Roman" w:hAnsi="Calibri" w:cs="Calibri"/>
                  <w:color w:val="000000"/>
                  <w:sz w:val="16"/>
                  <w:szCs w:val="16"/>
                  <w:lang w:eastAsia="en-GB"/>
                  <w:rPrChange w:id="1506"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
          <w:p w14:paraId="6ADBEA89" w14:textId="77777777" w:rsidR="00F14817" w:rsidRPr="00F14817" w:rsidRDefault="00F14817" w:rsidP="00F14817">
            <w:pPr>
              <w:spacing w:after="0" w:line="240" w:lineRule="auto"/>
              <w:jc w:val="right"/>
              <w:rPr>
                <w:ins w:id="1507" w:author="Jules Schers" w:date="2023-01-12T12:36:00Z"/>
                <w:rFonts w:ascii="Calibri" w:eastAsia="Times New Roman" w:hAnsi="Calibri" w:cs="Calibri"/>
                <w:color w:val="000000"/>
                <w:sz w:val="16"/>
                <w:szCs w:val="16"/>
                <w:lang w:eastAsia="en-GB"/>
                <w:rPrChange w:id="1508" w:author="Jules Schers" w:date="2023-01-12T12:37:00Z">
                  <w:rPr>
                    <w:ins w:id="1509" w:author="Jules Schers" w:date="2023-01-12T12:36:00Z"/>
                    <w:rFonts w:ascii="Calibri" w:eastAsia="Times New Roman" w:hAnsi="Calibri" w:cs="Calibri"/>
                    <w:color w:val="000000"/>
                    <w:sz w:val="20"/>
                    <w:szCs w:val="20"/>
                    <w:lang w:eastAsia="en-GB"/>
                  </w:rPr>
                </w:rPrChange>
              </w:rPr>
            </w:pPr>
            <w:ins w:id="1510" w:author="Jules Schers" w:date="2023-01-12T12:36:00Z">
              <w:r w:rsidRPr="00F14817">
                <w:rPr>
                  <w:rFonts w:ascii="Calibri" w:eastAsia="Times New Roman" w:hAnsi="Calibri" w:cs="Calibri"/>
                  <w:color w:val="000000"/>
                  <w:sz w:val="16"/>
                  <w:szCs w:val="16"/>
                  <w:lang w:eastAsia="en-GB"/>
                  <w:rPrChange w:id="1511" w:author="Jules Schers" w:date="2023-01-12T12:37:00Z">
                    <w:rPr>
                      <w:rFonts w:ascii="Calibri" w:eastAsia="Times New Roman" w:hAnsi="Calibri" w:cs="Calibri"/>
                      <w:color w:val="000000"/>
                      <w:sz w:val="20"/>
                      <w:szCs w:val="20"/>
                      <w:lang w:eastAsia="en-GB"/>
                    </w:rPr>
                  </w:rPrChange>
                </w:rPr>
                <w:t>110</w:t>
              </w:r>
            </w:ins>
          </w:p>
        </w:tc>
        <w:tc>
          <w:tcPr>
            <w:tcW w:w="1327" w:type="dxa"/>
            <w:tcBorders>
              <w:top w:val="nil"/>
              <w:left w:val="nil"/>
              <w:bottom w:val="single" w:sz="8" w:space="0" w:color="auto"/>
              <w:right w:val="single" w:sz="8" w:space="0" w:color="auto"/>
            </w:tcBorders>
            <w:shd w:val="clear" w:color="auto" w:fill="auto"/>
            <w:noWrap/>
            <w:vAlign w:val="center"/>
            <w:hideMark/>
          </w:tcPr>
          <w:p w14:paraId="11C16BEE" w14:textId="77777777" w:rsidR="00F14817" w:rsidRPr="00F14817" w:rsidRDefault="00F14817" w:rsidP="00F14817">
            <w:pPr>
              <w:spacing w:after="0" w:line="240" w:lineRule="auto"/>
              <w:jc w:val="right"/>
              <w:rPr>
                <w:ins w:id="1512" w:author="Jules Schers" w:date="2023-01-12T12:36:00Z"/>
                <w:rFonts w:ascii="Calibri" w:eastAsia="Times New Roman" w:hAnsi="Calibri" w:cs="Calibri"/>
                <w:color w:val="000000"/>
                <w:sz w:val="16"/>
                <w:szCs w:val="16"/>
                <w:lang w:eastAsia="en-GB"/>
                <w:rPrChange w:id="1513" w:author="Jules Schers" w:date="2023-01-12T12:37:00Z">
                  <w:rPr>
                    <w:ins w:id="1514" w:author="Jules Schers" w:date="2023-01-12T12:36:00Z"/>
                    <w:rFonts w:ascii="Calibri" w:eastAsia="Times New Roman" w:hAnsi="Calibri" w:cs="Calibri"/>
                    <w:color w:val="000000"/>
                    <w:sz w:val="20"/>
                    <w:szCs w:val="20"/>
                    <w:lang w:eastAsia="en-GB"/>
                  </w:rPr>
                </w:rPrChange>
              </w:rPr>
            </w:pPr>
            <w:ins w:id="1515" w:author="Jules Schers" w:date="2023-01-12T12:36:00Z">
              <w:r w:rsidRPr="00F14817">
                <w:rPr>
                  <w:rFonts w:ascii="Calibri" w:eastAsia="Times New Roman" w:hAnsi="Calibri" w:cs="Calibri"/>
                  <w:color w:val="000000"/>
                  <w:sz w:val="16"/>
                  <w:szCs w:val="16"/>
                  <w:lang w:eastAsia="en-GB"/>
                  <w:rPrChange w:id="1516" w:author="Jules Schers" w:date="2023-01-12T12:37:00Z">
                    <w:rPr>
                      <w:rFonts w:ascii="Calibri" w:eastAsia="Times New Roman" w:hAnsi="Calibri" w:cs="Calibri"/>
                      <w:color w:val="000000"/>
                      <w:sz w:val="20"/>
                      <w:szCs w:val="20"/>
                      <w:lang w:eastAsia="en-GB"/>
                    </w:rPr>
                  </w:rPrChange>
                </w:rPr>
                <w:t>9,2</w:t>
              </w:r>
            </w:ins>
          </w:p>
        </w:tc>
      </w:tr>
      <w:tr w:rsidR="00F14817" w:rsidRPr="00F14817" w14:paraId="487FF7FA" w14:textId="77777777" w:rsidTr="00F14817">
        <w:tblPrEx>
          <w:tblW w:w="5171" w:type="dxa"/>
          <w:tblInd w:w="118" w:type="dxa"/>
          <w:tblPrExChange w:id="1517" w:author="Jules Schers" w:date="2023-01-12T12:36:00Z">
            <w:tblPrEx>
              <w:tblW w:w="5171" w:type="dxa"/>
              <w:tblInd w:w="118" w:type="dxa"/>
            </w:tblPrEx>
          </w:tblPrExChange>
        </w:tblPrEx>
        <w:trPr>
          <w:trHeight w:val="269"/>
          <w:ins w:id="1518" w:author="Jules Schers" w:date="2023-01-12T12:36:00Z"/>
          <w:trPrChange w:id="1519" w:author="Jules Schers" w:date="2023-01-12T12:36:00Z">
            <w:trPr>
              <w:trHeight w:val="1392"/>
            </w:trPr>
          </w:trPrChange>
        </w:trPr>
        <w:tc>
          <w:tcPr>
            <w:tcW w:w="960" w:type="dxa"/>
            <w:tcBorders>
              <w:top w:val="nil"/>
              <w:left w:val="single" w:sz="8" w:space="0" w:color="auto"/>
              <w:bottom w:val="single" w:sz="8" w:space="0" w:color="auto"/>
              <w:right w:val="single" w:sz="8" w:space="0" w:color="auto"/>
            </w:tcBorders>
            <w:shd w:val="clear" w:color="auto" w:fill="auto"/>
            <w:noWrap/>
            <w:vAlign w:val="center"/>
            <w:hideMark/>
            <w:tcPrChange w:id="1520" w:author="Jules Schers" w:date="2023-01-12T12:36:00Z">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3B2797F7" w14:textId="77777777" w:rsidR="00F14817" w:rsidRPr="00F14817" w:rsidRDefault="00F14817" w:rsidP="00F14817">
            <w:pPr>
              <w:spacing w:after="0" w:line="240" w:lineRule="auto"/>
              <w:jc w:val="both"/>
              <w:rPr>
                <w:ins w:id="1521" w:author="Jules Schers" w:date="2023-01-12T12:36:00Z"/>
                <w:rFonts w:ascii="Calibri" w:eastAsia="Times New Roman" w:hAnsi="Calibri" w:cs="Calibri"/>
                <w:color w:val="000000"/>
                <w:sz w:val="16"/>
                <w:szCs w:val="16"/>
                <w:lang w:eastAsia="en-GB"/>
                <w:rPrChange w:id="1522" w:author="Jules Schers" w:date="2023-01-12T12:37:00Z">
                  <w:rPr>
                    <w:ins w:id="1523" w:author="Jules Schers" w:date="2023-01-12T12:36:00Z"/>
                    <w:rFonts w:ascii="Calibri" w:eastAsia="Times New Roman" w:hAnsi="Calibri" w:cs="Calibri"/>
                    <w:color w:val="000000"/>
                    <w:sz w:val="20"/>
                    <w:szCs w:val="20"/>
                    <w:lang w:eastAsia="en-GB"/>
                  </w:rPr>
                </w:rPrChange>
              </w:rPr>
            </w:pPr>
            <w:ins w:id="1524" w:author="Jules Schers" w:date="2023-01-12T12:36:00Z">
              <w:r w:rsidRPr="00F14817">
                <w:rPr>
                  <w:rFonts w:ascii="Calibri" w:eastAsia="Times New Roman" w:hAnsi="Calibri" w:cs="Calibri"/>
                  <w:color w:val="000000"/>
                  <w:sz w:val="16"/>
                  <w:szCs w:val="16"/>
                  <w:lang w:eastAsia="en-GB"/>
                  <w:rPrChange w:id="1525" w:author="Jules Schers" w:date="2023-01-12T12:37:00Z">
                    <w:rPr>
                      <w:rFonts w:ascii="Calibri" w:eastAsia="Times New Roman" w:hAnsi="Calibri" w:cs="Calibri"/>
                      <w:color w:val="000000"/>
                      <w:sz w:val="20"/>
                      <w:szCs w:val="20"/>
                      <w:lang w:eastAsia="en-GB"/>
                    </w:rPr>
                  </w:rPrChange>
                </w:rPr>
                <w:t>2025</w:t>
              </w:r>
            </w:ins>
          </w:p>
        </w:tc>
        <w:tc>
          <w:tcPr>
            <w:tcW w:w="896" w:type="dxa"/>
            <w:tcBorders>
              <w:top w:val="nil"/>
              <w:left w:val="nil"/>
              <w:bottom w:val="single" w:sz="8" w:space="0" w:color="auto"/>
              <w:right w:val="single" w:sz="8" w:space="0" w:color="auto"/>
            </w:tcBorders>
            <w:shd w:val="clear" w:color="auto" w:fill="auto"/>
            <w:noWrap/>
            <w:vAlign w:val="center"/>
            <w:hideMark/>
            <w:tcPrChange w:id="1526" w:author="Jules Schers" w:date="2023-01-12T12:36:00Z">
              <w:tcPr>
                <w:tcW w:w="896" w:type="dxa"/>
                <w:gridSpan w:val="4"/>
                <w:tcBorders>
                  <w:top w:val="nil"/>
                  <w:left w:val="nil"/>
                  <w:bottom w:val="single" w:sz="8" w:space="0" w:color="auto"/>
                  <w:right w:val="single" w:sz="8" w:space="0" w:color="auto"/>
                </w:tcBorders>
                <w:shd w:val="clear" w:color="auto" w:fill="auto"/>
                <w:noWrap/>
                <w:vAlign w:val="center"/>
                <w:hideMark/>
              </w:tcPr>
            </w:tcPrChange>
          </w:tcPr>
          <w:p w14:paraId="78FDA7EF" w14:textId="77777777" w:rsidR="00F14817" w:rsidRPr="00F14817" w:rsidRDefault="00F14817" w:rsidP="00F14817">
            <w:pPr>
              <w:spacing w:after="0" w:line="240" w:lineRule="auto"/>
              <w:jc w:val="right"/>
              <w:rPr>
                <w:ins w:id="1527" w:author="Jules Schers" w:date="2023-01-12T12:36:00Z"/>
                <w:rFonts w:ascii="Calibri" w:eastAsia="Times New Roman" w:hAnsi="Calibri" w:cs="Calibri"/>
                <w:color w:val="000000"/>
                <w:sz w:val="16"/>
                <w:szCs w:val="16"/>
                <w:lang w:eastAsia="en-GB"/>
                <w:rPrChange w:id="1528" w:author="Jules Schers" w:date="2023-01-12T12:37:00Z">
                  <w:rPr>
                    <w:ins w:id="1529" w:author="Jules Schers" w:date="2023-01-12T12:36:00Z"/>
                    <w:rFonts w:ascii="Calibri" w:eastAsia="Times New Roman" w:hAnsi="Calibri" w:cs="Calibri"/>
                    <w:color w:val="000000"/>
                    <w:sz w:val="20"/>
                    <w:szCs w:val="20"/>
                    <w:lang w:eastAsia="en-GB"/>
                  </w:rPr>
                </w:rPrChange>
              </w:rPr>
            </w:pPr>
            <w:ins w:id="1530" w:author="Jules Schers" w:date="2023-01-12T12:36:00Z">
              <w:r w:rsidRPr="00F14817">
                <w:rPr>
                  <w:rFonts w:ascii="Calibri" w:eastAsia="Times New Roman" w:hAnsi="Calibri" w:cs="Calibri"/>
                  <w:color w:val="000000"/>
                  <w:sz w:val="16"/>
                  <w:szCs w:val="16"/>
                  <w:lang w:eastAsia="en-GB"/>
                  <w:rPrChange w:id="1531" w:author="Jules Schers" w:date="2023-01-12T12:37:00Z">
                    <w:rPr>
                      <w:rFonts w:ascii="Calibri" w:eastAsia="Times New Roman" w:hAnsi="Calibri" w:cs="Calibri"/>
                      <w:color w:val="000000"/>
                      <w:sz w:val="20"/>
                      <w:szCs w:val="20"/>
                      <w:lang w:eastAsia="en-GB"/>
                    </w:rPr>
                  </w:rPrChange>
                </w:rPr>
                <w:t>14 143</w:t>
              </w:r>
            </w:ins>
          </w:p>
        </w:tc>
        <w:tc>
          <w:tcPr>
            <w:tcW w:w="661" w:type="dxa"/>
            <w:tcBorders>
              <w:top w:val="nil"/>
              <w:left w:val="nil"/>
              <w:bottom w:val="single" w:sz="8" w:space="0" w:color="auto"/>
              <w:right w:val="single" w:sz="8" w:space="0" w:color="auto"/>
            </w:tcBorders>
            <w:shd w:val="clear" w:color="auto" w:fill="auto"/>
            <w:noWrap/>
            <w:vAlign w:val="center"/>
            <w:hideMark/>
            <w:tcPrChange w:id="1532" w:author="Jules Schers" w:date="2023-01-12T12:36:00Z">
              <w:tcPr>
                <w:tcW w:w="661" w:type="dxa"/>
                <w:gridSpan w:val="3"/>
                <w:tcBorders>
                  <w:top w:val="nil"/>
                  <w:left w:val="nil"/>
                  <w:bottom w:val="single" w:sz="8" w:space="0" w:color="auto"/>
                  <w:right w:val="single" w:sz="8" w:space="0" w:color="auto"/>
                </w:tcBorders>
                <w:shd w:val="clear" w:color="auto" w:fill="auto"/>
                <w:noWrap/>
                <w:vAlign w:val="center"/>
                <w:hideMark/>
              </w:tcPr>
            </w:tcPrChange>
          </w:tcPr>
          <w:p w14:paraId="3620676C" w14:textId="77777777" w:rsidR="00F14817" w:rsidRPr="00F14817" w:rsidRDefault="00F14817" w:rsidP="00F14817">
            <w:pPr>
              <w:spacing w:after="0" w:line="240" w:lineRule="auto"/>
              <w:jc w:val="right"/>
              <w:rPr>
                <w:ins w:id="1533" w:author="Jules Schers" w:date="2023-01-12T12:36:00Z"/>
                <w:rFonts w:ascii="Calibri" w:eastAsia="Times New Roman" w:hAnsi="Calibri" w:cs="Calibri"/>
                <w:color w:val="000000"/>
                <w:sz w:val="16"/>
                <w:szCs w:val="16"/>
                <w:lang w:eastAsia="en-GB"/>
                <w:rPrChange w:id="1534" w:author="Jules Schers" w:date="2023-01-12T12:37:00Z">
                  <w:rPr>
                    <w:ins w:id="1535" w:author="Jules Schers" w:date="2023-01-12T12:36:00Z"/>
                    <w:rFonts w:ascii="Calibri" w:eastAsia="Times New Roman" w:hAnsi="Calibri" w:cs="Calibri"/>
                    <w:color w:val="000000"/>
                    <w:sz w:val="20"/>
                    <w:szCs w:val="20"/>
                    <w:lang w:eastAsia="en-GB"/>
                  </w:rPr>
                </w:rPrChange>
              </w:rPr>
            </w:pPr>
            <w:ins w:id="1536" w:author="Jules Schers" w:date="2023-01-12T12:36:00Z">
              <w:r w:rsidRPr="00F14817">
                <w:rPr>
                  <w:rFonts w:ascii="Calibri" w:eastAsia="Times New Roman" w:hAnsi="Calibri" w:cs="Calibri"/>
                  <w:color w:val="000000"/>
                  <w:sz w:val="16"/>
                  <w:szCs w:val="16"/>
                  <w:lang w:eastAsia="en-GB"/>
                  <w:rPrChange w:id="1537"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Change w:id="1538" w:author="Jules Schers" w:date="2023-01-12T12:36:00Z">
              <w:tcPr>
                <w:tcW w:w="1327" w:type="dxa"/>
                <w:gridSpan w:val="3"/>
                <w:tcBorders>
                  <w:top w:val="nil"/>
                  <w:left w:val="nil"/>
                  <w:bottom w:val="single" w:sz="8" w:space="0" w:color="auto"/>
                  <w:right w:val="single" w:sz="8" w:space="0" w:color="auto"/>
                </w:tcBorders>
                <w:shd w:val="clear" w:color="auto" w:fill="auto"/>
                <w:noWrap/>
                <w:vAlign w:val="center"/>
                <w:hideMark/>
              </w:tcPr>
            </w:tcPrChange>
          </w:tcPr>
          <w:p w14:paraId="142C6DC8" w14:textId="77777777" w:rsidR="00F14817" w:rsidRPr="00F14817" w:rsidRDefault="00F14817" w:rsidP="00F14817">
            <w:pPr>
              <w:spacing w:after="0" w:line="240" w:lineRule="auto"/>
              <w:jc w:val="right"/>
              <w:rPr>
                <w:ins w:id="1539" w:author="Jules Schers" w:date="2023-01-12T12:36:00Z"/>
                <w:rFonts w:ascii="Calibri" w:eastAsia="Times New Roman" w:hAnsi="Calibri" w:cs="Calibri"/>
                <w:color w:val="000000"/>
                <w:sz w:val="16"/>
                <w:szCs w:val="16"/>
                <w:lang w:eastAsia="en-GB"/>
                <w:rPrChange w:id="1540" w:author="Jules Schers" w:date="2023-01-12T12:37:00Z">
                  <w:rPr>
                    <w:ins w:id="1541" w:author="Jules Schers" w:date="2023-01-12T12:36:00Z"/>
                    <w:rFonts w:ascii="Calibri" w:eastAsia="Times New Roman" w:hAnsi="Calibri" w:cs="Calibri"/>
                    <w:color w:val="000000"/>
                    <w:sz w:val="20"/>
                    <w:szCs w:val="20"/>
                    <w:lang w:eastAsia="en-GB"/>
                  </w:rPr>
                </w:rPrChange>
              </w:rPr>
            </w:pPr>
            <w:ins w:id="1542" w:author="Jules Schers" w:date="2023-01-12T12:36:00Z">
              <w:r w:rsidRPr="00F14817">
                <w:rPr>
                  <w:rFonts w:ascii="Calibri" w:eastAsia="Times New Roman" w:hAnsi="Calibri" w:cs="Calibri"/>
                  <w:color w:val="000000"/>
                  <w:sz w:val="16"/>
                  <w:szCs w:val="16"/>
                  <w:lang w:eastAsia="en-GB"/>
                  <w:rPrChange w:id="1543" w:author="Jules Schers" w:date="2023-01-12T12:37:00Z">
                    <w:rPr>
                      <w:rFonts w:ascii="Calibri" w:eastAsia="Times New Roman" w:hAnsi="Calibri" w:cs="Calibri"/>
                      <w:color w:val="000000"/>
                      <w:sz w:val="20"/>
                      <w:szCs w:val="20"/>
                      <w:lang w:eastAsia="en-GB"/>
                    </w:rPr>
                  </w:rPrChange>
                </w:rPr>
                <w:t>141</w:t>
              </w:r>
            </w:ins>
          </w:p>
        </w:tc>
        <w:tc>
          <w:tcPr>
            <w:tcW w:w="1327" w:type="dxa"/>
            <w:tcBorders>
              <w:top w:val="nil"/>
              <w:left w:val="nil"/>
              <w:bottom w:val="single" w:sz="8" w:space="0" w:color="auto"/>
              <w:right w:val="single" w:sz="8" w:space="0" w:color="auto"/>
            </w:tcBorders>
            <w:shd w:val="clear" w:color="auto" w:fill="auto"/>
            <w:noWrap/>
            <w:vAlign w:val="center"/>
            <w:hideMark/>
            <w:tcPrChange w:id="1544" w:author="Jules Schers" w:date="2023-01-12T12:36:00Z">
              <w:tcPr>
                <w:tcW w:w="1327" w:type="dxa"/>
                <w:gridSpan w:val="3"/>
                <w:tcBorders>
                  <w:top w:val="nil"/>
                  <w:left w:val="nil"/>
                  <w:bottom w:val="single" w:sz="8" w:space="0" w:color="auto"/>
                  <w:right w:val="single" w:sz="8" w:space="0" w:color="auto"/>
                </w:tcBorders>
                <w:shd w:val="clear" w:color="auto" w:fill="auto"/>
                <w:noWrap/>
                <w:vAlign w:val="center"/>
                <w:hideMark/>
              </w:tcPr>
            </w:tcPrChange>
          </w:tcPr>
          <w:p w14:paraId="077C5971" w14:textId="77777777" w:rsidR="00F14817" w:rsidRPr="00F14817" w:rsidRDefault="00F14817" w:rsidP="00F14817">
            <w:pPr>
              <w:spacing w:after="0" w:line="240" w:lineRule="auto"/>
              <w:jc w:val="right"/>
              <w:rPr>
                <w:ins w:id="1545" w:author="Jules Schers" w:date="2023-01-12T12:36:00Z"/>
                <w:rFonts w:ascii="Calibri" w:eastAsia="Times New Roman" w:hAnsi="Calibri" w:cs="Calibri"/>
                <w:color w:val="000000"/>
                <w:sz w:val="16"/>
                <w:szCs w:val="16"/>
                <w:lang w:eastAsia="en-GB"/>
                <w:rPrChange w:id="1546" w:author="Jules Schers" w:date="2023-01-12T12:37:00Z">
                  <w:rPr>
                    <w:ins w:id="1547" w:author="Jules Schers" w:date="2023-01-12T12:36:00Z"/>
                    <w:rFonts w:ascii="Calibri" w:eastAsia="Times New Roman" w:hAnsi="Calibri" w:cs="Calibri"/>
                    <w:color w:val="000000"/>
                    <w:sz w:val="20"/>
                    <w:szCs w:val="20"/>
                    <w:lang w:eastAsia="en-GB"/>
                  </w:rPr>
                </w:rPrChange>
              </w:rPr>
            </w:pPr>
            <w:ins w:id="1548" w:author="Jules Schers" w:date="2023-01-12T12:36:00Z">
              <w:r w:rsidRPr="00F14817">
                <w:rPr>
                  <w:rFonts w:ascii="Calibri" w:eastAsia="Times New Roman" w:hAnsi="Calibri" w:cs="Calibri"/>
                  <w:color w:val="000000"/>
                  <w:sz w:val="16"/>
                  <w:szCs w:val="16"/>
                  <w:lang w:eastAsia="en-GB"/>
                  <w:rPrChange w:id="1549" w:author="Jules Schers" w:date="2023-01-12T12:37:00Z">
                    <w:rPr>
                      <w:rFonts w:ascii="Calibri" w:eastAsia="Times New Roman" w:hAnsi="Calibri" w:cs="Calibri"/>
                      <w:color w:val="000000"/>
                      <w:sz w:val="20"/>
                      <w:szCs w:val="20"/>
                      <w:lang w:eastAsia="en-GB"/>
                    </w:rPr>
                  </w:rPrChange>
                </w:rPr>
                <w:t>11,8</w:t>
              </w:r>
            </w:ins>
          </w:p>
        </w:tc>
      </w:tr>
      <w:tr w:rsidR="00F14817" w:rsidRPr="00F14817" w14:paraId="4C5BB58F" w14:textId="77777777" w:rsidTr="00F14817">
        <w:trPr>
          <w:trHeight w:val="300"/>
          <w:ins w:id="1550" w:author="Jules Schers" w:date="2023-01-12T12:36:00Z"/>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05906F0" w14:textId="77777777" w:rsidR="00F14817" w:rsidRPr="00F14817" w:rsidRDefault="00F14817" w:rsidP="00F14817">
            <w:pPr>
              <w:spacing w:after="0" w:line="240" w:lineRule="auto"/>
              <w:jc w:val="both"/>
              <w:rPr>
                <w:ins w:id="1551" w:author="Jules Schers" w:date="2023-01-12T12:36:00Z"/>
                <w:rFonts w:ascii="Calibri" w:eastAsia="Times New Roman" w:hAnsi="Calibri" w:cs="Calibri"/>
                <w:color w:val="000000"/>
                <w:sz w:val="16"/>
                <w:szCs w:val="16"/>
                <w:lang w:eastAsia="en-GB"/>
                <w:rPrChange w:id="1552" w:author="Jules Schers" w:date="2023-01-12T12:37:00Z">
                  <w:rPr>
                    <w:ins w:id="1553" w:author="Jules Schers" w:date="2023-01-12T12:36:00Z"/>
                    <w:rFonts w:ascii="Calibri" w:eastAsia="Times New Roman" w:hAnsi="Calibri" w:cs="Calibri"/>
                    <w:color w:val="000000"/>
                    <w:sz w:val="20"/>
                    <w:szCs w:val="20"/>
                    <w:lang w:eastAsia="en-GB"/>
                  </w:rPr>
                </w:rPrChange>
              </w:rPr>
            </w:pPr>
            <w:ins w:id="1554" w:author="Jules Schers" w:date="2023-01-12T12:36:00Z">
              <w:r w:rsidRPr="00F14817">
                <w:rPr>
                  <w:rFonts w:ascii="Calibri" w:eastAsia="Times New Roman" w:hAnsi="Calibri" w:cs="Calibri"/>
                  <w:color w:val="000000"/>
                  <w:sz w:val="16"/>
                  <w:szCs w:val="16"/>
                  <w:lang w:eastAsia="en-GB"/>
                  <w:rPrChange w:id="1555" w:author="Jules Schers" w:date="2023-01-12T12:37:00Z">
                    <w:rPr>
                      <w:rFonts w:ascii="Calibri" w:eastAsia="Times New Roman" w:hAnsi="Calibri" w:cs="Calibri"/>
                      <w:color w:val="000000"/>
                      <w:sz w:val="20"/>
                      <w:szCs w:val="20"/>
                      <w:lang w:eastAsia="en-GB"/>
                    </w:rPr>
                  </w:rPrChange>
                </w:rPr>
                <w:t>2026</w:t>
              </w:r>
            </w:ins>
          </w:p>
        </w:tc>
        <w:tc>
          <w:tcPr>
            <w:tcW w:w="896" w:type="dxa"/>
            <w:tcBorders>
              <w:top w:val="nil"/>
              <w:left w:val="nil"/>
              <w:bottom w:val="single" w:sz="8" w:space="0" w:color="auto"/>
              <w:right w:val="single" w:sz="8" w:space="0" w:color="auto"/>
            </w:tcBorders>
            <w:shd w:val="clear" w:color="auto" w:fill="auto"/>
            <w:noWrap/>
            <w:vAlign w:val="center"/>
            <w:hideMark/>
          </w:tcPr>
          <w:p w14:paraId="226C0C37" w14:textId="77777777" w:rsidR="00F14817" w:rsidRPr="00F14817" w:rsidRDefault="00F14817" w:rsidP="00F14817">
            <w:pPr>
              <w:spacing w:after="0" w:line="240" w:lineRule="auto"/>
              <w:jc w:val="right"/>
              <w:rPr>
                <w:ins w:id="1556" w:author="Jules Schers" w:date="2023-01-12T12:36:00Z"/>
                <w:rFonts w:ascii="Calibri" w:eastAsia="Times New Roman" w:hAnsi="Calibri" w:cs="Calibri"/>
                <w:color w:val="000000"/>
                <w:sz w:val="16"/>
                <w:szCs w:val="16"/>
                <w:lang w:eastAsia="en-GB"/>
                <w:rPrChange w:id="1557" w:author="Jules Schers" w:date="2023-01-12T12:37:00Z">
                  <w:rPr>
                    <w:ins w:id="1558" w:author="Jules Schers" w:date="2023-01-12T12:36:00Z"/>
                    <w:rFonts w:ascii="Calibri" w:eastAsia="Times New Roman" w:hAnsi="Calibri" w:cs="Calibri"/>
                    <w:color w:val="000000"/>
                    <w:sz w:val="20"/>
                    <w:szCs w:val="20"/>
                    <w:lang w:eastAsia="en-GB"/>
                  </w:rPr>
                </w:rPrChange>
              </w:rPr>
            </w:pPr>
            <w:ins w:id="1559" w:author="Jules Schers" w:date="2023-01-12T12:36:00Z">
              <w:r w:rsidRPr="00F14817">
                <w:rPr>
                  <w:rFonts w:ascii="Calibri" w:eastAsia="Times New Roman" w:hAnsi="Calibri" w:cs="Calibri"/>
                  <w:color w:val="000000"/>
                  <w:sz w:val="16"/>
                  <w:szCs w:val="16"/>
                  <w:lang w:eastAsia="en-GB"/>
                  <w:rPrChange w:id="1560" w:author="Jules Schers" w:date="2023-01-12T12:37:00Z">
                    <w:rPr>
                      <w:rFonts w:ascii="Calibri" w:eastAsia="Times New Roman" w:hAnsi="Calibri" w:cs="Calibri"/>
                      <w:color w:val="000000"/>
                      <w:sz w:val="20"/>
                      <w:szCs w:val="20"/>
                      <w:lang w:eastAsia="en-GB"/>
                    </w:rPr>
                  </w:rPrChange>
                </w:rPr>
                <w:t>14 276</w:t>
              </w:r>
            </w:ins>
          </w:p>
        </w:tc>
        <w:tc>
          <w:tcPr>
            <w:tcW w:w="661" w:type="dxa"/>
            <w:tcBorders>
              <w:top w:val="nil"/>
              <w:left w:val="nil"/>
              <w:bottom w:val="single" w:sz="8" w:space="0" w:color="auto"/>
              <w:right w:val="single" w:sz="8" w:space="0" w:color="auto"/>
            </w:tcBorders>
            <w:shd w:val="clear" w:color="auto" w:fill="auto"/>
            <w:noWrap/>
            <w:vAlign w:val="center"/>
            <w:hideMark/>
          </w:tcPr>
          <w:p w14:paraId="261D6A88" w14:textId="77777777" w:rsidR="00F14817" w:rsidRPr="00F14817" w:rsidRDefault="00F14817" w:rsidP="00F14817">
            <w:pPr>
              <w:spacing w:after="0" w:line="240" w:lineRule="auto"/>
              <w:jc w:val="right"/>
              <w:rPr>
                <w:ins w:id="1561" w:author="Jules Schers" w:date="2023-01-12T12:36:00Z"/>
                <w:rFonts w:ascii="Calibri" w:eastAsia="Times New Roman" w:hAnsi="Calibri" w:cs="Calibri"/>
                <w:color w:val="000000"/>
                <w:sz w:val="16"/>
                <w:szCs w:val="16"/>
                <w:lang w:eastAsia="en-GB"/>
                <w:rPrChange w:id="1562" w:author="Jules Schers" w:date="2023-01-12T12:37:00Z">
                  <w:rPr>
                    <w:ins w:id="1563" w:author="Jules Schers" w:date="2023-01-12T12:36:00Z"/>
                    <w:rFonts w:ascii="Calibri" w:eastAsia="Times New Roman" w:hAnsi="Calibri" w:cs="Calibri"/>
                    <w:color w:val="000000"/>
                    <w:sz w:val="20"/>
                    <w:szCs w:val="20"/>
                    <w:lang w:eastAsia="en-GB"/>
                  </w:rPr>
                </w:rPrChange>
              </w:rPr>
            </w:pPr>
            <w:ins w:id="1564" w:author="Jules Schers" w:date="2023-01-12T12:36:00Z">
              <w:r w:rsidRPr="00F14817">
                <w:rPr>
                  <w:rFonts w:ascii="Calibri" w:eastAsia="Times New Roman" w:hAnsi="Calibri" w:cs="Calibri"/>
                  <w:color w:val="000000"/>
                  <w:sz w:val="16"/>
                  <w:szCs w:val="16"/>
                  <w:lang w:eastAsia="en-GB"/>
                  <w:rPrChange w:id="1565"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
          <w:p w14:paraId="518CA0FF" w14:textId="77777777" w:rsidR="00F14817" w:rsidRPr="00F14817" w:rsidRDefault="00F14817" w:rsidP="00F14817">
            <w:pPr>
              <w:spacing w:after="0" w:line="240" w:lineRule="auto"/>
              <w:jc w:val="right"/>
              <w:rPr>
                <w:ins w:id="1566" w:author="Jules Schers" w:date="2023-01-12T12:36:00Z"/>
                <w:rFonts w:ascii="Calibri" w:eastAsia="Times New Roman" w:hAnsi="Calibri" w:cs="Calibri"/>
                <w:color w:val="000000"/>
                <w:sz w:val="16"/>
                <w:szCs w:val="16"/>
                <w:lang w:eastAsia="en-GB"/>
                <w:rPrChange w:id="1567" w:author="Jules Schers" w:date="2023-01-12T12:37:00Z">
                  <w:rPr>
                    <w:ins w:id="1568" w:author="Jules Schers" w:date="2023-01-12T12:36:00Z"/>
                    <w:rFonts w:ascii="Calibri" w:eastAsia="Times New Roman" w:hAnsi="Calibri" w:cs="Calibri"/>
                    <w:color w:val="000000"/>
                    <w:sz w:val="20"/>
                    <w:szCs w:val="20"/>
                    <w:lang w:eastAsia="en-GB"/>
                  </w:rPr>
                </w:rPrChange>
              </w:rPr>
            </w:pPr>
            <w:ins w:id="1569" w:author="Jules Schers" w:date="2023-01-12T12:36:00Z">
              <w:r w:rsidRPr="00F14817">
                <w:rPr>
                  <w:rFonts w:ascii="Calibri" w:eastAsia="Times New Roman" w:hAnsi="Calibri" w:cs="Calibri"/>
                  <w:color w:val="000000"/>
                  <w:sz w:val="16"/>
                  <w:szCs w:val="16"/>
                  <w:lang w:eastAsia="en-GB"/>
                  <w:rPrChange w:id="1570" w:author="Jules Schers" w:date="2023-01-12T12:37:00Z">
                    <w:rPr>
                      <w:rFonts w:ascii="Calibri" w:eastAsia="Times New Roman" w:hAnsi="Calibri" w:cs="Calibri"/>
                      <w:color w:val="000000"/>
                      <w:sz w:val="20"/>
                      <w:szCs w:val="20"/>
                      <w:lang w:eastAsia="en-GB"/>
                    </w:rPr>
                  </w:rPrChange>
                </w:rPr>
                <w:t>174</w:t>
              </w:r>
            </w:ins>
          </w:p>
        </w:tc>
        <w:tc>
          <w:tcPr>
            <w:tcW w:w="1327" w:type="dxa"/>
            <w:tcBorders>
              <w:top w:val="nil"/>
              <w:left w:val="nil"/>
              <w:bottom w:val="single" w:sz="8" w:space="0" w:color="auto"/>
              <w:right w:val="single" w:sz="8" w:space="0" w:color="auto"/>
            </w:tcBorders>
            <w:shd w:val="clear" w:color="auto" w:fill="auto"/>
            <w:noWrap/>
            <w:vAlign w:val="center"/>
            <w:hideMark/>
          </w:tcPr>
          <w:p w14:paraId="1B093C51" w14:textId="77777777" w:rsidR="00F14817" w:rsidRPr="00F14817" w:rsidRDefault="00F14817" w:rsidP="00F14817">
            <w:pPr>
              <w:spacing w:after="0" w:line="240" w:lineRule="auto"/>
              <w:jc w:val="right"/>
              <w:rPr>
                <w:ins w:id="1571" w:author="Jules Schers" w:date="2023-01-12T12:36:00Z"/>
                <w:rFonts w:ascii="Calibri" w:eastAsia="Times New Roman" w:hAnsi="Calibri" w:cs="Calibri"/>
                <w:color w:val="000000"/>
                <w:sz w:val="16"/>
                <w:szCs w:val="16"/>
                <w:lang w:eastAsia="en-GB"/>
                <w:rPrChange w:id="1572" w:author="Jules Schers" w:date="2023-01-12T12:37:00Z">
                  <w:rPr>
                    <w:ins w:id="1573" w:author="Jules Schers" w:date="2023-01-12T12:36:00Z"/>
                    <w:rFonts w:ascii="Calibri" w:eastAsia="Times New Roman" w:hAnsi="Calibri" w:cs="Calibri"/>
                    <w:color w:val="000000"/>
                    <w:sz w:val="20"/>
                    <w:szCs w:val="20"/>
                    <w:lang w:eastAsia="en-GB"/>
                  </w:rPr>
                </w:rPrChange>
              </w:rPr>
            </w:pPr>
            <w:ins w:id="1574" w:author="Jules Schers" w:date="2023-01-12T12:36:00Z">
              <w:r w:rsidRPr="00F14817">
                <w:rPr>
                  <w:rFonts w:ascii="Calibri" w:eastAsia="Times New Roman" w:hAnsi="Calibri" w:cs="Calibri"/>
                  <w:color w:val="000000"/>
                  <w:sz w:val="16"/>
                  <w:szCs w:val="16"/>
                  <w:lang w:eastAsia="en-GB"/>
                  <w:rPrChange w:id="1575" w:author="Jules Schers" w:date="2023-01-12T12:37:00Z">
                    <w:rPr>
                      <w:rFonts w:ascii="Calibri" w:eastAsia="Times New Roman" w:hAnsi="Calibri" w:cs="Calibri"/>
                      <w:color w:val="000000"/>
                      <w:sz w:val="20"/>
                      <w:szCs w:val="20"/>
                      <w:lang w:eastAsia="en-GB"/>
                    </w:rPr>
                  </w:rPrChange>
                </w:rPr>
                <w:t>14,5</w:t>
              </w:r>
            </w:ins>
          </w:p>
        </w:tc>
      </w:tr>
      <w:tr w:rsidR="00F14817" w:rsidRPr="00F14817" w14:paraId="08EC27AC" w14:textId="77777777" w:rsidTr="00F14817">
        <w:tblPrEx>
          <w:tblW w:w="5171" w:type="dxa"/>
          <w:tblInd w:w="118" w:type="dxa"/>
          <w:tblPrExChange w:id="1576" w:author="Jules Schers" w:date="2023-01-12T12:36:00Z">
            <w:tblPrEx>
              <w:tblW w:w="5171" w:type="dxa"/>
              <w:tblInd w:w="118" w:type="dxa"/>
            </w:tblPrEx>
          </w:tblPrExChange>
        </w:tblPrEx>
        <w:trPr>
          <w:trHeight w:val="379"/>
          <w:ins w:id="1577" w:author="Jules Schers" w:date="2023-01-12T12:36:00Z"/>
          <w:trPrChange w:id="1578" w:author="Jules Schers" w:date="2023-01-12T12:36:00Z">
            <w:trPr>
              <w:trHeight w:val="564"/>
            </w:trPr>
          </w:trPrChange>
        </w:trPr>
        <w:tc>
          <w:tcPr>
            <w:tcW w:w="960" w:type="dxa"/>
            <w:tcBorders>
              <w:top w:val="nil"/>
              <w:left w:val="single" w:sz="8" w:space="0" w:color="auto"/>
              <w:bottom w:val="single" w:sz="8" w:space="0" w:color="auto"/>
              <w:right w:val="single" w:sz="8" w:space="0" w:color="auto"/>
            </w:tcBorders>
            <w:shd w:val="clear" w:color="auto" w:fill="auto"/>
            <w:noWrap/>
            <w:vAlign w:val="center"/>
            <w:hideMark/>
            <w:tcPrChange w:id="1579" w:author="Jules Schers" w:date="2023-01-12T12:36:00Z">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75510962" w14:textId="77777777" w:rsidR="00F14817" w:rsidRPr="00F14817" w:rsidRDefault="00F14817" w:rsidP="00F14817">
            <w:pPr>
              <w:spacing w:after="0" w:line="240" w:lineRule="auto"/>
              <w:jc w:val="both"/>
              <w:rPr>
                <w:ins w:id="1580" w:author="Jules Schers" w:date="2023-01-12T12:36:00Z"/>
                <w:rFonts w:ascii="Calibri" w:eastAsia="Times New Roman" w:hAnsi="Calibri" w:cs="Calibri"/>
                <w:color w:val="000000"/>
                <w:sz w:val="16"/>
                <w:szCs w:val="16"/>
                <w:lang w:eastAsia="en-GB"/>
                <w:rPrChange w:id="1581" w:author="Jules Schers" w:date="2023-01-12T12:37:00Z">
                  <w:rPr>
                    <w:ins w:id="1582" w:author="Jules Schers" w:date="2023-01-12T12:36:00Z"/>
                    <w:rFonts w:ascii="Calibri" w:eastAsia="Times New Roman" w:hAnsi="Calibri" w:cs="Calibri"/>
                    <w:color w:val="000000"/>
                    <w:sz w:val="20"/>
                    <w:szCs w:val="20"/>
                    <w:lang w:eastAsia="en-GB"/>
                  </w:rPr>
                </w:rPrChange>
              </w:rPr>
            </w:pPr>
            <w:ins w:id="1583" w:author="Jules Schers" w:date="2023-01-12T12:36:00Z">
              <w:r w:rsidRPr="00F14817">
                <w:rPr>
                  <w:rFonts w:ascii="Calibri" w:eastAsia="Times New Roman" w:hAnsi="Calibri" w:cs="Calibri"/>
                  <w:color w:val="000000"/>
                  <w:sz w:val="16"/>
                  <w:szCs w:val="16"/>
                  <w:lang w:eastAsia="en-GB"/>
                  <w:rPrChange w:id="1584" w:author="Jules Schers" w:date="2023-01-12T12:37:00Z">
                    <w:rPr>
                      <w:rFonts w:ascii="Calibri" w:eastAsia="Times New Roman" w:hAnsi="Calibri" w:cs="Calibri"/>
                      <w:color w:val="000000"/>
                      <w:sz w:val="20"/>
                      <w:szCs w:val="20"/>
                      <w:lang w:eastAsia="en-GB"/>
                    </w:rPr>
                  </w:rPrChange>
                </w:rPr>
                <w:t>2027</w:t>
              </w:r>
            </w:ins>
          </w:p>
        </w:tc>
        <w:tc>
          <w:tcPr>
            <w:tcW w:w="896" w:type="dxa"/>
            <w:tcBorders>
              <w:top w:val="nil"/>
              <w:left w:val="nil"/>
              <w:bottom w:val="single" w:sz="8" w:space="0" w:color="auto"/>
              <w:right w:val="single" w:sz="8" w:space="0" w:color="auto"/>
            </w:tcBorders>
            <w:shd w:val="clear" w:color="auto" w:fill="auto"/>
            <w:noWrap/>
            <w:vAlign w:val="center"/>
            <w:hideMark/>
            <w:tcPrChange w:id="1585" w:author="Jules Schers" w:date="2023-01-12T12:36:00Z">
              <w:tcPr>
                <w:tcW w:w="896" w:type="dxa"/>
                <w:gridSpan w:val="4"/>
                <w:tcBorders>
                  <w:top w:val="nil"/>
                  <w:left w:val="nil"/>
                  <w:bottom w:val="single" w:sz="8" w:space="0" w:color="auto"/>
                  <w:right w:val="single" w:sz="8" w:space="0" w:color="auto"/>
                </w:tcBorders>
                <w:shd w:val="clear" w:color="auto" w:fill="auto"/>
                <w:noWrap/>
                <w:vAlign w:val="center"/>
                <w:hideMark/>
              </w:tcPr>
            </w:tcPrChange>
          </w:tcPr>
          <w:p w14:paraId="40E1FE05" w14:textId="77777777" w:rsidR="00F14817" w:rsidRPr="00F14817" w:rsidRDefault="00F14817" w:rsidP="00F14817">
            <w:pPr>
              <w:spacing w:after="0" w:line="240" w:lineRule="auto"/>
              <w:jc w:val="right"/>
              <w:rPr>
                <w:ins w:id="1586" w:author="Jules Schers" w:date="2023-01-12T12:36:00Z"/>
                <w:rFonts w:ascii="Calibri" w:eastAsia="Times New Roman" w:hAnsi="Calibri" w:cs="Calibri"/>
                <w:color w:val="000000"/>
                <w:sz w:val="16"/>
                <w:szCs w:val="16"/>
                <w:lang w:eastAsia="en-GB"/>
                <w:rPrChange w:id="1587" w:author="Jules Schers" w:date="2023-01-12T12:37:00Z">
                  <w:rPr>
                    <w:ins w:id="1588" w:author="Jules Schers" w:date="2023-01-12T12:36:00Z"/>
                    <w:rFonts w:ascii="Calibri" w:eastAsia="Times New Roman" w:hAnsi="Calibri" w:cs="Calibri"/>
                    <w:color w:val="000000"/>
                    <w:sz w:val="20"/>
                    <w:szCs w:val="20"/>
                    <w:lang w:eastAsia="en-GB"/>
                  </w:rPr>
                </w:rPrChange>
              </w:rPr>
            </w:pPr>
            <w:ins w:id="1589" w:author="Jules Schers" w:date="2023-01-12T12:36:00Z">
              <w:r w:rsidRPr="00F14817">
                <w:rPr>
                  <w:rFonts w:ascii="Calibri" w:eastAsia="Times New Roman" w:hAnsi="Calibri" w:cs="Calibri"/>
                  <w:color w:val="000000"/>
                  <w:sz w:val="16"/>
                  <w:szCs w:val="16"/>
                  <w:lang w:eastAsia="en-GB"/>
                  <w:rPrChange w:id="1590" w:author="Jules Schers" w:date="2023-01-12T12:37:00Z">
                    <w:rPr>
                      <w:rFonts w:ascii="Calibri" w:eastAsia="Times New Roman" w:hAnsi="Calibri" w:cs="Calibri"/>
                      <w:color w:val="000000"/>
                      <w:sz w:val="20"/>
                      <w:szCs w:val="20"/>
                      <w:lang w:eastAsia="en-GB"/>
                    </w:rPr>
                  </w:rPrChange>
                </w:rPr>
                <w:t>14 414</w:t>
              </w:r>
            </w:ins>
          </w:p>
        </w:tc>
        <w:tc>
          <w:tcPr>
            <w:tcW w:w="661" w:type="dxa"/>
            <w:tcBorders>
              <w:top w:val="nil"/>
              <w:left w:val="nil"/>
              <w:bottom w:val="single" w:sz="8" w:space="0" w:color="auto"/>
              <w:right w:val="single" w:sz="8" w:space="0" w:color="auto"/>
            </w:tcBorders>
            <w:shd w:val="clear" w:color="auto" w:fill="auto"/>
            <w:noWrap/>
            <w:vAlign w:val="center"/>
            <w:hideMark/>
            <w:tcPrChange w:id="1591" w:author="Jules Schers" w:date="2023-01-12T12:36:00Z">
              <w:tcPr>
                <w:tcW w:w="661" w:type="dxa"/>
                <w:gridSpan w:val="3"/>
                <w:tcBorders>
                  <w:top w:val="nil"/>
                  <w:left w:val="nil"/>
                  <w:bottom w:val="single" w:sz="8" w:space="0" w:color="auto"/>
                  <w:right w:val="single" w:sz="8" w:space="0" w:color="auto"/>
                </w:tcBorders>
                <w:shd w:val="clear" w:color="auto" w:fill="auto"/>
                <w:noWrap/>
                <w:vAlign w:val="center"/>
                <w:hideMark/>
              </w:tcPr>
            </w:tcPrChange>
          </w:tcPr>
          <w:p w14:paraId="38DAE4C0" w14:textId="77777777" w:rsidR="00F14817" w:rsidRPr="00F14817" w:rsidRDefault="00F14817" w:rsidP="00F14817">
            <w:pPr>
              <w:spacing w:after="0" w:line="240" w:lineRule="auto"/>
              <w:jc w:val="right"/>
              <w:rPr>
                <w:ins w:id="1592" w:author="Jules Schers" w:date="2023-01-12T12:36:00Z"/>
                <w:rFonts w:ascii="Calibri" w:eastAsia="Times New Roman" w:hAnsi="Calibri" w:cs="Calibri"/>
                <w:color w:val="000000"/>
                <w:sz w:val="16"/>
                <w:szCs w:val="16"/>
                <w:lang w:eastAsia="en-GB"/>
                <w:rPrChange w:id="1593" w:author="Jules Schers" w:date="2023-01-12T12:37:00Z">
                  <w:rPr>
                    <w:ins w:id="1594" w:author="Jules Schers" w:date="2023-01-12T12:36:00Z"/>
                    <w:rFonts w:ascii="Calibri" w:eastAsia="Times New Roman" w:hAnsi="Calibri" w:cs="Calibri"/>
                    <w:color w:val="000000"/>
                    <w:sz w:val="20"/>
                    <w:szCs w:val="20"/>
                    <w:lang w:eastAsia="en-GB"/>
                  </w:rPr>
                </w:rPrChange>
              </w:rPr>
            </w:pPr>
            <w:ins w:id="1595" w:author="Jules Schers" w:date="2023-01-12T12:36:00Z">
              <w:r w:rsidRPr="00F14817">
                <w:rPr>
                  <w:rFonts w:ascii="Calibri" w:eastAsia="Times New Roman" w:hAnsi="Calibri" w:cs="Calibri"/>
                  <w:color w:val="000000"/>
                  <w:sz w:val="16"/>
                  <w:szCs w:val="16"/>
                  <w:lang w:eastAsia="en-GB"/>
                  <w:rPrChange w:id="1596"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Change w:id="1597" w:author="Jules Schers" w:date="2023-01-12T12:36:00Z">
              <w:tcPr>
                <w:tcW w:w="1327" w:type="dxa"/>
                <w:gridSpan w:val="3"/>
                <w:tcBorders>
                  <w:top w:val="nil"/>
                  <w:left w:val="nil"/>
                  <w:bottom w:val="single" w:sz="8" w:space="0" w:color="auto"/>
                  <w:right w:val="single" w:sz="8" w:space="0" w:color="auto"/>
                </w:tcBorders>
                <w:shd w:val="clear" w:color="auto" w:fill="auto"/>
                <w:noWrap/>
                <w:vAlign w:val="center"/>
                <w:hideMark/>
              </w:tcPr>
            </w:tcPrChange>
          </w:tcPr>
          <w:p w14:paraId="408678E9" w14:textId="77777777" w:rsidR="00F14817" w:rsidRPr="00F14817" w:rsidRDefault="00F14817" w:rsidP="00F14817">
            <w:pPr>
              <w:spacing w:after="0" w:line="240" w:lineRule="auto"/>
              <w:jc w:val="right"/>
              <w:rPr>
                <w:ins w:id="1598" w:author="Jules Schers" w:date="2023-01-12T12:36:00Z"/>
                <w:rFonts w:ascii="Calibri" w:eastAsia="Times New Roman" w:hAnsi="Calibri" w:cs="Calibri"/>
                <w:color w:val="000000"/>
                <w:sz w:val="16"/>
                <w:szCs w:val="16"/>
                <w:lang w:eastAsia="en-GB"/>
                <w:rPrChange w:id="1599" w:author="Jules Schers" w:date="2023-01-12T12:37:00Z">
                  <w:rPr>
                    <w:ins w:id="1600" w:author="Jules Schers" w:date="2023-01-12T12:36:00Z"/>
                    <w:rFonts w:ascii="Calibri" w:eastAsia="Times New Roman" w:hAnsi="Calibri" w:cs="Calibri"/>
                    <w:color w:val="000000"/>
                    <w:sz w:val="20"/>
                    <w:szCs w:val="20"/>
                    <w:lang w:eastAsia="en-GB"/>
                  </w:rPr>
                </w:rPrChange>
              </w:rPr>
            </w:pPr>
            <w:ins w:id="1601" w:author="Jules Schers" w:date="2023-01-12T12:36:00Z">
              <w:r w:rsidRPr="00F14817">
                <w:rPr>
                  <w:rFonts w:ascii="Calibri" w:eastAsia="Times New Roman" w:hAnsi="Calibri" w:cs="Calibri"/>
                  <w:color w:val="000000"/>
                  <w:sz w:val="16"/>
                  <w:szCs w:val="16"/>
                  <w:lang w:eastAsia="en-GB"/>
                  <w:rPrChange w:id="1602" w:author="Jules Schers" w:date="2023-01-12T12:37:00Z">
                    <w:rPr>
                      <w:rFonts w:ascii="Calibri" w:eastAsia="Times New Roman" w:hAnsi="Calibri" w:cs="Calibri"/>
                      <w:color w:val="000000"/>
                      <w:sz w:val="20"/>
                      <w:szCs w:val="20"/>
                      <w:lang w:eastAsia="en-GB"/>
                    </w:rPr>
                  </w:rPrChange>
                </w:rPr>
                <w:t>210</w:t>
              </w:r>
            </w:ins>
          </w:p>
        </w:tc>
        <w:tc>
          <w:tcPr>
            <w:tcW w:w="1327" w:type="dxa"/>
            <w:tcBorders>
              <w:top w:val="nil"/>
              <w:left w:val="nil"/>
              <w:bottom w:val="single" w:sz="8" w:space="0" w:color="auto"/>
              <w:right w:val="single" w:sz="8" w:space="0" w:color="auto"/>
            </w:tcBorders>
            <w:shd w:val="clear" w:color="auto" w:fill="auto"/>
            <w:noWrap/>
            <w:vAlign w:val="center"/>
            <w:hideMark/>
            <w:tcPrChange w:id="1603" w:author="Jules Schers" w:date="2023-01-12T12:36:00Z">
              <w:tcPr>
                <w:tcW w:w="1327" w:type="dxa"/>
                <w:gridSpan w:val="3"/>
                <w:tcBorders>
                  <w:top w:val="nil"/>
                  <w:left w:val="nil"/>
                  <w:bottom w:val="single" w:sz="8" w:space="0" w:color="auto"/>
                  <w:right w:val="single" w:sz="8" w:space="0" w:color="auto"/>
                </w:tcBorders>
                <w:shd w:val="clear" w:color="auto" w:fill="auto"/>
                <w:noWrap/>
                <w:vAlign w:val="center"/>
                <w:hideMark/>
              </w:tcPr>
            </w:tcPrChange>
          </w:tcPr>
          <w:p w14:paraId="01D95059" w14:textId="77777777" w:rsidR="00F14817" w:rsidRPr="00F14817" w:rsidRDefault="00F14817" w:rsidP="00F14817">
            <w:pPr>
              <w:spacing w:after="0" w:line="240" w:lineRule="auto"/>
              <w:jc w:val="right"/>
              <w:rPr>
                <w:ins w:id="1604" w:author="Jules Schers" w:date="2023-01-12T12:36:00Z"/>
                <w:rFonts w:ascii="Calibri" w:eastAsia="Times New Roman" w:hAnsi="Calibri" w:cs="Calibri"/>
                <w:color w:val="000000"/>
                <w:sz w:val="16"/>
                <w:szCs w:val="16"/>
                <w:lang w:eastAsia="en-GB"/>
                <w:rPrChange w:id="1605" w:author="Jules Schers" w:date="2023-01-12T12:37:00Z">
                  <w:rPr>
                    <w:ins w:id="1606" w:author="Jules Schers" w:date="2023-01-12T12:36:00Z"/>
                    <w:rFonts w:ascii="Calibri" w:eastAsia="Times New Roman" w:hAnsi="Calibri" w:cs="Calibri"/>
                    <w:color w:val="000000"/>
                    <w:sz w:val="20"/>
                    <w:szCs w:val="20"/>
                    <w:lang w:eastAsia="en-GB"/>
                  </w:rPr>
                </w:rPrChange>
              </w:rPr>
            </w:pPr>
            <w:ins w:id="1607" w:author="Jules Schers" w:date="2023-01-12T12:36:00Z">
              <w:r w:rsidRPr="00F14817">
                <w:rPr>
                  <w:rFonts w:ascii="Calibri" w:eastAsia="Times New Roman" w:hAnsi="Calibri" w:cs="Calibri"/>
                  <w:color w:val="000000"/>
                  <w:sz w:val="16"/>
                  <w:szCs w:val="16"/>
                  <w:lang w:eastAsia="en-GB"/>
                  <w:rPrChange w:id="1608" w:author="Jules Schers" w:date="2023-01-12T12:37:00Z">
                    <w:rPr>
                      <w:rFonts w:ascii="Calibri" w:eastAsia="Times New Roman" w:hAnsi="Calibri" w:cs="Calibri"/>
                      <w:color w:val="000000"/>
                      <w:sz w:val="20"/>
                      <w:szCs w:val="20"/>
                      <w:lang w:eastAsia="en-GB"/>
                    </w:rPr>
                  </w:rPrChange>
                </w:rPr>
                <w:t>17,5</w:t>
              </w:r>
            </w:ins>
          </w:p>
        </w:tc>
      </w:tr>
      <w:tr w:rsidR="00F14817" w:rsidRPr="00F14817" w14:paraId="4F352778" w14:textId="77777777" w:rsidTr="00F14817">
        <w:trPr>
          <w:trHeight w:val="300"/>
          <w:ins w:id="1609" w:author="Jules Schers" w:date="2023-01-12T12:36:00Z"/>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6BAB3F2" w14:textId="77777777" w:rsidR="00F14817" w:rsidRPr="00F14817" w:rsidRDefault="00F14817" w:rsidP="00F14817">
            <w:pPr>
              <w:spacing w:after="0" w:line="240" w:lineRule="auto"/>
              <w:jc w:val="both"/>
              <w:rPr>
                <w:ins w:id="1610" w:author="Jules Schers" w:date="2023-01-12T12:36:00Z"/>
                <w:rFonts w:ascii="Calibri" w:eastAsia="Times New Roman" w:hAnsi="Calibri" w:cs="Calibri"/>
                <w:color w:val="000000"/>
                <w:sz w:val="16"/>
                <w:szCs w:val="16"/>
                <w:lang w:eastAsia="en-GB"/>
                <w:rPrChange w:id="1611" w:author="Jules Schers" w:date="2023-01-12T12:37:00Z">
                  <w:rPr>
                    <w:ins w:id="1612" w:author="Jules Schers" w:date="2023-01-12T12:36:00Z"/>
                    <w:rFonts w:ascii="Calibri" w:eastAsia="Times New Roman" w:hAnsi="Calibri" w:cs="Calibri"/>
                    <w:color w:val="000000"/>
                    <w:sz w:val="20"/>
                    <w:szCs w:val="20"/>
                    <w:lang w:eastAsia="en-GB"/>
                  </w:rPr>
                </w:rPrChange>
              </w:rPr>
            </w:pPr>
            <w:ins w:id="1613" w:author="Jules Schers" w:date="2023-01-12T12:36:00Z">
              <w:r w:rsidRPr="00F14817">
                <w:rPr>
                  <w:rFonts w:ascii="Calibri" w:eastAsia="Times New Roman" w:hAnsi="Calibri" w:cs="Calibri"/>
                  <w:color w:val="000000"/>
                  <w:sz w:val="16"/>
                  <w:szCs w:val="16"/>
                  <w:lang w:eastAsia="en-GB"/>
                  <w:rPrChange w:id="1614" w:author="Jules Schers" w:date="2023-01-12T12:37:00Z">
                    <w:rPr>
                      <w:rFonts w:ascii="Calibri" w:eastAsia="Times New Roman" w:hAnsi="Calibri" w:cs="Calibri"/>
                      <w:color w:val="000000"/>
                      <w:sz w:val="20"/>
                      <w:szCs w:val="20"/>
                      <w:lang w:eastAsia="en-GB"/>
                    </w:rPr>
                  </w:rPrChange>
                </w:rPr>
                <w:t>2028</w:t>
              </w:r>
            </w:ins>
          </w:p>
        </w:tc>
        <w:tc>
          <w:tcPr>
            <w:tcW w:w="896" w:type="dxa"/>
            <w:tcBorders>
              <w:top w:val="nil"/>
              <w:left w:val="nil"/>
              <w:bottom w:val="single" w:sz="8" w:space="0" w:color="auto"/>
              <w:right w:val="single" w:sz="8" w:space="0" w:color="auto"/>
            </w:tcBorders>
            <w:shd w:val="clear" w:color="auto" w:fill="auto"/>
            <w:noWrap/>
            <w:vAlign w:val="center"/>
            <w:hideMark/>
          </w:tcPr>
          <w:p w14:paraId="2396402B" w14:textId="77777777" w:rsidR="00F14817" w:rsidRPr="00F14817" w:rsidRDefault="00F14817" w:rsidP="00F14817">
            <w:pPr>
              <w:spacing w:after="0" w:line="240" w:lineRule="auto"/>
              <w:jc w:val="right"/>
              <w:rPr>
                <w:ins w:id="1615" w:author="Jules Schers" w:date="2023-01-12T12:36:00Z"/>
                <w:rFonts w:ascii="Calibri" w:eastAsia="Times New Roman" w:hAnsi="Calibri" w:cs="Calibri"/>
                <w:color w:val="000000"/>
                <w:sz w:val="16"/>
                <w:szCs w:val="16"/>
                <w:lang w:eastAsia="en-GB"/>
                <w:rPrChange w:id="1616" w:author="Jules Schers" w:date="2023-01-12T12:37:00Z">
                  <w:rPr>
                    <w:ins w:id="1617" w:author="Jules Schers" w:date="2023-01-12T12:36:00Z"/>
                    <w:rFonts w:ascii="Calibri" w:eastAsia="Times New Roman" w:hAnsi="Calibri" w:cs="Calibri"/>
                    <w:color w:val="000000"/>
                    <w:sz w:val="20"/>
                    <w:szCs w:val="20"/>
                    <w:lang w:eastAsia="en-GB"/>
                  </w:rPr>
                </w:rPrChange>
              </w:rPr>
            </w:pPr>
            <w:ins w:id="1618" w:author="Jules Schers" w:date="2023-01-12T12:36:00Z">
              <w:r w:rsidRPr="00F14817">
                <w:rPr>
                  <w:rFonts w:ascii="Calibri" w:eastAsia="Times New Roman" w:hAnsi="Calibri" w:cs="Calibri"/>
                  <w:color w:val="000000"/>
                  <w:sz w:val="16"/>
                  <w:szCs w:val="16"/>
                  <w:lang w:eastAsia="en-GB"/>
                  <w:rPrChange w:id="1619" w:author="Jules Schers" w:date="2023-01-12T12:37:00Z">
                    <w:rPr>
                      <w:rFonts w:ascii="Calibri" w:eastAsia="Times New Roman" w:hAnsi="Calibri" w:cs="Calibri"/>
                      <w:color w:val="000000"/>
                      <w:sz w:val="20"/>
                      <w:szCs w:val="20"/>
                      <w:lang w:eastAsia="en-GB"/>
                    </w:rPr>
                  </w:rPrChange>
                </w:rPr>
                <w:t>14 557</w:t>
              </w:r>
            </w:ins>
          </w:p>
        </w:tc>
        <w:tc>
          <w:tcPr>
            <w:tcW w:w="661" w:type="dxa"/>
            <w:tcBorders>
              <w:top w:val="nil"/>
              <w:left w:val="nil"/>
              <w:bottom w:val="single" w:sz="8" w:space="0" w:color="auto"/>
              <w:right w:val="single" w:sz="8" w:space="0" w:color="auto"/>
            </w:tcBorders>
            <w:shd w:val="clear" w:color="auto" w:fill="auto"/>
            <w:noWrap/>
            <w:vAlign w:val="center"/>
            <w:hideMark/>
          </w:tcPr>
          <w:p w14:paraId="56288670" w14:textId="77777777" w:rsidR="00F14817" w:rsidRPr="00F14817" w:rsidRDefault="00F14817" w:rsidP="00F14817">
            <w:pPr>
              <w:spacing w:after="0" w:line="240" w:lineRule="auto"/>
              <w:jc w:val="right"/>
              <w:rPr>
                <w:ins w:id="1620" w:author="Jules Schers" w:date="2023-01-12T12:36:00Z"/>
                <w:rFonts w:ascii="Calibri" w:eastAsia="Times New Roman" w:hAnsi="Calibri" w:cs="Calibri"/>
                <w:color w:val="000000"/>
                <w:sz w:val="16"/>
                <w:szCs w:val="16"/>
                <w:lang w:eastAsia="en-GB"/>
                <w:rPrChange w:id="1621" w:author="Jules Schers" w:date="2023-01-12T12:37:00Z">
                  <w:rPr>
                    <w:ins w:id="1622" w:author="Jules Schers" w:date="2023-01-12T12:36:00Z"/>
                    <w:rFonts w:ascii="Calibri" w:eastAsia="Times New Roman" w:hAnsi="Calibri" w:cs="Calibri"/>
                    <w:color w:val="000000"/>
                    <w:sz w:val="20"/>
                    <w:szCs w:val="20"/>
                    <w:lang w:eastAsia="en-GB"/>
                  </w:rPr>
                </w:rPrChange>
              </w:rPr>
            </w:pPr>
            <w:ins w:id="1623" w:author="Jules Schers" w:date="2023-01-12T12:36:00Z">
              <w:r w:rsidRPr="00F14817">
                <w:rPr>
                  <w:rFonts w:ascii="Calibri" w:eastAsia="Times New Roman" w:hAnsi="Calibri" w:cs="Calibri"/>
                  <w:color w:val="000000"/>
                  <w:sz w:val="16"/>
                  <w:szCs w:val="16"/>
                  <w:lang w:eastAsia="en-GB"/>
                  <w:rPrChange w:id="1624"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
          <w:p w14:paraId="6BBA6834" w14:textId="77777777" w:rsidR="00F14817" w:rsidRPr="00F14817" w:rsidRDefault="00F14817" w:rsidP="00F14817">
            <w:pPr>
              <w:spacing w:after="0" w:line="240" w:lineRule="auto"/>
              <w:jc w:val="right"/>
              <w:rPr>
                <w:ins w:id="1625" w:author="Jules Schers" w:date="2023-01-12T12:36:00Z"/>
                <w:rFonts w:ascii="Calibri" w:eastAsia="Times New Roman" w:hAnsi="Calibri" w:cs="Calibri"/>
                <w:color w:val="000000"/>
                <w:sz w:val="16"/>
                <w:szCs w:val="16"/>
                <w:lang w:eastAsia="en-GB"/>
                <w:rPrChange w:id="1626" w:author="Jules Schers" w:date="2023-01-12T12:37:00Z">
                  <w:rPr>
                    <w:ins w:id="1627" w:author="Jules Schers" w:date="2023-01-12T12:36:00Z"/>
                    <w:rFonts w:ascii="Calibri" w:eastAsia="Times New Roman" w:hAnsi="Calibri" w:cs="Calibri"/>
                    <w:color w:val="000000"/>
                    <w:sz w:val="20"/>
                    <w:szCs w:val="20"/>
                    <w:lang w:eastAsia="en-GB"/>
                  </w:rPr>
                </w:rPrChange>
              </w:rPr>
            </w:pPr>
            <w:ins w:id="1628" w:author="Jules Schers" w:date="2023-01-12T12:36:00Z">
              <w:r w:rsidRPr="00F14817">
                <w:rPr>
                  <w:rFonts w:ascii="Calibri" w:eastAsia="Times New Roman" w:hAnsi="Calibri" w:cs="Calibri"/>
                  <w:color w:val="000000"/>
                  <w:sz w:val="16"/>
                  <w:szCs w:val="16"/>
                  <w:lang w:eastAsia="en-GB"/>
                  <w:rPrChange w:id="1629" w:author="Jules Schers" w:date="2023-01-12T12:37:00Z">
                    <w:rPr>
                      <w:rFonts w:ascii="Calibri" w:eastAsia="Times New Roman" w:hAnsi="Calibri" w:cs="Calibri"/>
                      <w:color w:val="000000"/>
                      <w:sz w:val="20"/>
                      <w:szCs w:val="20"/>
                      <w:lang w:eastAsia="en-GB"/>
                    </w:rPr>
                  </w:rPrChange>
                </w:rPr>
                <w:t>247</w:t>
              </w:r>
            </w:ins>
          </w:p>
        </w:tc>
        <w:tc>
          <w:tcPr>
            <w:tcW w:w="1327" w:type="dxa"/>
            <w:tcBorders>
              <w:top w:val="nil"/>
              <w:left w:val="nil"/>
              <w:bottom w:val="single" w:sz="8" w:space="0" w:color="auto"/>
              <w:right w:val="single" w:sz="8" w:space="0" w:color="auto"/>
            </w:tcBorders>
            <w:shd w:val="clear" w:color="auto" w:fill="auto"/>
            <w:noWrap/>
            <w:vAlign w:val="center"/>
            <w:hideMark/>
          </w:tcPr>
          <w:p w14:paraId="693C73D8" w14:textId="77777777" w:rsidR="00F14817" w:rsidRPr="00F14817" w:rsidRDefault="00F14817" w:rsidP="00F14817">
            <w:pPr>
              <w:spacing w:after="0" w:line="240" w:lineRule="auto"/>
              <w:jc w:val="right"/>
              <w:rPr>
                <w:ins w:id="1630" w:author="Jules Schers" w:date="2023-01-12T12:36:00Z"/>
                <w:rFonts w:ascii="Calibri" w:eastAsia="Times New Roman" w:hAnsi="Calibri" w:cs="Calibri"/>
                <w:color w:val="000000"/>
                <w:sz w:val="16"/>
                <w:szCs w:val="16"/>
                <w:lang w:eastAsia="en-GB"/>
                <w:rPrChange w:id="1631" w:author="Jules Schers" w:date="2023-01-12T12:37:00Z">
                  <w:rPr>
                    <w:ins w:id="1632" w:author="Jules Schers" w:date="2023-01-12T12:36:00Z"/>
                    <w:rFonts w:ascii="Calibri" w:eastAsia="Times New Roman" w:hAnsi="Calibri" w:cs="Calibri"/>
                    <w:color w:val="000000"/>
                    <w:sz w:val="20"/>
                    <w:szCs w:val="20"/>
                    <w:lang w:eastAsia="en-GB"/>
                  </w:rPr>
                </w:rPrChange>
              </w:rPr>
            </w:pPr>
            <w:ins w:id="1633" w:author="Jules Schers" w:date="2023-01-12T12:36:00Z">
              <w:r w:rsidRPr="00F14817">
                <w:rPr>
                  <w:rFonts w:ascii="Calibri" w:eastAsia="Times New Roman" w:hAnsi="Calibri" w:cs="Calibri"/>
                  <w:color w:val="000000"/>
                  <w:sz w:val="16"/>
                  <w:szCs w:val="16"/>
                  <w:lang w:eastAsia="en-GB"/>
                  <w:rPrChange w:id="1634" w:author="Jules Schers" w:date="2023-01-12T12:37:00Z">
                    <w:rPr>
                      <w:rFonts w:ascii="Calibri" w:eastAsia="Times New Roman" w:hAnsi="Calibri" w:cs="Calibri"/>
                      <w:color w:val="000000"/>
                      <w:sz w:val="20"/>
                      <w:szCs w:val="20"/>
                      <w:lang w:eastAsia="en-GB"/>
                    </w:rPr>
                  </w:rPrChange>
                </w:rPr>
                <w:t>20,6</w:t>
              </w:r>
            </w:ins>
          </w:p>
        </w:tc>
      </w:tr>
      <w:tr w:rsidR="00F14817" w:rsidRPr="00F14817" w14:paraId="42ED79E6" w14:textId="77777777" w:rsidTr="00F14817">
        <w:tblPrEx>
          <w:tblW w:w="5171" w:type="dxa"/>
          <w:tblInd w:w="118" w:type="dxa"/>
          <w:tblPrExChange w:id="1635" w:author="Jules Schers" w:date="2023-01-12T12:36:00Z">
            <w:tblPrEx>
              <w:tblW w:w="5171" w:type="dxa"/>
              <w:tblInd w:w="118" w:type="dxa"/>
            </w:tblPrEx>
          </w:tblPrExChange>
        </w:tblPrEx>
        <w:trPr>
          <w:trHeight w:val="321"/>
          <w:ins w:id="1636" w:author="Jules Schers" w:date="2023-01-12T12:36:00Z"/>
          <w:trPrChange w:id="1637" w:author="Jules Schers" w:date="2023-01-12T12:36:00Z">
            <w:trPr>
              <w:trHeight w:val="1668"/>
            </w:trPr>
          </w:trPrChange>
        </w:trPr>
        <w:tc>
          <w:tcPr>
            <w:tcW w:w="960" w:type="dxa"/>
            <w:tcBorders>
              <w:top w:val="nil"/>
              <w:left w:val="single" w:sz="8" w:space="0" w:color="auto"/>
              <w:bottom w:val="single" w:sz="8" w:space="0" w:color="auto"/>
              <w:right w:val="single" w:sz="8" w:space="0" w:color="auto"/>
            </w:tcBorders>
            <w:shd w:val="clear" w:color="auto" w:fill="auto"/>
            <w:noWrap/>
            <w:vAlign w:val="center"/>
            <w:hideMark/>
            <w:tcPrChange w:id="1638" w:author="Jules Schers" w:date="2023-01-12T12:36:00Z">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tcPrChange>
          </w:tcPr>
          <w:p w14:paraId="4538060D" w14:textId="77777777" w:rsidR="00F14817" w:rsidRPr="00F14817" w:rsidRDefault="00F14817" w:rsidP="00F14817">
            <w:pPr>
              <w:spacing w:after="0" w:line="240" w:lineRule="auto"/>
              <w:jc w:val="both"/>
              <w:rPr>
                <w:ins w:id="1639" w:author="Jules Schers" w:date="2023-01-12T12:36:00Z"/>
                <w:rFonts w:ascii="Calibri" w:eastAsia="Times New Roman" w:hAnsi="Calibri" w:cs="Calibri"/>
                <w:color w:val="000000"/>
                <w:sz w:val="16"/>
                <w:szCs w:val="16"/>
                <w:lang w:eastAsia="en-GB"/>
                <w:rPrChange w:id="1640" w:author="Jules Schers" w:date="2023-01-12T12:37:00Z">
                  <w:rPr>
                    <w:ins w:id="1641" w:author="Jules Schers" w:date="2023-01-12T12:36:00Z"/>
                    <w:rFonts w:ascii="Calibri" w:eastAsia="Times New Roman" w:hAnsi="Calibri" w:cs="Calibri"/>
                    <w:color w:val="000000"/>
                    <w:sz w:val="20"/>
                    <w:szCs w:val="20"/>
                    <w:lang w:eastAsia="en-GB"/>
                  </w:rPr>
                </w:rPrChange>
              </w:rPr>
            </w:pPr>
            <w:ins w:id="1642" w:author="Jules Schers" w:date="2023-01-12T12:36:00Z">
              <w:r w:rsidRPr="00F14817">
                <w:rPr>
                  <w:rFonts w:ascii="Calibri" w:eastAsia="Times New Roman" w:hAnsi="Calibri" w:cs="Calibri"/>
                  <w:color w:val="000000"/>
                  <w:sz w:val="16"/>
                  <w:szCs w:val="16"/>
                  <w:lang w:eastAsia="en-GB"/>
                  <w:rPrChange w:id="1643" w:author="Jules Schers" w:date="2023-01-12T12:37:00Z">
                    <w:rPr>
                      <w:rFonts w:ascii="Calibri" w:eastAsia="Times New Roman" w:hAnsi="Calibri" w:cs="Calibri"/>
                      <w:color w:val="000000"/>
                      <w:sz w:val="20"/>
                      <w:szCs w:val="20"/>
                      <w:lang w:eastAsia="en-GB"/>
                    </w:rPr>
                  </w:rPrChange>
                </w:rPr>
                <w:t>2029</w:t>
              </w:r>
            </w:ins>
          </w:p>
        </w:tc>
        <w:tc>
          <w:tcPr>
            <w:tcW w:w="896" w:type="dxa"/>
            <w:tcBorders>
              <w:top w:val="nil"/>
              <w:left w:val="nil"/>
              <w:bottom w:val="single" w:sz="8" w:space="0" w:color="auto"/>
              <w:right w:val="single" w:sz="8" w:space="0" w:color="auto"/>
            </w:tcBorders>
            <w:shd w:val="clear" w:color="auto" w:fill="auto"/>
            <w:noWrap/>
            <w:vAlign w:val="center"/>
            <w:hideMark/>
            <w:tcPrChange w:id="1644" w:author="Jules Schers" w:date="2023-01-12T12:36:00Z">
              <w:tcPr>
                <w:tcW w:w="896" w:type="dxa"/>
                <w:gridSpan w:val="4"/>
                <w:tcBorders>
                  <w:top w:val="nil"/>
                  <w:left w:val="nil"/>
                  <w:bottom w:val="single" w:sz="8" w:space="0" w:color="auto"/>
                  <w:right w:val="single" w:sz="8" w:space="0" w:color="auto"/>
                </w:tcBorders>
                <w:shd w:val="clear" w:color="auto" w:fill="auto"/>
                <w:noWrap/>
                <w:vAlign w:val="center"/>
                <w:hideMark/>
              </w:tcPr>
            </w:tcPrChange>
          </w:tcPr>
          <w:p w14:paraId="114D0A4D" w14:textId="77777777" w:rsidR="00F14817" w:rsidRPr="00F14817" w:rsidRDefault="00F14817" w:rsidP="00F14817">
            <w:pPr>
              <w:spacing w:after="0" w:line="240" w:lineRule="auto"/>
              <w:jc w:val="right"/>
              <w:rPr>
                <w:ins w:id="1645" w:author="Jules Schers" w:date="2023-01-12T12:36:00Z"/>
                <w:rFonts w:ascii="Calibri" w:eastAsia="Times New Roman" w:hAnsi="Calibri" w:cs="Calibri"/>
                <w:color w:val="000000"/>
                <w:sz w:val="16"/>
                <w:szCs w:val="16"/>
                <w:lang w:eastAsia="en-GB"/>
                <w:rPrChange w:id="1646" w:author="Jules Schers" w:date="2023-01-12T12:37:00Z">
                  <w:rPr>
                    <w:ins w:id="1647" w:author="Jules Schers" w:date="2023-01-12T12:36:00Z"/>
                    <w:rFonts w:ascii="Calibri" w:eastAsia="Times New Roman" w:hAnsi="Calibri" w:cs="Calibri"/>
                    <w:color w:val="000000"/>
                    <w:sz w:val="20"/>
                    <w:szCs w:val="20"/>
                    <w:lang w:eastAsia="en-GB"/>
                  </w:rPr>
                </w:rPrChange>
              </w:rPr>
            </w:pPr>
            <w:ins w:id="1648" w:author="Jules Schers" w:date="2023-01-12T12:36:00Z">
              <w:r w:rsidRPr="00F14817">
                <w:rPr>
                  <w:rFonts w:ascii="Calibri" w:eastAsia="Times New Roman" w:hAnsi="Calibri" w:cs="Calibri"/>
                  <w:color w:val="000000"/>
                  <w:sz w:val="16"/>
                  <w:szCs w:val="16"/>
                  <w:lang w:eastAsia="en-GB"/>
                  <w:rPrChange w:id="1649" w:author="Jules Schers" w:date="2023-01-12T12:37:00Z">
                    <w:rPr>
                      <w:rFonts w:ascii="Calibri" w:eastAsia="Times New Roman" w:hAnsi="Calibri" w:cs="Calibri"/>
                      <w:color w:val="000000"/>
                      <w:sz w:val="20"/>
                      <w:szCs w:val="20"/>
                      <w:lang w:eastAsia="en-GB"/>
                    </w:rPr>
                  </w:rPrChange>
                </w:rPr>
                <w:t>14 705</w:t>
              </w:r>
            </w:ins>
          </w:p>
        </w:tc>
        <w:tc>
          <w:tcPr>
            <w:tcW w:w="661" w:type="dxa"/>
            <w:tcBorders>
              <w:top w:val="nil"/>
              <w:left w:val="nil"/>
              <w:bottom w:val="single" w:sz="8" w:space="0" w:color="auto"/>
              <w:right w:val="single" w:sz="8" w:space="0" w:color="auto"/>
            </w:tcBorders>
            <w:shd w:val="clear" w:color="auto" w:fill="auto"/>
            <w:noWrap/>
            <w:vAlign w:val="center"/>
            <w:hideMark/>
            <w:tcPrChange w:id="1650" w:author="Jules Schers" w:date="2023-01-12T12:36:00Z">
              <w:tcPr>
                <w:tcW w:w="661" w:type="dxa"/>
                <w:gridSpan w:val="3"/>
                <w:tcBorders>
                  <w:top w:val="nil"/>
                  <w:left w:val="nil"/>
                  <w:bottom w:val="single" w:sz="8" w:space="0" w:color="auto"/>
                  <w:right w:val="single" w:sz="8" w:space="0" w:color="auto"/>
                </w:tcBorders>
                <w:shd w:val="clear" w:color="auto" w:fill="auto"/>
                <w:noWrap/>
                <w:vAlign w:val="center"/>
                <w:hideMark/>
              </w:tcPr>
            </w:tcPrChange>
          </w:tcPr>
          <w:p w14:paraId="5390DCD3" w14:textId="77777777" w:rsidR="00F14817" w:rsidRPr="00F14817" w:rsidRDefault="00F14817" w:rsidP="00F14817">
            <w:pPr>
              <w:spacing w:after="0" w:line="240" w:lineRule="auto"/>
              <w:jc w:val="right"/>
              <w:rPr>
                <w:ins w:id="1651" w:author="Jules Schers" w:date="2023-01-12T12:36:00Z"/>
                <w:rFonts w:ascii="Calibri" w:eastAsia="Times New Roman" w:hAnsi="Calibri" w:cs="Calibri"/>
                <w:color w:val="000000"/>
                <w:sz w:val="16"/>
                <w:szCs w:val="16"/>
                <w:lang w:eastAsia="en-GB"/>
                <w:rPrChange w:id="1652" w:author="Jules Schers" w:date="2023-01-12T12:37:00Z">
                  <w:rPr>
                    <w:ins w:id="1653" w:author="Jules Schers" w:date="2023-01-12T12:36:00Z"/>
                    <w:rFonts w:ascii="Calibri" w:eastAsia="Times New Roman" w:hAnsi="Calibri" w:cs="Calibri"/>
                    <w:color w:val="000000"/>
                    <w:sz w:val="20"/>
                    <w:szCs w:val="20"/>
                    <w:lang w:eastAsia="en-GB"/>
                  </w:rPr>
                </w:rPrChange>
              </w:rPr>
            </w:pPr>
            <w:ins w:id="1654" w:author="Jules Schers" w:date="2023-01-12T12:36:00Z">
              <w:r w:rsidRPr="00F14817">
                <w:rPr>
                  <w:rFonts w:ascii="Calibri" w:eastAsia="Times New Roman" w:hAnsi="Calibri" w:cs="Calibri"/>
                  <w:color w:val="000000"/>
                  <w:sz w:val="16"/>
                  <w:szCs w:val="16"/>
                  <w:lang w:eastAsia="en-GB"/>
                  <w:rPrChange w:id="1655"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Change w:id="1656" w:author="Jules Schers" w:date="2023-01-12T12:36:00Z">
              <w:tcPr>
                <w:tcW w:w="1327" w:type="dxa"/>
                <w:gridSpan w:val="3"/>
                <w:tcBorders>
                  <w:top w:val="nil"/>
                  <w:left w:val="nil"/>
                  <w:bottom w:val="single" w:sz="8" w:space="0" w:color="auto"/>
                  <w:right w:val="single" w:sz="8" w:space="0" w:color="auto"/>
                </w:tcBorders>
                <w:shd w:val="clear" w:color="auto" w:fill="auto"/>
                <w:noWrap/>
                <w:vAlign w:val="center"/>
                <w:hideMark/>
              </w:tcPr>
            </w:tcPrChange>
          </w:tcPr>
          <w:p w14:paraId="777474F9" w14:textId="77777777" w:rsidR="00F14817" w:rsidRPr="00F14817" w:rsidRDefault="00F14817" w:rsidP="00F14817">
            <w:pPr>
              <w:spacing w:after="0" w:line="240" w:lineRule="auto"/>
              <w:jc w:val="right"/>
              <w:rPr>
                <w:ins w:id="1657" w:author="Jules Schers" w:date="2023-01-12T12:36:00Z"/>
                <w:rFonts w:ascii="Calibri" w:eastAsia="Times New Roman" w:hAnsi="Calibri" w:cs="Calibri"/>
                <w:color w:val="000000"/>
                <w:sz w:val="16"/>
                <w:szCs w:val="16"/>
                <w:lang w:eastAsia="en-GB"/>
                <w:rPrChange w:id="1658" w:author="Jules Schers" w:date="2023-01-12T12:37:00Z">
                  <w:rPr>
                    <w:ins w:id="1659" w:author="Jules Schers" w:date="2023-01-12T12:36:00Z"/>
                    <w:rFonts w:ascii="Calibri" w:eastAsia="Times New Roman" w:hAnsi="Calibri" w:cs="Calibri"/>
                    <w:color w:val="000000"/>
                    <w:sz w:val="20"/>
                    <w:szCs w:val="20"/>
                    <w:lang w:eastAsia="en-GB"/>
                  </w:rPr>
                </w:rPrChange>
              </w:rPr>
            </w:pPr>
            <w:ins w:id="1660" w:author="Jules Schers" w:date="2023-01-12T12:36:00Z">
              <w:r w:rsidRPr="00F14817">
                <w:rPr>
                  <w:rFonts w:ascii="Calibri" w:eastAsia="Times New Roman" w:hAnsi="Calibri" w:cs="Calibri"/>
                  <w:color w:val="000000"/>
                  <w:sz w:val="16"/>
                  <w:szCs w:val="16"/>
                  <w:lang w:eastAsia="en-GB"/>
                  <w:rPrChange w:id="1661" w:author="Jules Schers" w:date="2023-01-12T12:37:00Z">
                    <w:rPr>
                      <w:rFonts w:ascii="Calibri" w:eastAsia="Times New Roman" w:hAnsi="Calibri" w:cs="Calibri"/>
                      <w:color w:val="000000"/>
                      <w:sz w:val="20"/>
                      <w:szCs w:val="20"/>
                      <w:lang w:eastAsia="en-GB"/>
                    </w:rPr>
                  </w:rPrChange>
                </w:rPr>
                <w:t>286</w:t>
              </w:r>
            </w:ins>
          </w:p>
        </w:tc>
        <w:tc>
          <w:tcPr>
            <w:tcW w:w="1327" w:type="dxa"/>
            <w:tcBorders>
              <w:top w:val="nil"/>
              <w:left w:val="nil"/>
              <w:bottom w:val="single" w:sz="8" w:space="0" w:color="auto"/>
              <w:right w:val="single" w:sz="8" w:space="0" w:color="auto"/>
            </w:tcBorders>
            <w:shd w:val="clear" w:color="auto" w:fill="auto"/>
            <w:noWrap/>
            <w:vAlign w:val="center"/>
            <w:hideMark/>
            <w:tcPrChange w:id="1662" w:author="Jules Schers" w:date="2023-01-12T12:36:00Z">
              <w:tcPr>
                <w:tcW w:w="1327" w:type="dxa"/>
                <w:gridSpan w:val="3"/>
                <w:tcBorders>
                  <w:top w:val="nil"/>
                  <w:left w:val="nil"/>
                  <w:bottom w:val="single" w:sz="8" w:space="0" w:color="auto"/>
                  <w:right w:val="single" w:sz="8" w:space="0" w:color="auto"/>
                </w:tcBorders>
                <w:shd w:val="clear" w:color="auto" w:fill="auto"/>
                <w:noWrap/>
                <w:vAlign w:val="center"/>
                <w:hideMark/>
              </w:tcPr>
            </w:tcPrChange>
          </w:tcPr>
          <w:p w14:paraId="49B86AFE" w14:textId="77777777" w:rsidR="00F14817" w:rsidRPr="00F14817" w:rsidRDefault="00F14817" w:rsidP="00F14817">
            <w:pPr>
              <w:spacing w:after="0" w:line="240" w:lineRule="auto"/>
              <w:jc w:val="right"/>
              <w:rPr>
                <w:ins w:id="1663" w:author="Jules Schers" w:date="2023-01-12T12:36:00Z"/>
                <w:rFonts w:ascii="Calibri" w:eastAsia="Times New Roman" w:hAnsi="Calibri" w:cs="Calibri"/>
                <w:color w:val="000000"/>
                <w:sz w:val="16"/>
                <w:szCs w:val="16"/>
                <w:lang w:eastAsia="en-GB"/>
                <w:rPrChange w:id="1664" w:author="Jules Schers" w:date="2023-01-12T12:37:00Z">
                  <w:rPr>
                    <w:ins w:id="1665" w:author="Jules Schers" w:date="2023-01-12T12:36:00Z"/>
                    <w:rFonts w:ascii="Calibri" w:eastAsia="Times New Roman" w:hAnsi="Calibri" w:cs="Calibri"/>
                    <w:color w:val="000000"/>
                    <w:sz w:val="20"/>
                    <w:szCs w:val="20"/>
                    <w:lang w:eastAsia="en-GB"/>
                  </w:rPr>
                </w:rPrChange>
              </w:rPr>
            </w:pPr>
            <w:ins w:id="1666" w:author="Jules Schers" w:date="2023-01-12T12:36:00Z">
              <w:r w:rsidRPr="00F14817">
                <w:rPr>
                  <w:rFonts w:ascii="Calibri" w:eastAsia="Times New Roman" w:hAnsi="Calibri" w:cs="Calibri"/>
                  <w:color w:val="000000"/>
                  <w:sz w:val="16"/>
                  <w:szCs w:val="16"/>
                  <w:lang w:eastAsia="en-GB"/>
                  <w:rPrChange w:id="1667" w:author="Jules Schers" w:date="2023-01-12T12:37:00Z">
                    <w:rPr>
                      <w:rFonts w:ascii="Calibri" w:eastAsia="Times New Roman" w:hAnsi="Calibri" w:cs="Calibri"/>
                      <w:color w:val="000000"/>
                      <w:sz w:val="20"/>
                      <w:szCs w:val="20"/>
                      <w:lang w:eastAsia="en-GB"/>
                    </w:rPr>
                  </w:rPrChange>
                </w:rPr>
                <w:t>23,8</w:t>
              </w:r>
            </w:ins>
          </w:p>
        </w:tc>
      </w:tr>
      <w:tr w:rsidR="00F14817" w:rsidRPr="00F14817" w14:paraId="5AD8235E" w14:textId="77777777" w:rsidTr="00F14817">
        <w:trPr>
          <w:trHeight w:val="300"/>
          <w:ins w:id="1668" w:author="Jules Schers" w:date="2023-01-12T12:36:00Z"/>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B6A4E6A" w14:textId="77777777" w:rsidR="00F14817" w:rsidRPr="00F14817" w:rsidRDefault="00F14817" w:rsidP="00F14817">
            <w:pPr>
              <w:spacing w:after="0" w:line="240" w:lineRule="auto"/>
              <w:jc w:val="both"/>
              <w:rPr>
                <w:ins w:id="1669" w:author="Jules Schers" w:date="2023-01-12T12:36:00Z"/>
                <w:rFonts w:ascii="Calibri" w:eastAsia="Times New Roman" w:hAnsi="Calibri" w:cs="Calibri"/>
                <w:color w:val="000000"/>
                <w:sz w:val="16"/>
                <w:szCs w:val="16"/>
                <w:lang w:eastAsia="en-GB"/>
                <w:rPrChange w:id="1670" w:author="Jules Schers" w:date="2023-01-12T12:37:00Z">
                  <w:rPr>
                    <w:ins w:id="1671" w:author="Jules Schers" w:date="2023-01-12T12:36:00Z"/>
                    <w:rFonts w:ascii="Calibri" w:eastAsia="Times New Roman" w:hAnsi="Calibri" w:cs="Calibri"/>
                    <w:color w:val="000000"/>
                    <w:sz w:val="20"/>
                    <w:szCs w:val="20"/>
                    <w:lang w:eastAsia="en-GB"/>
                  </w:rPr>
                </w:rPrChange>
              </w:rPr>
            </w:pPr>
            <w:ins w:id="1672" w:author="Jules Schers" w:date="2023-01-12T12:36:00Z">
              <w:r w:rsidRPr="00F14817">
                <w:rPr>
                  <w:rFonts w:ascii="Calibri" w:eastAsia="Times New Roman" w:hAnsi="Calibri" w:cs="Calibri"/>
                  <w:color w:val="000000"/>
                  <w:sz w:val="16"/>
                  <w:szCs w:val="16"/>
                  <w:lang w:eastAsia="en-GB"/>
                  <w:rPrChange w:id="1673" w:author="Jules Schers" w:date="2023-01-12T12:37:00Z">
                    <w:rPr>
                      <w:rFonts w:ascii="Calibri" w:eastAsia="Times New Roman" w:hAnsi="Calibri" w:cs="Calibri"/>
                      <w:color w:val="000000"/>
                      <w:sz w:val="20"/>
                      <w:szCs w:val="20"/>
                      <w:lang w:eastAsia="en-GB"/>
                    </w:rPr>
                  </w:rPrChange>
                </w:rPr>
                <w:t>2030</w:t>
              </w:r>
            </w:ins>
          </w:p>
        </w:tc>
        <w:tc>
          <w:tcPr>
            <w:tcW w:w="896" w:type="dxa"/>
            <w:tcBorders>
              <w:top w:val="nil"/>
              <w:left w:val="nil"/>
              <w:bottom w:val="single" w:sz="8" w:space="0" w:color="auto"/>
              <w:right w:val="single" w:sz="8" w:space="0" w:color="auto"/>
            </w:tcBorders>
            <w:shd w:val="clear" w:color="auto" w:fill="auto"/>
            <w:noWrap/>
            <w:vAlign w:val="center"/>
            <w:hideMark/>
          </w:tcPr>
          <w:p w14:paraId="284EF487" w14:textId="77777777" w:rsidR="00F14817" w:rsidRPr="00F14817" w:rsidRDefault="00F14817" w:rsidP="00F14817">
            <w:pPr>
              <w:spacing w:after="0" w:line="240" w:lineRule="auto"/>
              <w:jc w:val="right"/>
              <w:rPr>
                <w:ins w:id="1674" w:author="Jules Schers" w:date="2023-01-12T12:36:00Z"/>
                <w:rFonts w:ascii="Calibri" w:eastAsia="Times New Roman" w:hAnsi="Calibri" w:cs="Calibri"/>
                <w:color w:val="000000"/>
                <w:sz w:val="16"/>
                <w:szCs w:val="16"/>
                <w:lang w:eastAsia="en-GB"/>
                <w:rPrChange w:id="1675" w:author="Jules Schers" w:date="2023-01-12T12:37:00Z">
                  <w:rPr>
                    <w:ins w:id="1676" w:author="Jules Schers" w:date="2023-01-12T12:36:00Z"/>
                    <w:rFonts w:ascii="Calibri" w:eastAsia="Times New Roman" w:hAnsi="Calibri" w:cs="Calibri"/>
                    <w:color w:val="000000"/>
                    <w:sz w:val="20"/>
                    <w:szCs w:val="20"/>
                    <w:lang w:eastAsia="en-GB"/>
                  </w:rPr>
                </w:rPrChange>
              </w:rPr>
            </w:pPr>
            <w:ins w:id="1677" w:author="Jules Schers" w:date="2023-01-12T12:36:00Z">
              <w:r w:rsidRPr="00F14817">
                <w:rPr>
                  <w:rFonts w:ascii="Calibri" w:eastAsia="Times New Roman" w:hAnsi="Calibri" w:cs="Calibri"/>
                  <w:color w:val="000000"/>
                  <w:sz w:val="16"/>
                  <w:szCs w:val="16"/>
                  <w:lang w:eastAsia="en-GB"/>
                  <w:rPrChange w:id="1678" w:author="Jules Schers" w:date="2023-01-12T12:37:00Z">
                    <w:rPr>
                      <w:rFonts w:ascii="Calibri" w:eastAsia="Times New Roman" w:hAnsi="Calibri" w:cs="Calibri"/>
                      <w:color w:val="000000"/>
                      <w:sz w:val="20"/>
                      <w:szCs w:val="20"/>
                      <w:lang w:eastAsia="en-GB"/>
                    </w:rPr>
                  </w:rPrChange>
                </w:rPr>
                <w:t>14 858</w:t>
              </w:r>
            </w:ins>
          </w:p>
        </w:tc>
        <w:tc>
          <w:tcPr>
            <w:tcW w:w="661" w:type="dxa"/>
            <w:tcBorders>
              <w:top w:val="nil"/>
              <w:left w:val="nil"/>
              <w:bottom w:val="single" w:sz="8" w:space="0" w:color="auto"/>
              <w:right w:val="single" w:sz="8" w:space="0" w:color="auto"/>
            </w:tcBorders>
            <w:shd w:val="clear" w:color="auto" w:fill="auto"/>
            <w:noWrap/>
            <w:vAlign w:val="center"/>
            <w:hideMark/>
          </w:tcPr>
          <w:p w14:paraId="7807A579" w14:textId="77777777" w:rsidR="00F14817" w:rsidRPr="00F14817" w:rsidRDefault="00F14817" w:rsidP="00F14817">
            <w:pPr>
              <w:spacing w:after="0" w:line="240" w:lineRule="auto"/>
              <w:jc w:val="right"/>
              <w:rPr>
                <w:ins w:id="1679" w:author="Jules Schers" w:date="2023-01-12T12:36:00Z"/>
                <w:rFonts w:ascii="Calibri" w:eastAsia="Times New Roman" w:hAnsi="Calibri" w:cs="Calibri"/>
                <w:color w:val="000000"/>
                <w:sz w:val="16"/>
                <w:szCs w:val="16"/>
                <w:lang w:eastAsia="en-GB"/>
                <w:rPrChange w:id="1680" w:author="Jules Schers" w:date="2023-01-12T12:37:00Z">
                  <w:rPr>
                    <w:ins w:id="1681" w:author="Jules Schers" w:date="2023-01-12T12:36:00Z"/>
                    <w:rFonts w:ascii="Calibri" w:eastAsia="Times New Roman" w:hAnsi="Calibri" w:cs="Calibri"/>
                    <w:color w:val="000000"/>
                    <w:sz w:val="20"/>
                    <w:szCs w:val="20"/>
                    <w:lang w:eastAsia="en-GB"/>
                  </w:rPr>
                </w:rPrChange>
              </w:rPr>
            </w:pPr>
            <w:ins w:id="1682" w:author="Jules Schers" w:date="2023-01-12T12:36:00Z">
              <w:r w:rsidRPr="00F14817">
                <w:rPr>
                  <w:rFonts w:ascii="Calibri" w:eastAsia="Times New Roman" w:hAnsi="Calibri" w:cs="Calibri"/>
                  <w:color w:val="000000"/>
                  <w:sz w:val="16"/>
                  <w:szCs w:val="16"/>
                  <w:lang w:eastAsia="en-GB"/>
                  <w:rPrChange w:id="1683" w:author="Jules Schers" w:date="2023-01-12T12:37:00Z">
                    <w:rPr>
                      <w:rFonts w:ascii="Calibri" w:eastAsia="Times New Roman" w:hAnsi="Calibri" w:cs="Calibri"/>
                      <w:color w:val="000000"/>
                      <w:sz w:val="20"/>
                      <w:szCs w:val="20"/>
                      <w:lang w:eastAsia="en-GB"/>
                    </w:rPr>
                  </w:rPrChange>
                </w:rPr>
                <w:t>92.5%</w:t>
              </w:r>
            </w:ins>
          </w:p>
        </w:tc>
        <w:tc>
          <w:tcPr>
            <w:tcW w:w="1327" w:type="dxa"/>
            <w:tcBorders>
              <w:top w:val="nil"/>
              <w:left w:val="nil"/>
              <w:bottom w:val="single" w:sz="8" w:space="0" w:color="auto"/>
              <w:right w:val="single" w:sz="8" w:space="0" w:color="auto"/>
            </w:tcBorders>
            <w:shd w:val="clear" w:color="auto" w:fill="auto"/>
            <w:noWrap/>
            <w:vAlign w:val="center"/>
            <w:hideMark/>
          </w:tcPr>
          <w:p w14:paraId="58640945" w14:textId="77777777" w:rsidR="00F14817" w:rsidRPr="00F14817" w:rsidRDefault="00F14817" w:rsidP="00F14817">
            <w:pPr>
              <w:spacing w:after="0" w:line="240" w:lineRule="auto"/>
              <w:jc w:val="right"/>
              <w:rPr>
                <w:ins w:id="1684" w:author="Jules Schers" w:date="2023-01-12T12:36:00Z"/>
                <w:rFonts w:ascii="Calibri" w:eastAsia="Times New Roman" w:hAnsi="Calibri" w:cs="Calibri"/>
                <w:color w:val="000000"/>
                <w:sz w:val="16"/>
                <w:szCs w:val="16"/>
                <w:lang w:eastAsia="en-GB"/>
                <w:rPrChange w:id="1685" w:author="Jules Schers" w:date="2023-01-12T12:37:00Z">
                  <w:rPr>
                    <w:ins w:id="1686" w:author="Jules Schers" w:date="2023-01-12T12:36:00Z"/>
                    <w:rFonts w:ascii="Calibri" w:eastAsia="Times New Roman" w:hAnsi="Calibri" w:cs="Calibri"/>
                    <w:color w:val="000000"/>
                    <w:sz w:val="20"/>
                    <w:szCs w:val="20"/>
                    <w:lang w:eastAsia="en-GB"/>
                  </w:rPr>
                </w:rPrChange>
              </w:rPr>
            </w:pPr>
            <w:ins w:id="1687" w:author="Jules Schers" w:date="2023-01-12T12:36:00Z">
              <w:r w:rsidRPr="00F14817">
                <w:rPr>
                  <w:rFonts w:ascii="Calibri" w:eastAsia="Times New Roman" w:hAnsi="Calibri" w:cs="Calibri"/>
                  <w:color w:val="000000"/>
                  <w:sz w:val="16"/>
                  <w:szCs w:val="16"/>
                  <w:lang w:eastAsia="en-GB"/>
                  <w:rPrChange w:id="1688" w:author="Jules Schers" w:date="2023-01-12T12:37:00Z">
                    <w:rPr>
                      <w:rFonts w:ascii="Calibri" w:eastAsia="Times New Roman" w:hAnsi="Calibri" w:cs="Calibri"/>
                      <w:color w:val="000000"/>
                      <w:sz w:val="20"/>
                      <w:szCs w:val="20"/>
                      <w:lang w:eastAsia="en-GB"/>
                    </w:rPr>
                  </w:rPrChange>
                </w:rPr>
                <w:t>328</w:t>
              </w:r>
            </w:ins>
          </w:p>
        </w:tc>
        <w:tc>
          <w:tcPr>
            <w:tcW w:w="1327" w:type="dxa"/>
            <w:tcBorders>
              <w:top w:val="nil"/>
              <w:left w:val="nil"/>
              <w:bottom w:val="single" w:sz="8" w:space="0" w:color="auto"/>
              <w:right w:val="single" w:sz="8" w:space="0" w:color="auto"/>
            </w:tcBorders>
            <w:shd w:val="clear" w:color="auto" w:fill="auto"/>
            <w:noWrap/>
            <w:vAlign w:val="center"/>
            <w:hideMark/>
          </w:tcPr>
          <w:p w14:paraId="10C46EB7" w14:textId="77777777" w:rsidR="00F14817" w:rsidRPr="00F14817" w:rsidRDefault="00F14817" w:rsidP="00F14817">
            <w:pPr>
              <w:spacing w:after="0" w:line="240" w:lineRule="auto"/>
              <w:jc w:val="right"/>
              <w:rPr>
                <w:ins w:id="1689" w:author="Jules Schers" w:date="2023-01-12T12:36:00Z"/>
                <w:rFonts w:ascii="Calibri" w:eastAsia="Times New Roman" w:hAnsi="Calibri" w:cs="Calibri"/>
                <w:color w:val="000000"/>
                <w:sz w:val="16"/>
                <w:szCs w:val="16"/>
                <w:lang w:eastAsia="en-GB"/>
                <w:rPrChange w:id="1690" w:author="Jules Schers" w:date="2023-01-12T12:37:00Z">
                  <w:rPr>
                    <w:ins w:id="1691" w:author="Jules Schers" w:date="2023-01-12T12:36:00Z"/>
                    <w:rFonts w:ascii="Calibri" w:eastAsia="Times New Roman" w:hAnsi="Calibri" w:cs="Calibri"/>
                    <w:color w:val="000000"/>
                    <w:sz w:val="20"/>
                    <w:szCs w:val="20"/>
                    <w:lang w:eastAsia="en-GB"/>
                  </w:rPr>
                </w:rPrChange>
              </w:rPr>
            </w:pPr>
            <w:ins w:id="1692" w:author="Jules Schers" w:date="2023-01-12T12:36:00Z">
              <w:r w:rsidRPr="00F14817">
                <w:rPr>
                  <w:rFonts w:ascii="Calibri" w:eastAsia="Times New Roman" w:hAnsi="Calibri" w:cs="Calibri"/>
                  <w:color w:val="000000"/>
                  <w:sz w:val="16"/>
                  <w:szCs w:val="16"/>
                  <w:lang w:eastAsia="en-GB"/>
                  <w:rPrChange w:id="1693" w:author="Jules Schers" w:date="2023-01-12T12:37:00Z">
                    <w:rPr>
                      <w:rFonts w:ascii="Calibri" w:eastAsia="Times New Roman" w:hAnsi="Calibri" w:cs="Calibri"/>
                      <w:color w:val="000000"/>
                      <w:sz w:val="20"/>
                      <w:szCs w:val="20"/>
                      <w:lang w:eastAsia="en-GB"/>
                    </w:rPr>
                  </w:rPrChange>
                </w:rPr>
                <w:t>27,3</w:t>
              </w:r>
            </w:ins>
          </w:p>
        </w:tc>
      </w:tr>
    </w:tbl>
    <w:p w14:paraId="25B83606" w14:textId="0BF7E520" w:rsidR="00F85AA9" w:rsidRPr="0006586A" w:rsidRDefault="00F85AA9" w:rsidP="004D4754">
      <w:pPr>
        <w:rPr>
          <w:ins w:id="1694" w:author="Jules Schers" w:date="2023-01-12T11:25:00Z"/>
          <w:i/>
          <w:iCs/>
          <w:color w:val="FF0000"/>
          <w:rPrChange w:id="1695" w:author="Jules Schers" w:date="2023-01-12T12:15:00Z">
            <w:rPr>
              <w:ins w:id="1696" w:author="Jules Schers" w:date="2023-01-12T11:25:00Z"/>
              <w:i/>
              <w:iCs/>
            </w:rPr>
          </w:rPrChange>
        </w:rPr>
      </w:pPr>
      <w:ins w:id="1697" w:author="Jules Schers" w:date="2023-01-12T12:33:00Z">
        <w:r>
          <w:rPr>
            <w:i/>
            <w:iCs/>
            <w:color w:val="FF0000"/>
          </w:rPr>
          <w:t>…</w:t>
        </w:r>
      </w:ins>
    </w:p>
    <w:p w14:paraId="1DA557DE" w14:textId="2BA13580" w:rsidR="0006586A" w:rsidRPr="0006586A" w:rsidRDefault="0006586A" w:rsidP="004D4754">
      <w:pPr>
        <w:rPr>
          <w:ins w:id="1698" w:author="Jules Schers" w:date="2023-01-12T12:17:00Z"/>
          <w:b/>
          <w:bCs/>
          <w:rPrChange w:id="1699" w:author="Jules Schers" w:date="2023-01-12T12:17:00Z">
            <w:rPr>
              <w:ins w:id="1700" w:author="Jules Schers" w:date="2023-01-12T12:17:00Z"/>
            </w:rPr>
          </w:rPrChange>
        </w:rPr>
      </w:pPr>
      <w:ins w:id="1701" w:author="Jules Schers" w:date="2023-01-12T12:16:00Z">
        <w:r w:rsidRPr="0006586A">
          <w:rPr>
            <w:b/>
            <w:bCs/>
            <w:rPrChange w:id="1702" w:author="Jules Schers" w:date="2023-01-12T12:17:00Z">
              <w:rPr/>
            </w:rPrChange>
          </w:rPr>
          <w:t xml:space="preserve">Step 2 – Quantify the impact of educational attainment on labour market participation by level of </w:t>
        </w:r>
      </w:ins>
      <w:ins w:id="1703" w:author="Jules Schers" w:date="2023-01-12T12:17:00Z">
        <w:r>
          <w:rPr>
            <w:b/>
            <w:bCs/>
          </w:rPr>
          <w:t xml:space="preserve">skill based on </w:t>
        </w:r>
      </w:ins>
      <w:ins w:id="1704" w:author="Jules Schers" w:date="2023-01-12T12:16:00Z">
        <w:r w:rsidRPr="0006586A">
          <w:rPr>
            <w:b/>
            <w:bCs/>
            <w:rPrChange w:id="1705" w:author="Jules Schers" w:date="2023-01-12T12:17:00Z">
              <w:rPr/>
            </w:rPrChange>
          </w:rPr>
          <w:t xml:space="preserve">educational </w:t>
        </w:r>
      </w:ins>
      <w:ins w:id="1706" w:author="Jules Schers" w:date="2023-01-12T12:26:00Z">
        <w:r w:rsidR="00D80BAE" w:rsidRPr="00D80BAE">
          <w:rPr>
            <w:b/>
            <w:bCs/>
          </w:rPr>
          <w:t>attainment.</w:t>
        </w:r>
      </w:ins>
    </w:p>
    <w:p w14:paraId="1FA58C34" w14:textId="01A06CCD" w:rsidR="00D80BAE" w:rsidRDefault="0006586A" w:rsidP="004D4754">
      <w:pPr>
        <w:rPr>
          <w:ins w:id="1707" w:author="Jules Schers" w:date="2023-01-12T12:27:00Z"/>
        </w:rPr>
      </w:pPr>
      <w:ins w:id="1708" w:author="Jules Schers" w:date="2023-01-12T12:17:00Z">
        <w:r>
          <w:t xml:space="preserve">SATIMGE has a skill-differentiated labour market model. </w:t>
        </w:r>
      </w:ins>
      <w:ins w:id="1709" w:author="Jules Schers" w:date="2023-01-12T12:20:00Z">
        <w:r>
          <w:t>T</w:t>
        </w:r>
      </w:ins>
      <w:ins w:id="1710" w:author="Jules Schers" w:date="2023-01-12T12:17:00Z">
        <w:r>
          <w:t>his concerns segmented labour markets,</w:t>
        </w:r>
      </w:ins>
      <w:ins w:id="1711" w:author="Jules Schers" w:date="2023-01-12T12:20:00Z">
        <w:r>
          <w:t xml:space="preserve"> with skills based on the level of edu</w:t>
        </w:r>
      </w:ins>
      <w:ins w:id="1712" w:author="Jules Schers" w:date="2023-01-12T12:21:00Z">
        <w:r>
          <w:t>cational attainment</w:t>
        </w:r>
      </w:ins>
      <w:ins w:id="1713" w:author="Jules Schers" w:date="2023-01-12T12:17:00Z">
        <w:r>
          <w:t>.</w:t>
        </w:r>
      </w:ins>
      <w:ins w:id="1714" w:author="Jules Schers" w:date="2023-01-12T12:19:00Z">
        <w:r>
          <w:rPr>
            <w:rStyle w:val="FootnoteReference"/>
          </w:rPr>
          <w:footnoteReference w:id="27"/>
        </w:r>
      </w:ins>
      <w:ins w:id="1718" w:author="Jules Schers" w:date="2023-01-12T12:17:00Z">
        <w:r>
          <w:t xml:space="preserve"> </w:t>
        </w:r>
      </w:ins>
      <w:ins w:id="1719" w:author="Jules Schers" w:date="2023-01-12T12:21:00Z">
        <w:r>
          <w:t>The four categories are primary or less-educated, middle-school (lower secondary) educated, matric/completed secondary educated, and tertiary/higher educated. Each</w:t>
        </w:r>
      </w:ins>
      <w:ins w:id="1720" w:author="Jules Schers" w:date="2023-01-12T12:22:00Z">
        <w:r>
          <w:t xml:space="preserve"> skill segment is modelled through an upward-sloping labour supply curve. The model therefore does not take into account latent labour supply, </w:t>
        </w:r>
        <w:proofErr w:type="gramStart"/>
        <w:r>
          <w:t>e.g.</w:t>
        </w:r>
        <w:proofErr w:type="gramEnd"/>
        <w:r>
          <w:t xml:space="preserve"> in the form of the officially unemployed.</w:t>
        </w:r>
      </w:ins>
      <w:ins w:id="1721" w:author="Jules Schers" w:date="2023-01-12T12:23:00Z">
        <w:r>
          <w:t xml:space="preserve"> The impact of educational attainment is thus calibrated through increased productivity</w:t>
        </w:r>
      </w:ins>
      <w:ins w:id="1722" w:author="Jules Schers" w:date="2023-01-12T12:24:00Z">
        <w:r>
          <w:t xml:space="preserve"> of workers in a segment. </w:t>
        </w:r>
      </w:ins>
      <w:ins w:id="1723" w:author="Jules Schers" w:date="2023-01-12T12:27:00Z">
        <w:r w:rsidR="00D80BAE">
          <w:t>The following</w:t>
        </w:r>
      </w:ins>
      <w:ins w:id="1724" w:author="Jules Schers" w:date="2023-01-12T12:29:00Z">
        <w:r w:rsidR="00D80BAE">
          <w:t xml:space="preserve"> assumptions are used to model this</w:t>
        </w:r>
      </w:ins>
      <w:ins w:id="1725" w:author="Jules Schers" w:date="2023-01-12T12:27:00Z">
        <w:r w:rsidR="00D80BAE">
          <w:t>:</w:t>
        </w:r>
      </w:ins>
    </w:p>
    <w:p w14:paraId="2DC58B42" w14:textId="77777777" w:rsidR="00D80BAE" w:rsidRDefault="0006586A" w:rsidP="00D80BAE">
      <w:pPr>
        <w:pStyle w:val="ListParagraph"/>
        <w:numPr>
          <w:ilvl w:val="0"/>
          <w:numId w:val="6"/>
        </w:numPr>
        <w:rPr>
          <w:ins w:id="1726" w:author="Jules Schers" w:date="2023-01-12T12:27:00Z"/>
        </w:rPr>
      </w:pPr>
      <w:ins w:id="1727" w:author="Jules Schers" w:date="2023-01-12T12:24:00Z">
        <w:r>
          <w:lastRenderedPageBreak/>
          <w:t xml:space="preserve">All students, and not only the additional students thanks to the investments, will benefit from improvements in </w:t>
        </w:r>
      </w:ins>
      <w:ins w:id="1728" w:author="Jules Schers" w:date="2023-01-12T12:25:00Z">
        <w:r w:rsidR="00D80BAE">
          <w:t>Student-</w:t>
        </w:r>
      </w:ins>
      <w:ins w:id="1729" w:author="Jules Schers" w:date="2023-01-12T12:24:00Z">
        <w:r>
          <w:t>Teacher-</w:t>
        </w:r>
      </w:ins>
      <w:ins w:id="1730" w:author="Jules Schers" w:date="2023-01-12T12:25:00Z">
        <w:r w:rsidR="00D80BAE">
          <w:t xml:space="preserve"> </w:t>
        </w:r>
      </w:ins>
      <w:ins w:id="1731" w:author="Jules Schers" w:date="2023-01-12T12:24:00Z">
        <w:r>
          <w:t xml:space="preserve">ratios </w:t>
        </w:r>
      </w:ins>
      <w:ins w:id="1732" w:author="Jules Schers" w:date="2023-01-12T12:25:00Z">
        <w:r w:rsidR="00D80BAE">
          <w:t xml:space="preserve">(STRs) and improved facilities, hence we can expect the average learner to enter the labour market with slightly improved skills. </w:t>
        </w:r>
      </w:ins>
    </w:p>
    <w:p w14:paraId="411D88A3" w14:textId="54568827" w:rsidR="00D80BAE" w:rsidRPr="00033B51" w:rsidRDefault="00D80BAE" w:rsidP="00D80BAE">
      <w:pPr>
        <w:pStyle w:val="ListParagraph"/>
        <w:numPr>
          <w:ilvl w:val="0"/>
          <w:numId w:val="6"/>
        </w:numPr>
        <w:rPr>
          <w:ins w:id="1733" w:author="Jules Schers" w:date="2023-01-12T12:30:00Z"/>
          <w:b/>
          <w:bCs/>
          <w:highlight w:val="yellow"/>
          <w:rPrChange w:id="1734" w:author="Jules Schers" w:date="2023-01-12T13:10:00Z">
            <w:rPr>
              <w:ins w:id="1735" w:author="Jules Schers" w:date="2023-01-12T12:30:00Z"/>
            </w:rPr>
          </w:rPrChange>
        </w:rPr>
      </w:pPr>
      <w:ins w:id="1736" w:author="Jules Schers" w:date="2023-01-12T12:25:00Z">
        <w:r w:rsidRPr="00033B51">
          <w:rPr>
            <w:b/>
            <w:bCs/>
            <w:highlight w:val="yellow"/>
            <w:rPrChange w:id="1737" w:author="Jules Schers" w:date="2023-01-12T13:10:00Z">
              <w:rPr/>
            </w:rPrChange>
          </w:rPr>
          <w:t xml:space="preserve">There is no </w:t>
        </w:r>
      </w:ins>
      <w:ins w:id="1738" w:author="Jules Schers" w:date="2023-01-12T13:10:00Z">
        <w:r w:rsidR="00033B51">
          <w:rPr>
            <w:b/>
            <w:bCs/>
            <w:highlight w:val="yellow"/>
          </w:rPr>
          <w:t xml:space="preserve">quantitative </w:t>
        </w:r>
      </w:ins>
      <w:ins w:id="1739" w:author="Jules Schers" w:date="2023-01-12T12:25:00Z">
        <w:r w:rsidRPr="00033B51">
          <w:rPr>
            <w:b/>
            <w:bCs/>
            <w:highlight w:val="yellow"/>
            <w:rPrChange w:id="1740" w:author="Jules Schers" w:date="2023-01-12T13:10:00Z">
              <w:rPr/>
            </w:rPrChange>
          </w:rPr>
          <w:t xml:space="preserve">basis for a calibration of this impact, so </w:t>
        </w:r>
      </w:ins>
      <w:ins w:id="1741" w:author="Jules Schers" w:date="2023-01-12T13:10:00Z">
        <w:r w:rsidR="00033B51">
          <w:rPr>
            <w:b/>
            <w:bCs/>
            <w:highlight w:val="yellow"/>
          </w:rPr>
          <w:t xml:space="preserve">to </w:t>
        </w:r>
      </w:ins>
      <w:ins w:id="1742" w:author="Jules Schers" w:date="2023-01-12T12:26:00Z">
        <w:r w:rsidRPr="00033B51">
          <w:rPr>
            <w:b/>
            <w:bCs/>
            <w:highlight w:val="yellow"/>
            <w:rPrChange w:id="1743" w:author="Jules Schers" w:date="2023-01-12T13:10:00Z">
              <w:rPr/>
            </w:rPrChange>
          </w:rPr>
          <w:t xml:space="preserve">simplify matters the labour productivity impact </w:t>
        </w:r>
      </w:ins>
      <w:ins w:id="1744" w:author="Jules Schers" w:date="2023-01-12T12:28:00Z">
        <w:r w:rsidRPr="00033B51">
          <w:rPr>
            <w:b/>
            <w:bCs/>
            <w:highlight w:val="yellow"/>
            <w:rPrChange w:id="1745" w:author="Jules Schers" w:date="2023-01-12T13:10:00Z">
              <w:rPr/>
            </w:rPrChange>
          </w:rPr>
          <w:t>is</w:t>
        </w:r>
      </w:ins>
      <w:ins w:id="1746" w:author="Jules Schers" w:date="2023-01-12T12:29:00Z">
        <w:r w:rsidRPr="00033B51">
          <w:rPr>
            <w:b/>
            <w:bCs/>
            <w:highlight w:val="yellow"/>
            <w:rPrChange w:id="1747" w:author="Jules Schers" w:date="2023-01-12T13:10:00Z">
              <w:rPr/>
            </w:rPrChange>
          </w:rPr>
          <w:t xml:space="preserve"> concentrated </w:t>
        </w:r>
      </w:ins>
      <w:ins w:id="1748" w:author="Jules Schers" w:date="2023-01-12T13:10:00Z">
        <w:r w:rsidR="00033B51">
          <w:rPr>
            <w:b/>
            <w:bCs/>
            <w:highlight w:val="yellow"/>
          </w:rPr>
          <w:t xml:space="preserve">within a group of learners equal in size to the </w:t>
        </w:r>
      </w:ins>
      <w:ins w:id="1749" w:author="Jules Schers" w:date="2023-01-12T12:30:00Z">
        <w:r w:rsidRPr="00033B51">
          <w:rPr>
            <w:b/>
            <w:bCs/>
            <w:highlight w:val="yellow"/>
            <w:rPrChange w:id="1750" w:author="Jules Schers" w:date="2023-01-12T13:10:00Z">
              <w:rPr/>
            </w:rPrChange>
          </w:rPr>
          <w:t xml:space="preserve">additional </w:t>
        </w:r>
        <w:proofErr w:type="gramStart"/>
        <w:r w:rsidRPr="00033B51">
          <w:rPr>
            <w:b/>
            <w:bCs/>
            <w:highlight w:val="yellow"/>
            <w:rPrChange w:id="1751" w:author="Jules Schers" w:date="2023-01-12T13:10:00Z">
              <w:rPr/>
            </w:rPrChange>
          </w:rPr>
          <w:t>amount</w:t>
        </w:r>
        <w:proofErr w:type="gramEnd"/>
        <w:r w:rsidRPr="00033B51">
          <w:rPr>
            <w:b/>
            <w:bCs/>
            <w:highlight w:val="yellow"/>
            <w:rPrChange w:id="1752" w:author="Jules Schers" w:date="2023-01-12T13:10:00Z">
              <w:rPr/>
            </w:rPrChange>
          </w:rPr>
          <w:t xml:space="preserve"> of learners (i.e., the 1,000 from the example).</w:t>
        </w:r>
      </w:ins>
    </w:p>
    <w:p w14:paraId="375EDF9A" w14:textId="77777777" w:rsidR="00D80BAE" w:rsidRDefault="00D80BAE" w:rsidP="00D80BAE">
      <w:pPr>
        <w:pStyle w:val="ListParagraph"/>
        <w:numPr>
          <w:ilvl w:val="0"/>
          <w:numId w:val="6"/>
        </w:numPr>
        <w:rPr>
          <w:ins w:id="1753" w:author="Jules Schers" w:date="2023-01-12T12:32:00Z"/>
        </w:rPr>
      </w:pPr>
      <w:ins w:id="1754" w:author="Jules Schers" w:date="2023-01-12T12:30:00Z">
        <w:r>
          <w:t>We</w:t>
        </w:r>
      </w:ins>
      <w:ins w:id="1755" w:author="Jules Schers" w:date="2023-01-12T12:31:00Z">
        <w:r>
          <w:t xml:space="preserve"> furthermore assume that this only concerns “will-be-employed” school leavers, and that the net effect is that the </w:t>
        </w:r>
        <w:proofErr w:type="gramStart"/>
        <w:r>
          <w:t>amount</w:t>
        </w:r>
        <w:proofErr w:type="gramEnd"/>
        <w:r>
          <w:t xml:space="preserve"> of additional learners in one cohort would move from being a primary/less-educated worker to becoming a secondary/matric-educated worker.</w:t>
        </w:r>
      </w:ins>
    </w:p>
    <w:p w14:paraId="41F79B4B" w14:textId="7736540A" w:rsidR="00D80BAE" w:rsidRDefault="00D80BAE" w:rsidP="00D80BAE">
      <w:pPr>
        <w:pStyle w:val="ListParagraph"/>
        <w:numPr>
          <w:ilvl w:val="0"/>
          <w:numId w:val="6"/>
        </w:numPr>
        <w:rPr>
          <w:ins w:id="1756" w:author="Jules Schers" w:date="2023-01-12T12:42:00Z"/>
        </w:rPr>
      </w:pPr>
      <w:ins w:id="1757" w:author="Jules Schers" w:date="2023-01-12T12:32:00Z">
        <w:r>
          <w:t>Table X above gives the amount of annual additional learners in a cohort for the Full scenario vs the Baseline education scenario.</w:t>
        </w:r>
      </w:ins>
      <w:ins w:id="1758" w:author="Jules Schers" w:date="2023-01-12T12:42:00Z">
        <w:r w:rsidR="00F14817">
          <w:t xml:space="preserve"> Table Y below shows the </w:t>
        </w:r>
        <w:proofErr w:type="spellStart"/>
        <w:r w:rsidR="00F14817">
          <w:t>No_investment</w:t>
        </w:r>
        <w:proofErr w:type="spellEnd"/>
        <w:r w:rsidR="00F14817">
          <w:t xml:space="preserve"> Reference projected labour supply per </w:t>
        </w:r>
      </w:ins>
      <w:ins w:id="1759" w:author="Jules Schers" w:date="2023-01-12T12:43:00Z">
        <w:r w:rsidR="00F14817">
          <w:t xml:space="preserve">projection </w:t>
        </w:r>
      </w:ins>
      <w:ins w:id="1760" w:author="Jules Schers" w:date="2023-01-12T12:42:00Z">
        <w:r w:rsidR="00F14817">
          <w:t xml:space="preserve">year and </w:t>
        </w:r>
      </w:ins>
      <w:ins w:id="1761" w:author="Jules Schers" w:date="2023-01-12T12:43:00Z">
        <w:r w:rsidR="00F14817">
          <w:t xml:space="preserve">shows how the additional educational attainment from Table X would </w:t>
        </w:r>
      </w:ins>
      <w:ins w:id="1762" w:author="Jules Schers" w:date="2023-01-12T12:44:00Z">
        <w:r w:rsidR="00F14817">
          <w:t xml:space="preserve">increase secondary labour supply, by decreasing primary labour supply, given as a </w:t>
        </w:r>
      </w:ins>
      <w:ins w:id="1763" w:author="Jules Schers" w:date="2023-01-12T12:43:00Z">
        <w:r w:rsidR="00F14817">
          <w:t xml:space="preserve">percentage of </w:t>
        </w:r>
      </w:ins>
      <w:ins w:id="1764" w:author="Jules Schers" w:date="2023-01-12T12:44:00Z">
        <w:r w:rsidR="00F14817">
          <w:t xml:space="preserve">the </w:t>
        </w:r>
      </w:ins>
      <w:ins w:id="1765" w:author="Jules Schers" w:date="2023-01-12T12:43:00Z">
        <w:r w:rsidR="00F14817">
          <w:t xml:space="preserve">total labour supply </w:t>
        </w:r>
      </w:ins>
      <w:ins w:id="1766" w:author="Jules Schers" w:date="2023-01-12T12:44:00Z">
        <w:r w:rsidR="00F14817">
          <w:t>in a given year</w:t>
        </w:r>
      </w:ins>
      <w:ins w:id="1767" w:author="Jules Schers" w:date="2023-01-12T12:43:00Z">
        <w:r w:rsidR="00F14817">
          <w:t>.</w:t>
        </w:r>
      </w:ins>
    </w:p>
    <w:p w14:paraId="5D138D49" w14:textId="0C813EEB" w:rsidR="00F14817" w:rsidRPr="00F14817" w:rsidRDefault="00F14817">
      <w:pPr>
        <w:rPr>
          <w:ins w:id="1768" w:author="Jules Schers" w:date="2023-01-12T12:38:00Z"/>
          <w:i/>
          <w:iCs/>
          <w:color w:val="FF0000"/>
          <w:rPrChange w:id="1769" w:author="Jules Schers" w:date="2023-01-12T12:42:00Z">
            <w:rPr>
              <w:ins w:id="1770" w:author="Jules Schers" w:date="2023-01-12T12:38:00Z"/>
            </w:rPr>
          </w:rPrChange>
        </w:rPr>
        <w:pPrChange w:id="1771" w:author="Jules Schers" w:date="2023-01-12T12:42:00Z">
          <w:pPr>
            <w:pStyle w:val="ListParagraph"/>
            <w:numPr>
              <w:numId w:val="6"/>
            </w:numPr>
            <w:ind w:hanging="360"/>
          </w:pPr>
        </w:pPrChange>
      </w:pPr>
      <w:ins w:id="1772" w:author="Jules Schers" w:date="2023-01-12T12:42:00Z">
        <w:r w:rsidRPr="00F14817">
          <w:rPr>
            <w:i/>
            <w:iCs/>
            <w:color w:val="FF0000"/>
            <w:highlight w:val="yellow"/>
            <w:rPrChange w:id="1773" w:author="Jules Schers" w:date="2023-01-12T12:42:00Z">
              <w:rPr>
                <w:highlight w:val="yellow"/>
              </w:rPr>
            </w:rPrChange>
          </w:rPr>
          <w:t>Table</w:t>
        </w:r>
      </w:ins>
      <w:ins w:id="1774" w:author="Jules Schers" w:date="2023-01-12T12:56:00Z">
        <w:r w:rsidR="002C3D0F">
          <w:rPr>
            <w:i/>
            <w:iCs/>
            <w:color w:val="FF0000"/>
          </w:rPr>
          <w:t xml:space="preserve"> Y</w:t>
        </w:r>
      </w:ins>
    </w:p>
    <w:tbl>
      <w:tblPr>
        <w:tblW w:w="7446" w:type="dxa"/>
        <w:tblInd w:w="118" w:type="dxa"/>
        <w:tblLook w:val="04A0" w:firstRow="1" w:lastRow="0" w:firstColumn="1" w:lastColumn="0" w:noHBand="0" w:noVBand="1"/>
        <w:tblPrChange w:id="1775" w:author="Jules Schers" w:date="2023-01-12T12:46:00Z">
          <w:tblPr>
            <w:tblW w:w="7680" w:type="dxa"/>
            <w:tblInd w:w="118" w:type="dxa"/>
            <w:tblLook w:val="04A0" w:firstRow="1" w:lastRow="0" w:firstColumn="1" w:lastColumn="0" w:noHBand="0" w:noVBand="1"/>
          </w:tblPr>
        </w:tblPrChange>
      </w:tblPr>
      <w:tblGrid>
        <w:gridCol w:w="1180"/>
        <w:gridCol w:w="1220"/>
        <w:gridCol w:w="960"/>
        <w:gridCol w:w="960"/>
        <w:gridCol w:w="960"/>
        <w:gridCol w:w="960"/>
        <w:gridCol w:w="6"/>
        <w:gridCol w:w="1194"/>
        <w:gridCol w:w="6"/>
        <w:tblGridChange w:id="1776">
          <w:tblGrid>
            <w:gridCol w:w="1180"/>
            <w:gridCol w:w="1460"/>
            <w:gridCol w:w="960"/>
            <w:gridCol w:w="960"/>
            <w:gridCol w:w="960"/>
            <w:gridCol w:w="960"/>
            <w:gridCol w:w="1200"/>
          </w:tblGrid>
        </w:tblGridChange>
      </w:tblGrid>
      <w:tr w:rsidR="00F14817" w:rsidRPr="00F14817" w14:paraId="573178EF" w14:textId="77777777" w:rsidTr="0057086C">
        <w:trPr>
          <w:trHeight w:val="477"/>
          <w:ins w:id="1777" w:author="Jules Schers" w:date="2023-01-12T12:41:00Z"/>
          <w:trPrChange w:id="1778" w:author="Jules Schers" w:date="2023-01-12T12:46:00Z">
            <w:trPr>
              <w:trHeight w:val="1116"/>
            </w:trPr>
          </w:trPrChange>
        </w:trPr>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Change w:id="1779" w:author="Jules Schers" w:date="2023-01-12T12:46:00Z">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tcPrChange>
          </w:tcPr>
          <w:p w14:paraId="1A523D86" w14:textId="77777777" w:rsidR="00F14817" w:rsidRPr="00F14817" w:rsidRDefault="00F14817" w:rsidP="00F14817">
            <w:pPr>
              <w:spacing w:after="0" w:line="240" w:lineRule="auto"/>
              <w:jc w:val="center"/>
              <w:rPr>
                <w:ins w:id="1780" w:author="Jules Schers" w:date="2023-01-12T12:41:00Z"/>
                <w:rFonts w:ascii="Calibri" w:eastAsia="Times New Roman" w:hAnsi="Calibri" w:cs="Calibri"/>
                <w:color w:val="000000"/>
                <w:sz w:val="16"/>
                <w:szCs w:val="16"/>
                <w:lang w:eastAsia="en-GB"/>
                <w:rPrChange w:id="1781" w:author="Jules Schers" w:date="2023-01-12T12:41:00Z">
                  <w:rPr>
                    <w:ins w:id="1782" w:author="Jules Schers" w:date="2023-01-12T12:41:00Z"/>
                    <w:rFonts w:ascii="Calibri" w:eastAsia="Times New Roman" w:hAnsi="Calibri" w:cs="Calibri"/>
                    <w:color w:val="000000"/>
                    <w:sz w:val="24"/>
                    <w:szCs w:val="24"/>
                    <w:lang w:eastAsia="en-GB"/>
                  </w:rPr>
                </w:rPrChange>
              </w:rPr>
            </w:pPr>
            <w:ins w:id="1783" w:author="Jules Schers" w:date="2023-01-12T12:41:00Z">
              <w:r w:rsidRPr="00F14817">
                <w:rPr>
                  <w:rFonts w:ascii="Calibri" w:eastAsia="Times New Roman" w:hAnsi="Calibri" w:cs="Calibri"/>
                  <w:color w:val="000000"/>
                  <w:sz w:val="16"/>
                  <w:szCs w:val="16"/>
                  <w:lang w:eastAsia="en-GB"/>
                  <w:rPrChange w:id="1784" w:author="Jules Schers" w:date="2023-01-12T12:41:00Z">
                    <w:rPr>
                      <w:rFonts w:ascii="Calibri" w:eastAsia="Times New Roman" w:hAnsi="Calibri" w:cs="Calibri"/>
                      <w:color w:val="000000"/>
                      <w:sz w:val="24"/>
                      <w:szCs w:val="24"/>
                      <w:lang w:eastAsia="en-GB"/>
                    </w:rPr>
                  </w:rPrChange>
                </w:rPr>
                <w:t> </w:t>
              </w:r>
            </w:ins>
          </w:p>
        </w:tc>
        <w:tc>
          <w:tcPr>
            <w:tcW w:w="5066" w:type="dxa"/>
            <w:gridSpan w:val="6"/>
            <w:tcBorders>
              <w:top w:val="single" w:sz="8" w:space="0" w:color="auto"/>
              <w:left w:val="nil"/>
              <w:bottom w:val="single" w:sz="8" w:space="0" w:color="auto"/>
              <w:right w:val="single" w:sz="8" w:space="0" w:color="000000"/>
            </w:tcBorders>
            <w:shd w:val="clear" w:color="auto" w:fill="auto"/>
            <w:vAlign w:val="center"/>
            <w:hideMark/>
            <w:tcPrChange w:id="1785" w:author="Jules Schers" w:date="2023-01-12T12:46:00Z">
              <w:tcPr>
                <w:tcW w:w="5300" w:type="dxa"/>
                <w:gridSpan w:val="5"/>
                <w:tcBorders>
                  <w:top w:val="single" w:sz="8" w:space="0" w:color="auto"/>
                  <w:left w:val="nil"/>
                  <w:bottom w:val="single" w:sz="8" w:space="0" w:color="auto"/>
                  <w:right w:val="single" w:sz="8" w:space="0" w:color="000000"/>
                </w:tcBorders>
                <w:shd w:val="clear" w:color="auto" w:fill="auto"/>
                <w:vAlign w:val="center"/>
                <w:hideMark/>
              </w:tcPr>
            </w:tcPrChange>
          </w:tcPr>
          <w:p w14:paraId="600EEBE9" w14:textId="77777777" w:rsidR="00F14817" w:rsidRPr="00F14817" w:rsidRDefault="00F14817" w:rsidP="00F14817">
            <w:pPr>
              <w:spacing w:after="0" w:line="240" w:lineRule="auto"/>
              <w:jc w:val="center"/>
              <w:rPr>
                <w:ins w:id="1786" w:author="Jules Schers" w:date="2023-01-12T12:41:00Z"/>
                <w:rFonts w:ascii="Calibri" w:eastAsia="Times New Roman" w:hAnsi="Calibri" w:cs="Calibri"/>
                <w:b/>
                <w:bCs/>
                <w:color w:val="000000"/>
                <w:sz w:val="16"/>
                <w:szCs w:val="16"/>
                <w:lang w:eastAsia="en-GB"/>
                <w:rPrChange w:id="1787" w:author="Jules Schers" w:date="2023-01-12T12:41:00Z">
                  <w:rPr>
                    <w:ins w:id="1788" w:author="Jules Schers" w:date="2023-01-12T12:41:00Z"/>
                    <w:rFonts w:ascii="Calibri" w:eastAsia="Times New Roman" w:hAnsi="Calibri" w:cs="Calibri"/>
                    <w:b/>
                    <w:bCs/>
                    <w:color w:val="000000"/>
                    <w:sz w:val="20"/>
                    <w:szCs w:val="20"/>
                    <w:lang w:eastAsia="en-GB"/>
                  </w:rPr>
                </w:rPrChange>
              </w:rPr>
            </w:pPr>
            <w:ins w:id="1789" w:author="Jules Schers" w:date="2023-01-12T12:41:00Z">
              <w:r w:rsidRPr="00F14817">
                <w:rPr>
                  <w:rFonts w:ascii="Calibri" w:eastAsia="Times New Roman" w:hAnsi="Calibri" w:cs="Calibri"/>
                  <w:b/>
                  <w:bCs/>
                  <w:color w:val="000000"/>
                  <w:sz w:val="16"/>
                  <w:szCs w:val="16"/>
                  <w:lang w:eastAsia="en-GB"/>
                  <w:rPrChange w:id="1790" w:author="Jules Schers" w:date="2023-01-12T12:41:00Z">
                    <w:rPr>
                      <w:rFonts w:ascii="Calibri" w:eastAsia="Times New Roman" w:hAnsi="Calibri" w:cs="Calibri"/>
                      <w:b/>
                      <w:bCs/>
                      <w:color w:val="000000"/>
                      <w:sz w:val="20"/>
                      <w:szCs w:val="20"/>
                      <w:lang w:eastAsia="en-GB"/>
                    </w:rPr>
                  </w:rPrChange>
                </w:rPr>
                <w:t>Reference 2019 labour supply by skill, SAM 2019 (thousands)</w:t>
              </w:r>
            </w:ins>
          </w:p>
        </w:tc>
        <w:tc>
          <w:tcPr>
            <w:tcW w:w="1200" w:type="dxa"/>
            <w:gridSpan w:val="2"/>
            <w:tcBorders>
              <w:top w:val="single" w:sz="8" w:space="0" w:color="auto"/>
              <w:left w:val="nil"/>
              <w:bottom w:val="single" w:sz="8" w:space="0" w:color="auto"/>
              <w:right w:val="single" w:sz="8" w:space="0" w:color="auto"/>
            </w:tcBorders>
            <w:shd w:val="clear" w:color="auto" w:fill="auto"/>
            <w:vAlign w:val="center"/>
            <w:hideMark/>
            <w:tcPrChange w:id="1791" w:author="Jules Schers" w:date="2023-01-12T12:46:00Z">
              <w:tcPr>
                <w:tcW w:w="1200" w:type="dxa"/>
                <w:tcBorders>
                  <w:top w:val="single" w:sz="8" w:space="0" w:color="auto"/>
                  <w:left w:val="nil"/>
                  <w:bottom w:val="single" w:sz="8" w:space="0" w:color="auto"/>
                  <w:right w:val="single" w:sz="8" w:space="0" w:color="auto"/>
                </w:tcBorders>
                <w:shd w:val="clear" w:color="auto" w:fill="auto"/>
                <w:vAlign w:val="center"/>
                <w:hideMark/>
              </w:tcPr>
            </w:tcPrChange>
          </w:tcPr>
          <w:p w14:paraId="377D2642" w14:textId="77777777" w:rsidR="00F14817" w:rsidRPr="00F14817" w:rsidRDefault="00F14817" w:rsidP="00F14817">
            <w:pPr>
              <w:spacing w:after="0" w:line="240" w:lineRule="auto"/>
              <w:jc w:val="center"/>
              <w:rPr>
                <w:ins w:id="1792" w:author="Jules Schers" w:date="2023-01-12T12:41:00Z"/>
                <w:rFonts w:ascii="Calibri" w:eastAsia="Times New Roman" w:hAnsi="Calibri" w:cs="Calibri"/>
                <w:b/>
                <w:bCs/>
                <w:color w:val="000000"/>
                <w:sz w:val="16"/>
                <w:szCs w:val="16"/>
                <w:lang w:eastAsia="en-GB"/>
                <w:rPrChange w:id="1793" w:author="Jules Schers" w:date="2023-01-12T12:41:00Z">
                  <w:rPr>
                    <w:ins w:id="1794" w:author="Jules Schers" w:date="2023-01-12T12:41:00Z"/>
                    <w:rFonts w:ascii="Calibri" w:eastAsia="Times New Roman" w:hAnsi="Calibri" w:cs="Calibri"/>
                    <w:b/>
                    <w:bCs/>
                    <w:color w:val="000000"/>
                    <w:sz w:val="20"/>
                    <w:szCs w:val="20"/>
                    <w:lang w:eastAsia="en-GB"/>
                  </w:rPr>
                </w:rPrChange>
              </w:rPr>
            </w:pPr>
            <w:ins w:id="1795" w:author="Jules Schers" w:date="2023-01-12T12:41:00Z">
              <w:r w:rsidRPr="00F14817">
                <w:rPr>
                  <w:rFonts w:ascii="Calibri" w:eastAsia="Times New Roman" w:hAnsi="Calibri" w:cs="Calibri"/>
                  <w:b/>
                  <w:bCs/>
                  <w:color w:val="000000"/>
                  <w:sz w:val="16"/>
                  <w:szCs w:val="16"/>
                  <w:lang w:eastAsia="en-GB"/>
                  <w:rPrChange w:id="1796" w:author="Jules Schers" w:date="2023-01-12T12:41:00Z">
                    <w:rPr>
                      <w:rFonts w:ascii="Calibri" w:eastAsia="Times New Roman" w:hAnsi="Calibri" w:cs="Calibri"/>
                      <w:b/>
                      <w:bCs/>
                      <w:color w:val="000000"/>
                      <w:sz w:val="20"/>
                      <w:szCs w:val="20"/>
                      <w:lang w:eastAsia="en-GB"/>
                    </w:rPr>
                  </w:rPrChange>
                </w:rPr>
                <w:t>Shift from Primary to Secondary</w:t>
              </w:r>
            </w:ins>
          </w:p>
        </w:tc>
      </w:tr>
      <w:tr w:rsidR="00F14817" w:rsidRPr="00F14817" w14:paraId="0162D5D1" w14:textId="77777777" w:rsidTr="0057086C">
        <w:trPr>
          <w:gridAfter w:val="1"/>
          <w:wAfter w:w="6" w:type="dxa"/>
          <w:trHeight w:val="607"/>
          <w:ins w:id="1797" w:author="Jules Schers" w:date="2023-01-12T12:41:00Z"/>
          <w:trPrChange w:id="1798" w:author="Jules Schers" w:date="2023-01-12T12:46:00Z">
            <w:trPr>
              <w:trHeight w:val="1116"/>
            </w:trPr>
          </w:trPrChange>
        </w:trPr>
        <w:tc>
          <w:tcPr>
            <w:tcW w:w="1180" w:type="dxa"/>
            <w:vMerge/>
            <w:tcBorders>
              <w:top w:val="single" w:sz="8" w:space="0" w:color="auto"/>
              <w:left w:val="single" w:sz="8" w:space="0" w:color="auto"/>
              <w:bottom w:val="single" w:sz="8" w:space="0" w:color="000000"/>
              <w:right w:val="single" w:sz="8" w:space="0" w:color="auto"/>
            </w:tcBorders>
            <w:vAlign w:val="center"/>
            <w:hideMark/>
            <w:tcPrChange w:id="1799" w:author="Jules Schers" w:date="2023-01-12T12:46:00Z">
              <w:tcPr>
                <w:tcW w:w="1180" w:type="dxa"/>
                <w:vMerge/>
                <w:tcBorders>
                  <w:top w:val="single" w:sz="8" w:space="0" w:color="auto"/>
                  <w:left w:val="single" w:sz="8" w:space="0" w:color="auto"/>
                  <w:bottom w:val="single" w:sz="8" w:space="0" w:color="000000"/>
                  <w:right w:val="single" w:sz="8" w:space="0" w:color="auto"/>
                </w:tcBorders>
                <w:vAlign w:val="center"/>
                <w:hideMark/>
              </w:tcPr>
            </w:tcPrChange>
          </w:tcPr>
          <w:p w14:paraId="1FF94331" w14:textId="77777777" w:rsidR="00F14817" w:rsidRPr="00F14817" w:rsidRDefault="00F14817" w:rsidP="00F14817">
            <w:pPr>
              <w:spacing w:after="0" w:line="240" w:lineRule="auto"/>
              <w:rPr>
                <w:ins w:id="1800" w:author="Jules Schers" w:date="2023-01-12T12:41:00Z"/>
                <w:rFonts w:ascii="Calibri" w:eastAsia="Times New Roman" w:hAnsi="Calibri" w:cs="Calibri"/>
                <w:color w:val="000000"/>
                <w:sz w:val="16"/>
                <w:szCs w:val="16"/>
                <w:lang w:eastAsia="en-GB"/>
                <w:rPrChange w:id="1801" w:author="Jules Schers" w:date="2023-01-12T12:41:00Z">
                  <w:rPr>
                    <w:ins w:id="1802" w:author="Jules Schers" w:date="2023-01-12T12:41:00Z"/>
                    <w:rFonts w:ascii="Calibri" w:eastAsia="Times New Roman" w:hAnsi="Calibri" w:cs="Calibri"/>
                    <w:color w:val="000000"/>
                    <w:sz w:val="24"/>
                    <w:szCs w:val="24"/>
                    <w:lang w:eastAsia="en-GB"/>
                  </w:rPr>
                </w:rPrChange>
              </w:rPr>
            </w:pPr>
          </w:p>
        </w:tc>
        <w:tc>
          <w:tcPr>
            <w:tcW w:w="1220" w:type="dxa"/>
            <w:tcBorders>
              <w:top w:val="nil"/>
              <w:left w:val="nil"/>
              <w:bottom w:val="single" w:sz="8" w:space="0" w:color="auto"/>
              <w:right w:val="single" w:sz="8" w:space="0" w:color="auto"/>
            </w:tcBorders>
            <w:shd w:val="clear" w:color="auto" w:fill="auto"/>
            <w:vAlign w:val="center"/>
            <w:hideMark/>
            <w:tcPrChange w:id="1803" w:author="Jules Schers" w:date="2023-01-12T12:46:00Z">
              <w:tcPr>
                <w:tcW w:w="1460" w:type="dxa"/>
                <w:tcBorders>
                  <w:top w:val="nil"/>
                  <w:left w:val="nil"/>
                  <w:bottom w:val="single" w:sz="8" w:space="0" w:color="auto"/>
                  <w:right w:val="single" w:sz="8" w:space="0" w:color="auto"/>
                </w:tcBorders>
                <w:shd w:val="clear" w:color="auto" w:fill="auto"/>
                <w:vAlign w:val="center"/>
                <w:hideMark/>
              </w:tcPr>
            </w:tcPrChange>
          </w:tcPr>
          <w:p w14:paraId="38936486" w14:textId="77777777" w:rsidR="00F14817" w:rsidRPr="0057086C" w:rsidRDefault="00F14817" w:rsidP="00F14817">
            <w:pPr>
              <w:spacing w:after="0" w:line="240" w:lineRule="auto"/>
              <w:jc w:val="center"/>
              <w:rPr>
                <w:ins w:id="1804" w:author="Jules Schers" w:date="2023-01-12T12:41:00Z"/>
                <w:rFonts w:ascii="Calibri" w:eastAsia="Times New Roman" w:hAnsi="Calibri" w:cs="Calibri"/>
                <w:color w:val="000000"/>
                <w:sz w:val="16"/>
                <w:szCs w:val="16"/>
                <w:lang w:eastAsia="en-GB"/>
                <w:rPrChange w:id="1805" w:author="Jules Schers" w:date="2023-01-12T12:46:00Z">
                  <w:rPr>
                    <w:ins w:id="1806" w:author="Jules Schers" w:date="2023-01-12T12:41:00Z"/>
                    <w:rFonts w:ascii="Calibri" w:eastAsia="Times New Roman" w:hAnsi="Calibri" w:cs="Calibri"/>
                    <w:b/>
                    <w:bCs/>
                    <w:color w:val="000000"/>
                    <w:sz w:val="20"/>
                    <w:szCs w:val="20"/>
                    <w:lang w:eastAsia="en-GB"/>
                  </w:rPr>
                </w:rPrChange>
              </w:rPr>
            </w:pPr>
            <w:ins w:id="1807" w:author="Jules Schers" w:date="2023-01-12T12:41:00Z">
              <w:r w:rsidRPr="0057086C">
                <w:rPr>
                  <w:rFonts w:ascii="Calibri" w:eastAsia="Times New Roman" w:hAnsi="Calibri" w:cs="Calibri"/>
                  <w:color w:val="000000"/>
                  <w:sz w:val="16"/>
                  <w:szCs w:val="16"/>
                  <w:lang w:eastAsia="en-GB"/>
                  <w:rPrChange w:id="1808" w:author="Jules Schers" w:date="2023-01-12T12:46:00Z">
                    <w:rPr>
                      <w:rFonts w:ascii="Calibri" w:eastAsia="Times New Roman" w:hAnsi="Calibri" w:cs="Calibri"/>
                      <w:b/>
                      <w:bCs/>
                      <w:color w:val="000000"/>
                      <w:sz w:val="20"/>
                      <w:szCs w:val="20"/>
                      <w:lang w:eastAsia="en-GB"/>
                    </w:rPr>
                  </w:rPrChange>
                </w:rPr>
                <w:t>tertiary</w:t>
              </w:r>
            </w:ins>
          </w:p>
        </w:tc>
        <w:tc>
          <w:tcPr>
            <w:tcW w:w="960" w:type="dxa"/>
            <w:tcBorders>
              <w:top w:val="nil"/>
              <w:left w:val="nil"/>
              <w:bottom w:val="single" w:sz="8" w:space="0" w:color="auto"/>
              <w:right w:val="single" w:sz="8" w:space="0" w:color="auto"/>
            </w:tcBorders>
            <w:shd w:val="clear" w:color="auto" w:fill="auto"/>
            <w:vAlign w:val="center"/>
            <w:hideMark/>
            <w:tcPrChange w:id="1809" w:author="Jules Schers" w:date="2023-01-12T12:46:00Z">
              <w:tcPr>
                <w:tcW w:w="960" w:type="dxa"/>
                <w:tcBorders>
                  <w:top w:val="nil"/>
                  <w:left w:val="nil"/>
                  <w:bottom w:val="single" w:sz="8" w:space="0" w:color="auto"/>
                  <w:right w:val="single" w:sz="8" w:space="0" w:color="auto"/>
                </w:tcBorders>
                <w:shd w:val="clear" w:color="auto" w:fill="auto"/>
                <w:vAlign w:val="center"/>
                <w:hideMark/>
              </w:tcPr>
            </w:tcPrChange>
          </w:tcPr>
          <w:p w14:paraId="09844B97" w14:textId="768665AA" w:rsidR="00F14817" w:rsidRPr="0057086C" w:rsidRDefault="00F14817" w:rsidP="00F14817">
            <w:pPr>
              <w:spacing w:after="0" w:line="240" w:lineRule="auto"/>
              <w:jc w:val="center"/>
              <w:rPr>
                <w:ins w:id="1810" w:author="Jules Schers" w:date="2023-01-12T12:41:00Z"/>
                <w:rFonts w:ascii="Calibri" w:eastAsia="Times New Roman" w:hAnsi="Calibri" w:cs="Calibri"/>
                <w:color w:val="000000"/>
                <w:sz w:val="16"/>
                <w:szCs w:val="16"/>
                <w:lang w:eastAsia="en-GB"/>
                <w:rPrChange w:id="1811" w:author="Jules Schers" w:date="2023-01-12T12:46:00Z">
                  <w:rPr>
                    <w:ins w:id="1812" w:author="Jules Schers" w:date="2023-01-12T12:41:00Z"/>
                    <w:rFonts w:ascii="Calibri" w:eastAsia="Times New Roman" w:hAnsi="Calibri" w:cs="Calibri"/>
                    <w:b/>
                    <w:bCs/>
                    <w:color w:val="000000"/>
                    <w:sz w:val="20"/>
                    <w:szCs w:val="20"/>
                    <w:lang w:eastAsia="en-GB"/>
                  </w:rPr>
                </w:rPrChange>
              </w:rPr>
            </w:pPr>
            <w:ins w:id="1813" w:author="Jules Schers" w:date="2023-01-12T12:41:00Z">
              <w:r w:rsidRPr="0057086C">
                <w:rPr>
                  <w:rFonts w:ascii="Calibri" w:eastAsia="Times New Roman" w:hAnsi="Calibri" w:cs="Calibri"/>
                  <w:color w:val="000000"/>
                  <w:sz w:val="16"/>
                  <w:szCs w:val="16"/>
                  <w:lang w:eastAsia="en-GB"/>
                  <w:rPrChange w:id="1814" w:author="Jules Schers" w:date="2023-01-12T12:46:00Z">
                    <w:rPr>
                      <w:rFonts w:ascii="Calibri" w:eastAsia="Times New Roman" w:hAnsi="Calibri" w:cs="Calibri"/>
                      <w:b/>
                      <w:bCs/>
                      <w:color w:val="000000"/>
                      <w:sz w:val="20"/>
                      <w:szCs w:val="20"/>
                      <w:lang w:eastAsia="en-GB"/>
                    </w:rPr>
                  </w:rPrChange>
                </w:rPr>
                <w:t>secondary</w:t>
              </w:r>
            </w:ins>
          </w:p>
        </w:tc>
        <w:tc>
          <w:tcPr>
            <w:tcW w:w="960" w:type="dxa"/>
            <w:tcBorders>
              <w:top w:val="nil"/>
              <w:left w:val="nil"/>
              <w:bottom w:val="single" w:sz="8" w:space="0" w:color="auto"/>
              <w:right w:val="single" w:sz="8" w:space="0" w:color="auto"/>
            </w:tcBorders>
            <w:shd w:val="clear" w:color="auto" w:fill="auto"/>
            <w:vAlign w:val="center"/>
            <w:hideMark/>
            <w:tcPrChange w:id="1815" w:author="Jules Schers" w:date="2023-01-12T12:46:00Z">
              <w:tcPr>
                <w:tcW w:w="960" w:type="dxa"/>
                <w:tcBorders>
                  <w:top w:val="nil"/>
                  <w:left w:val="nil"/>
                  <w:bottom w:val="single" w:sz="8" w:space="0" w:color="auto"/>
                  <w:right w:val="single" w:sz="8" w:space="0" w:color="auto"/>
                </w:tcBorders>
                <w:shd w:val="clear" w:color="auto" w:fill="auto"/>
                <w:vAlign w:val="center"/>
                <w:hideMark/>
              </w:tcPr>
            </w:tcPrChange>
          </w:tcPr>
          <w:p w14:paraId="33548A57" w14:textId="77777777" w:rsidR="00F14817" w:rsidRPr="0057086C" w:rsidRDefault="00F14817" w:rsidP="00F14817">
            <w:pPr>
              <w:spacing w:after="0" w:line="240" w:lineRule="auto"/>
              <w:jc w:val="center"/>
              <w:rPr>
                <w:ins w:id="1816" w:author="Jules Schers" w:date="2023-01-12T12:41:00Z"/>
                <w:rFonts w:ascii="Calibri" w:eastAsia="Times New Roman" w:hAnsi="Calibri" w:cs="Calibri"/>
                <w:color w:val="000000"/>
                <w:sz w:val="16"/>
                <w:szCs w:val="16"/>
                <w:lang w:eastAsia="en-GB"/>
                <w:rPrChange w:id="1817" w:author="Jules Schers" w:date="2023-01-12T12:46:00Z">
                  <w:rPr>
                    <w:ins w:id="1818" w:author="Jules Schers" w:date="2023-01-12T12:41:00Z"/>
                    <w:rFonts w:ascii="Calibri" w:eastAsia="Times New Roman" w:hAnsi="Calibri" w:cs="Calibri"/>
                    <w:b/>
                    <w:bCs/>
                    <w:color w:val="000000"/>
                    <w:sz w:val="20"/>
                    <w:szCs w:val="20"/>
                    <w:lang w:eastAsia="en-GB"/>
                  </w:rPr>
                </w:rPrChange>
              </w:rPr>
            </w:pPr>
            <w:ins w:id="1819" w:author="Jules Schers" w:date="2023-01-12T12:41:00Z">
              <w:r w:rsidRPr="0057086C">
                <w:rPr>
                  <w:rFonts w:ascii="Calibri" w:eastAsia="Times New Roman" w:hAnsi="Calibri" w:cs="Calibri"/>
                  <w:color w:val="000000"/>
                  <w:sz w:val="16"/>
                  <w:szCs w:val="16"/>
                  <w:lang w:eastAsia="en-GB"/>
                  <w:rPrChange w:id="1820" w:author="Jules Schers" w:date="2023-01-12T12:46:00Z">
                    <w:rPr>
                      <w:rFonts w:ascii="Calibri" w:eastAsia="Times New Roman" w:hAnsi="Calibri" w:cs="Calibri"/>
                      <w:b/>
                      <w:bCs/>
                      <w:color w:val="000000"/>
                      <w:sz w:val="20"/>
                      <w:szCs w:val="20"/>
                      <w:lang w:eastAsia="en-GB"/>
                    </w:rPr>
                  </w:rPrChange>
                </w:rPr>
                <w:t>middle</w:t>
              </w:r>
            </w:ins>
          </w:p>
        </w:tc>
        <w:tc>
          <w:tcPr>
            <w:tcW w:w="960" w:type="dxa"/>
            <w:tcBorders>
              <w:top w:val="nil"/>
              <w:left w:val="nil"/>
              <w:bottom w:val="single" w:sz="8" w:space="0" w:color="auto"/>
              <w:right w:val="single" w:sz="8" w:space="0" w:color="auto"/>
            </w:tcBorders>
            <w:shd w:val="clear" w:color="auto" w:fill="auto"/>
            <w:vAlign w:val="center"/>
            <w:hideMark/>
            <w:tcPrChange w:id="1821" w:author="Jules Schers" w:date="2023-01-12T12:46:00Z">
              <w:tcPr>
                <w:tcW w:w="960" w:type="dxa"/>
                <w:tcBorders>
                  <w:top w:val="nil"/>
                  <w:left w:val="nil"/>
                  <w:bottom w:val="single" w:sz="8" w:space="0" w:color="auto"/>
                  <w:right w:val="single" w:sz="8" w:space="0" w:color="auto"/>
                </w:tcBorders>
                <w:shd w:val="clear" w:color="auto" w:fill="auto"/>
                <w:vAlign w:val="center"/>
                <w:hideMark/>
              </w:tcPr>
            </w:tcPrChange>
          </w:tcPr>
          <w:p w14:paraId="4D4C0512" w14:textId="77777777" w:rsidR="00F14817" w:rsidRPr="0057086C" w:rsidRDefault="00F14817" w:rsidP="00F14817">
            <w:pPr>
              <w:spacing w:after="0" w:line="240" w:lineRule="auto"/>
              <w:jc w:val="center"/>
              <w:rPr>
                <w:ins w:id="1822" w:author="Jules Schers" w:date="2023-01-12T12:41:00Z"/>
                <w:rFonts w:ascii="Calibri" w:eastAsia="Times New Roman" w:hAnsi="Calibri" w:cs="Calibri"/>
                <w:color w:val="000000"/>
                <w:sz w:val="16"/>
                <w:szCs w:val="16"/>
                <w:lang w:eastAsia="en-GB"/>
                <w:rPrChange w:id="1823" w:author="Jules Schers" w:date="2023-01-12T12:46:00Z">
                  <w:rPr>
                    <w:ins w:id="1824" w:author="Jules Schers" w:date="2023-01-12T12:41:00Z"/>
                    <w:rFonts w:ascii="Calibri" w:eastAsia="Times New Roman" w:hAnsi="Calibri" w:cs="Calibri"/>
                    <w:b/>
                    <w:bCs/>
                    <w:color w:val="000000"/>
                    <w:sz w:val="20"/>
                    <w:szCs w:val="20"/>
                    <w:lang w:eastAsia="en-GB"/>
                  </w:rPr>
                </w:rPrChange>
              </w:rPr>
            </w:pPr>
            <w:ins w:id="1825" w:author="Jules Schers" w:date="2023-01-12T12:41:00Z">
              <w:r w:rsidRPr="0057086C">
                <w:rPr>
                  <w:rFonts w:ascii="Calibri" w:eastAsia="Times New Roman" w:hAnsi="Calibri" w:cs="Calibri"/>
                  <w:color w:val="000000"/>
                  <w:sz w:val="16"/>
                  <w:szCs w:val="16"/>
                  <w:lang w:eastAsia="en-GB"/>
                  <w:rPrChange w:id="1826" w:author="Jules Schers" w:date="2023-01-12T12:46:00Z">
                    <w:rPr>
                      <w:rFonts w:ascii="Calibri" w:eastAsia="Times New Roman" w:hAnsi="Calibri" w:cs="Calibri"/>
                      <w:b/>
                      <w:bCs/>
                      <w:color w:val="000000"/>
                      <w:sz w:val="20"/>
                      <w:szCs w:val="20"/>
                      <w:lang w:eastAsia="en-GB"/>
                    </w:rPr>
                  </w:rPrChange>
                </w:rPr>
                <w:t>primary or less</w:t>
              </w:r>
            </w:ins>
          </w:p>
        </w:tc>
        <w:tc>
          <w:tcPr>
            <w:tcW w:w="960" w:type="dxa"/>
            <w:tcBorders>
              <w:top w:val="nil"/>
              <w:left w:val="nil"/>
              <w:bottom w:val="single" w:sz="8" w:space="0" w:color="auto"/>
              <w:right w:val="single" w:sz="8" w:space="0" w:color="auto"/>
            </w:tcBorders>
            <w:shd w:val="clear" w:color="auto" w:fill="auto"/>
            <w:vAlign w:val="center"/>
            <w:hideMark/>
            <w:tcPrChange w:id="1827" w:author="Jules Schers" w:date="2023-01-12T12:46:00Z">
              <w:tcPr>
                <w:tcW w:w="960" w:type="dxa"/>
                <w:tcBorders>
                  <w:top w:val="nil"/>
                  <w:left w:val="nil"/>
                  <w:bottom w:val="single" w:sz="8" w:space="0" w:color="auto"/>
                  <w:right w:val="single" w:sz="8" w:space="0" w:color="auto"/>
                </w:tcBorders>
                <w:shd w:val="clear" w:color="auto" w:fill="auto"/>
                <w:vAlign w:val="center"/>
                <w:hideMark/>
              </w:tcPr>
            </w:tcPrChange>
          </w:tcPr>
          <w:p w14:paraId="786B58BB" w14:textId="77777777" w:rsidR="00F14817" w:rsidRPr="00F14817" w:rsidRDefault="00F14817" w:rsidP="00F14817">
            <w:pPr>
              <w:spacing w:after="0" w:line="240" w:lineRule="auto"/>
              <w:jc w:val="center"/>
              <w:rPr>
                <w:ins w:id="1828" w:author="Jules Schers" w:date="2023-01-12T12:41:00Z"/>
                <w:rFonts w:ascii="Calibri" w:eastAsia="Times New Roman" w:hAnsi="Calibri" w:cs="Calibri"/>
                <w:b/>
                <w:bCs/>
                <w:color w:val="000000"/>
                <w:sz w:val="16"/>
                <w:szCs w:val="16"/>
                <w:lang w:eastAsia="en-GB"/>
                <w:rPrChange w:id="1829" w:author="Jules Schers" w:date="2023-01-12T12:41:00Z">
                  <w:rPr>
                    <w:ins w:id="1830" w:author="Jules Schers" w:date="2023-01-12T12:41:00Z"/>
                    <w:rFonts w:ascii="Calibri" w:eastAsia="Times New Roman" w:hAnsi="Calibri" w:cs="Calibri"/>
                    <w:b/>
                    <w:bCs/>
                    <w:color w:val="000000"/>
                    <w:sz w:val="20"/>
                    <w:szCs w:val="20"/>
                    <w:lang w:eastAsia="en-GB"/>
                  </w:rPr>
                </w:rPrChange>
              </w:rPr>
            </w:pPr>
            <w:ins w:id="1831" w:author="Jules Schers" w:date="2023-01-12T12:41:00Z">
              <w:r w:rsidRPr="00F14817">
                <w:rPr>
                  <w:rFonts w:ascii="Calibri" w:eastAsia="Times New Roman" w:hAnsi="Calibri" w:cs="Calibri"/>
                  <w:b/>
                  <w:bCs/>
                  <w:color w:val="000000"/>
                  <w:sz w:val="16"/>
                  <w:szCs w:val="16"/>
                  <w:lang w:eastAsia="en-GB"/>
                  <w:rPrChange w:id="1832" w:author="Jules Schers" w:date="2023-01-12T12:41:00Z">
                    <w:rPr>
                      <w:rFonts w:ascii="Calibri" w:eastAsia="Times New Roman" w:hAnsi="Calibri" w:cs="Calibri"/>
                      <w:b/>
                      <w:bCs/>
                      <w:color w:val="000000"/>
                      <w:sz w:val="20"/>
                      <w:szCs w:val="20"/>
                      <w:lang w:eastAsia="en-GB"/>
                    </w:rPr>
                  </w:rPrChange>
                </w:rPr>
                <w:t>Total</w:t>
              </w:r>
            </w:ins>
          </w:p>
        </w:tc>
        <w:tc>
          <w:tcPr>
            <w:tcW w:w="1200" w:type="dxa"/>
            <w:gridSpan w:val="2"/>
            <w:tcBorders>
              <w:top w:val="nil"/>
              <w:left w:val="nil"/>
              <w:bottom w:val="single" w:sz="8" w:space="0" w:color="auto"/>
              <w:right w:val="single" w:sz="8" w:space="0" w:color="auto"/>
            </w:tcBorders>
            <w:shd w:val="clear" w:color="auto" w:fill="auto"/>
            <w:vAlign w:val="center"/>
            <w:hideMark/>
            <w:tcPrChange w:id="1833" w:author="Jules Schers" w:date="2023-01-12T12:46:00Z">
              <w:tcPr>
                <w:tcW w:w="1200" w:type="dxa"/>
                <w:tcBorders>
                  <w:top w:val="nil"/>
                  <w:left w:val="nil"/>
                  <w:bottom w:val="single" w:sz="8" w:space="0" w:color="auto"/>
                  <w:right w:val="single" w:sz="8" w:space="0" w:color="auto"/>
                </w:tcBorders>
                <w:shd w:val="clear" w:color="auto" w:fill="auto"/>
                <w:vAlign w:val="center"/>
                <w:hideMark/>
              </w:tcPr>
            </w:tcPrChange>
          </w:tcPr>
          <w:p w14:paraId="4937EBEE" w14:textId="77777777" w:rsidR="00F14817" w:rsidRPr="00F14817" w:rsidRDefault="00F14817" w:rsidP="00F14817">
            <w:pPr>
              <w:spacing w:after="0" w:line="240" w:lineRule="auto"/>
              <w:jc w:val="center"/>
              <w:rPr>
                <w:ins w:id="1834" w:author="Jules Schers" w:date="2023-01-12T12:41:00Z"/>
                <w:rFonts w:ascii="Calibri" w:eastAsia="Times New Roman" w:hAnsi="Calibri" w:cs="Calibri"/>
                <w:b/>
                <w:bCs/>
                <w:color w:val="000000"/>
                <w:sz w:val="16"/>
                <w:szCs w:val="16"/>
                <w:lang w:eastAsia="en-GB"/>
                <w:rPrChange w:id="1835" w:author="Jules Schers" w:date="2023-01-12T12:41:00Z">
                  <w:rPr>
                    <w:ins w:id="1836" w:author="Jules Schers" w:date="2023-01-12T12:41:00Z"/>
                    <w:rFonts w:ascii="Calibri" w:eastAsia="Times New Roman" w:hAnsi="Calibri" w:cs="Calibri"/>
                    <w:b/>
                    <w:bCs/>
                    <w:color w:val="000000"/>
                    <w:sz w:val="20"/>
                    <w:szCs w:val="20"/>
                    <w:lang w:eastAsia="en-GB"/>
                  </w:rPr>
                </w:rPrChange>
              </w:rPr>
            </w:pPr>
            <w:ins w:id="1837" w:author="Jules Schers" w:date="2023-01-12T12:41:00Z">
              <w:r w:rsidRPr="00F14817">
                <w:rPr>
                  <w:rFonts w:ascii="Calibri" w:eastAsia="Times New Roman" w:hAnsi="Calibri" w:cs="Calibri"/>
                  <w:b/>
                  <w:bCs/>
                  <w:color w:val="000000"/>
                  <w:sz w:val="16"/>
                  <w:szCs w:val="16"/>
                  <w:lang w:eastAsia="en-GB"/>
                  <w:rPrChange w:id="1838" w:author="Jules Schers" w:date="2023-01-12T12:41:00Z">
                    <w:rPr>
                      <w:rFonts w:ascii="Calibri" w:eastAsia="Times New Roman" w:hAnsi="Calibri" w:cs="Calibri"/>
                      <w:b/>
                      <w:bCs/>
                      <w:color w:val="000000"/>
                      <w:sz w:val="20"/>
                      <w:szCs w:val="20"/>
                      <w:lang w:eastAsia="en-GB"/>
                    </w:rPr>
                  </w:rPrChange>
                </w:rPr>
                <w:t>Pct of labour supply</w:t>
              </w:r>
            </w:ins>
          </w:p>
        </w:tc>
      </w:tr>
      <w:tr w:rsidR="00F14817" w:rsidRPr="00F14817" w14:paraId="4036F072" w14:textId="77777777" w:rsidTr="0057086C">
        <w:trPr>
          <w:gridAfter w:val="1"/>
          <w:wAfter w:w="6" w:type="dxa"/>
          <w:trHeight w:val="300"/>
          <w:ins w:id="1839" w:author="Jules Schers" w:date="2023-01-12T12:41:00Z"/>
          <w:trPrChange w:id="1840" w:author="Jules Schers" w:date="2023-01-12T12:46:00Z">
            <w:trPr>
              <w:trHeight w:val="300"/>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1841"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47B169EC" w14:textId="77777777" w:rsidR="00F14817" w:rsidRPr="00F14817" w:rsidRDefault="00F14817" w:rsidP="00F14817">
            <w:pPr>
              <w:spacing w:after="0" w:line="240" w:lineRule="auto"/>
              <w:jc w:val="both"/>
              <w:rPr>
                <w:ins w:id="1842" w:author="Jules Schers" w:date="2023-01-12T12:41:00Z"/>
                <w:rFonts w:ascii="Calibri" w:eastAsia="Times New Roman" w:hAnsi="Calibri" w:cs="Calibri"/>
                <w:color w:val="000000"/>
                <w:sz w:val="16"/>
                <w:szCs w:val="16"/>
                <w:lang w:eastAsia="en-GB"/>
                <w:rPrChange w:id="1843" w:author="Jules Schers" w:date="2023-01-12T12:41:00Z">
                  <w:rPr>
                    <w:ins w:id="1844" w:author="Jules Schers" w:date="2023-01-12T12:41:00Z"/>
                    <w:rFonts w:ascii="Calibri" w:eastAsia="Times New Roman" w:hAnsi="Calibri" w:cs="Calibri"/>
                    <w:color w:val="000000"/>
                    <w:sz w:val="20"/>
                    <w:szCs w:val="20"/>
                    <w:lang w:eastAsia="en-GB"/>
                  </w:rPr>
                </w:rPrChange>
              </w:rPr>
            </w:pPr>
            <w:ins w:id="1845" w:author="Jules Schers" w:date="2023-01-12T12:41:00Z">
              <w:r w:rsidRPr="00F14817">
                <w:rPr>
                  <w:rFonts w:ascii="Calibri" w:eastAsia="Times New Roman" w:hAnsi="Calibri" w:cs="Calibri"/>
                  <w:color w:val="000000"/>
                  <w:sz w:val="16"/>
                  <w:szCs w:val="16"/>
                  <w:lang w:eastAsia="en-GB"/>
                  <w:rPrChange w:id="1846" w:author="Jules Schers" w:date="2023-01-12T12:41:00Z">
                    <w:rPr>
                      <w:rFonts w:ascii="Calibri" w:eastAsia="Times New Roman" w:hAnsi="Calibri" w:cs="Calibri"/>
                      <w:color w:val="000000"/>
                      <w:sz w:val="20"/>
                      <w:szCs w:val="20"/>
                      <w:lang w:eastAsia="en-GB"/>
                    </w:rPr>
                  </w:rPrChange>
                </w:rPr>
                <w:t>2020</w:t>
              </w:r>
            </w:ins>
          </w:p>
        </w:tc>
        <w:tc>
          <w:tcPr>
            <w:tcW w:w="1220" w:type="dxa"/>
            <w:tcBorders>
              <w:top w:val="nil"/>
              <w:left w:val="nil"/>
              <w:bottom w:val="single" w:sz="8" w:space="0" w:color="auto"/>
              <w:right w:val="single" w:sz="8" w:space="0" w:color="auto"/>
            </w:tcBorders>
            <w:shd w:val="clear" w:color="auto" w:fill="auto"/>
            <w:noWrap/>
            <w:vAlign w:val="center"/>
            <w:hideMark/>
            <w:tcPrChange w:id="1847"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7C396902" w14:textId="77777777" w:rsidR="00F14817" w:rsidRPr="00F14817" w:rsidRDefault="00F14817" w:rsidP="00F14817">
            <w:pPr>
              <w:spacing w:after="0" w:line="240" w:lineRule="auto"/>
              <w:jc w:val="right"/>
              <w:rPr>
                <w:ins w:id="1848" w:author="Jules Schers" w:date="2023-01-12T12:41:00Z"/>
                <w:rFonts w:ascii="Calibri" w:eastAsia="Times New Roman" w:hAnsi="Calibri" w:cs="Calibri"/>
                <w:color w:val="000000"/>
                <w:sz w:val="16"/>
                <w:szCs w:val="16"/>
                <w:lang w:eastAsia="en-GB"/>
                <w:rPrChange w:id="1849" w:author="Jules Schers" w:date="2023-01-12T12:41:00Z">
                  <w:rPr>
                    <w:ins w:id="1850" w:author="Jules Schers" w:date="2023-01-12T12:41:00Z"/>
                    <w:rFonts w:ascii="Calibri" w:eastAsia="Times New Roman" w:hAnsi="Calibri" w:cs="Calibri"/>
                    <w:color w:val="000000"/>
                    <w:sz w:val="20"/>
                    <w:szCs w:val="20"/>
                    <w:lang w:eastAsia="en-GB"/>
                  </w:rPr>
                </w:rPrChange>
              </w:rPr>
            </w:pPr>
            <w:ins w:id="1851" w:author="Jules Schers" w:date="2023-01-12T12:41:00Z">
              <w:r w:rsidRPr="00F14817">
                <w:rPr>
                  <w:rFonts w:ascii="Calibri" w:eastAsia="Times New Roman" w:hAnsi="Calibri" w:cs="Calibri"/>
                  <w:color w:val="000000"/>
                  <w:sz w:val="16"/>
                  <w:szCs w:val="16"/>
                  <w:lang w:eastAsia="en-GB"/>
                  <w:rPrChange w:id="1852" w:author="Jules Schers" w:date="2023-01-12T12:41:00Z">
                    <w:rPr>
                      <w:rFonts w:ascii="Calibri" w:eastAsia="Times New Roman" w:hAnsi="Calibri" w:cs="Calibri"/>
                      <w:color w:val="000000"/>
                      <w:sz w:val="20"/>
                      <w:szCs w:val="20"/>
                      <w:lang w:eastAsia="en-GB"/>
                    </w:rPr>
                  </w:rPrChange>
                </w:rPr>
                <w:t>3 025</w:t>
              </w:r>
            </w:ins>
          </w:p>
        </w:tc>
        <w:tc>
          <w:tcPr>
            <w:tcW w:w="960" w:type="dxa"/>
            <w:tcBorders>
              <w:top w:val="nil"/>
              <w:left w:val="nil"/>
              <w:bottom w:val="single" w:sz="8" w:space="0" w:color="auto"/>
              <w:right w:val="single" w:sz="8" w:space="0" w:color="auto"/>
            </w:tcBorders>
            <w:shd w:val="clear" w:color="auto" w:fill="auto"/>
            <w:noWrap/>
            <w:vAlign w:val="center"/>
            <w:hideMark/>
            <w:tcPrChange w:id="185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417E7B12" w14:textId="77777777" w:rsidR="00F14817" w:rsidRPr="00F14817" w:rsidRDefault="00F14817" w:rsidP="00F14817">
            <w:pPr>
              <w:spacing w:after="0" w:line="240" w:lineRule="auto"/>
              <w:jc w:val="right"/>
              <w:rPr>
                <w:ins w:id="1854" w:author="Jules Schers" w:date="2023-01-12T12:41:00Z"/>
                <w:rFonts w:ascii="Calibri" w:eastAsia="Times New Roman" w:hAnsi="Calibri" w:cs="Calibri"/>
                <w:color w:val="000000"/>
                <w:sz w:val="16"/>
                <w:szCs w:val="16"/>
                <w:lang w:eastAsia="en-GB"/>
                <w:rPrChange w:id="1855" w:author="Jules Schers" w:date="2023-01-12T12:41:00Z">
                  <w:rPr>
                    <w:ins w:id="1856" w:author="Jules Schers" w:date="2023-01-12T12:41:00Z"/>
                    <w:rFonts w:ascii="Calibri" w:eastAsia="Times New Roman" w:hAnsi="Calibri" w:cs="Calibri"/>
                    <w:color w:val="000000"/>
                    <w:sz w:val="20"/>
                    <w:szCs w:val="20"/>
                    <w:lang w:eastAsia="en-GB"/>
                  </w:rPr>
                </w:rPrChange>
              </w:rPr>
            </w:pPr>
            <w:ins w:id="1857" w:author="Jules Schers" w:date="2023-01-12T12:41:00Z">
              <w:r w:rsidRPr="00F14817">
                <w:rPr>
                  <w:rFonts w:ascii="Calibri" w:eastAsia="Times New Roman" w:hAnsi="Calibri" w:cs="Calibri"/>
                  <w:color w:val="000000"/>
                  <w:sz w:val="16"/>
                  <w:szCs w:val="16"/>
                  <w:lang w:eastAsia="en-GB"/>
                  <w:rPrChange w:id="1858" w:author="Jules Schers" w:date="2023-01-12T12:41:00Z">
                    <w:rPr>
                      <w:rFonts w:ascii="Calibri" w:eastAsia="Times New Roman" w:hAnsi="Calibri" w:cs="Calibri"/>
                      <w:color w:val="000000"/>
                      <w:sz w:val="20"/>
                      <w:szCs w:val="20"/>
                      <w:lang w:eastAsia="en-GB"/>
                    </w:rPr>
                  </w:rPrChange>
                </w:rPr>
                <w:t>4 348</w:t>
              </w:r>
            </w:ins>
          </w:p>
        </w:tc>
        <w:tc>
          <w:tcPr>
            <w:tcW w:w="960" w:type="dxa"/>
            <w:tcBorders>
              <w:top w:val="nil"/>
              <w:left w:val="nil"/>
              <w:bottom w:val="single" w:sz="8" w:space="0" w:color="auto"/>
              <w:right w:val="single" w:sz="8" w:space="0" w:color="auto"/>
            </w:tcBorders>
            <w:shd w:val="clear" w:color="auto" w:fill="auto"/>
            <w:noWrap/>
            <w:vAlign w:val="center"/>
            <w:hideMark/>
            <w:tcPrChange w:id="185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2C44396E" w14:textId="77777777" w:rsidR="00F14817" w:rsidRPr="00F14817" w:rsidRDefault="00F14817" w:rsidP="00F14817">
            <w:pPr>
              <w:spacing w:after="0" w:line="240" w:lineRule="auto"/>
              <w:jc w:val="right"/>
              <w:rPr>
                <w:ins w:id="1860" w:author="Jules Schers" w:date="2023-01-12T12:41:00Z"/>
                <w:rFonts w:ascii="Calibri" w:eastAsia="Times New Roman" w:hAnsi="Calibri" w:cs="Calibri"/>
                <w:color w:val="000000"/>
                <w:sz w:val="16"/>
                <w:szCs w:val="16"/>
                <w:lang w:eastAsia="en-GB"/>
                <w:rPrChange w:id="1861" w:author="Jules Schers" w:date="2023-01-12T12:41:00Z">
                  <w:rPr>
                    <w:ins w:id="1862" w:author="Jules Schers" w:date="2023-01-12T12:41:00Z"/>
                    <w:rFonts w:ascii="Calibri" w:eastAsia="Times New Roman" w:hAnsi="Calibri" w:cs="Calibri"/>
                    <w:color w:val="000000"/>
                    <w:sz w:val="20"/>
                    <w:szCs w:val="20"/>
                    <w:lang w:eastAsia="en-GB"/>
                  </w:rPr>
                </w:rPrChange>
              </w:rPr>
            </w:pPr>
            <w:ins w:id="1863" w:author="Jules Schers" w:date="2023-01-12T12:41:00Z">
              <w:r w:rsidRPr="00F14817">
                <w:rPr>
                  <w:rFonts w:ascii="Calibri" w:eastAsia="Times New Roman" w:hAnsi="Calibri" w:cs="Calibri"/>
                  <w:color w:val="000000"/>
                  <w:sz w:val="16"/>
                  <w:szCs w:val="16"/>
                  <w:lang w:eastAsia="en-GB"/>
                  <w:rPrChange w:id="1864" w:author="Jules Schers" w:date="2023-01-12T12:41:00Z">
                    <w:rPr>
                      <w:rFonts w:ascii="Calibri" w:eastAsia="Times New Roman" w:hAnsi="Calibri" w:cs="Calibri"/>
                      <w:color w:val="000000"/>
                      <w:sz w:val="20"/>
                      <w:szCs w:val="20"/>
                      <w:lang w:eastAsia="en-GB"/>
                    </w:rPr>
                  </w:rPrChange>
                </w:rPr>
                <w:t>4 887</w:t>
              </w:r>
            </w:ins>
          </w:p>
        </w:tc>
        <w:tc>
          <w:tcPr>
            <w:tcW w:w="960" w:type="dxa"/>
            <w:tcBorders>
              <w:top w:val="nil"/>
              <w:left w:val="nil"/>
              <w:bottom w:val="single" w:sz="8" w:space="0" w:color="auto"/>
              <w:right w:val="single" w:sz="8" w:space="0" w:color="auto"/>
            </w:tcBorders>
            <w:shd w:val="clear" w:color="auto" w:fill="auto"/>
            <w:noWrap/>
            <w:vAlign w:val="center"/>
            <w:hideMark/>
            <w:tcPrChange w:id="186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505C0D46" w14:textId="77777777" w:rsidR="00F14817" w:rsidRPr="00F14817" w:rsidRDefault="00F14817" w:rsidP="00F14817">
            <w:pPr>
              <w:spacing w:after="0" w:line="240" w:lineRule="auto"/>
              <w:jc w:val="right"/>
              <w:rPr>
                <w:ins w:id="1866" w:author="Jules Schers" w:date="2023-01-12T12:41:00Z"/>
                <w:rFonts w:ascii="Calibri" w:eastAsia="Times New Roman" w:hAnsi="Calibri" w:cs="Calibri"/>
                <w:color w:val="000000"/>
                <w:sz w:val="16"/>
                <w:szCs w:val="16"/>
                <w:lang w:eastAsia="en-GB"/>
                <w:rPrChange w:id="1867" w:author="Jules Schers" w:date="2023-01-12T12:41:00Z">
                  <w:rPr>
                    <w:ins w:id="1868" w:author="Jules Schers" w:date="2023-01-12T12:41:00Z"/>
                    <w:rFonts w:ascii="Calibri" w:eastAsia="Times New Roman" w:hAnsi="Calibri" w:cs="Calibri"/>
                    <w:color w:val="000000"/>
                    <w:sz w:val="20"/>
                    <w:szCs w:val="20"/>
                    <w:lang w:eastAsia="en-GB"/>
                  </w:rPr>
                </w:rPrChange>
              </w:rPr>
            </w:pPr>
            <w:ins w:id="1869" w:author="Jules Schers" w:date="2023-01-12T12:41:00Z">
              <w:r w:rsidRPr="00F14817">
                <w:rPr>
                  <w:rFonts w:ascii="Calibri" w:eastAsia="Times New Roman" w:hAnsi="Calibri" w:cs="Calibri"/>
                  <w:color w:val="000000"/>
                  <w:sz w:val="16"/>
                  <w:szCs w:val="16"/>
                  <w:lang w:eastAsia="en-GB"/>
                  <w:rPrChange w:id="1870" w:author="Jules Schers" w:date="2023-01-12T12:41:00Z">
                    <w:rPr>
                      <w:rFonts w:ascii="Calibri" w:eastAsia="Times New Roman" w:hAnsi="Calibri" w:cs="Calibri"/>
                      <w:color w:val="000000"/>
                      <w:sz w:val="20"/>
                      <w:szCs w:val="20"/>
                      <w:lang w:eastAsia="en-GB"/>
                    </w:rPr>
                  </w:rPrChange>
                </w:rPr>
                <w:t>2 923</w:t>
              </w:r>
            </w:ins>
          </w:p>
        </w:tc>
        <w:tc>
          <w:tcPr>
            <w:tcW w:w="960" w:type="dxa"/>
            <w:tcBorders>
              <w:top w:val="nil"/>
              <w:left w:val="nil"/>
              <w:bottom w:val="single" w:sz="8" w:space="0" w:color="auto"/>
              <w:right w:val="single" w:sz="8" w:space="0" w:color="auto"/>
            </w:tcBorders>
            <w:shd w:val="clear" w:color="auto" w:fill="auto"/>
            <w:noWrap/>
            <w:vAlign w:val="center"/>
            <w:hideMark/>
            <w:tcPrChange w:id="187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767607E0" w14:textId="77777777" w:rsidR="00F14817" w:rsidRPr="0057086C" w:rsidRDefault="00F14817" w:rsidP="00F14817">
            <w:pPr>
              <w:spacing w:after="0" w:line="240" w:lineRule="auto"/>
              <w:jc w:val="right"/>
              <w:rPr>
                <w:ins w:id="1872" w:author="Jules Schers" w:date="2023-01-12T12:41:00Z"/>
                <w:rFonts w:ascii="Calibri" w:eastAsia="Times New Roman" w:hAnsi="Calibri" w:cs="Calibri"/>
                <w:b/>
                <w:bCs/>
                <w:color w:val="000000"/>
                <w:sz w:val="16"/>
                <w:szCs w:val="16"/>
                <w:lang w:eastAsia="en-GB"/>
                <w:rPrChange w:id="1873" w:author="Jules Schers" w:date="2023-01-12T12:46:00Z">
                  <w:rPr>
                    <w:ins w:id="1874" w:author="Jules Schers" w:date="2023-01-12T12:41:00Z"/>
                    <w:rFonts w:ascii="Calibri" w:eastAsia="Times New Roman" w:hAnsi="Calibri" w:cs="Calibri"/>
                    <w:color w:val="000000"/>
                    <w:sz w:val="20"/>
                    <w:szCs w:val="20"/>
                    <w:lang w:eastAsia="en-GB"/>
                  </w:rPr>
                </w:rPrChange>
              </w:rPr>
            </w:pPr>
            <w:ins w:id="1875" w:author="Jules Schers" w:date="2023-01-12T12:41:00Z">
              <w:r w:rsidRPr="0057086C">
                <w:rPr>
                  <w:rFonts w:ascii="Calibri" w:eastAsia="Times New Roman" w:hAnsi="Calibri" w:cs="Calibri"/>
                  <w:b/>
                  <w:bCs/>
                  <w:color w:val="000000"/>
                  <w:sz w:val="16"/>
                  <w:szCs w:val="16"/>
                  <w:lang w:eastAsia="en-GB"/>
                  <w:rPrChange w:id="1876" w:author="Jules Schers" w:date="2023-01-12T12:46:00Z">
                    <w:rPr>
                      <w:rFonts w:ascii="Calibri" w:eastAsia="Times New Roman" w:hAnsi="Calibri" w:cs="Calibri"/>
                      <w:color w:val="000000"/>
                      <w:sz w:val="20"/>
                      <w:szCs w:val="20"/>
                      <w:lang w:eastAsia="en-GB"/>
                    </w:rPr>
                  </w:rPrChange>
                </w:rPr>
                <w:t>15 183</w:t>
              </w:r>
            </w:ins>
          </w:p>
        </w:tc>
        <w:tc>
          <w:tcPr>
            <w:tcW w:w="1200" w:type="dxa"/>
            <w:gridSpan w:val="2"/>
            <w:tcBorders>
              <w:top w:val="nil"/>
              <w:left w:val="nil"/>
              <w:bottom w:val="single" w:sz="8" w:space="0" w:color="auto"/>
              <w:right w:val="single" w:sz="8" w:space="0" w:color="auto"/>
            </w:tcBorders>
            <w:shd w:val="clear" w:color="auto" w:fill="auto"/>
            <w:noWrap/>
            <w:hideMark/>
            <w:tcPrChange w:id="1877"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29190739" w14:textId="1EA81609" w:rsidR="00F14817" w:rsidRPr="0057086C" w:rsidRDefault="00F14817" w:rsidP="00F14817">
            <w:pPr>
              <w:spacing w:after="0" w:line="240" w:lineRule="auto"/>
              <w:jc w:val="center"/>
              <w:rPr>
                <w:ins w:id="1878" w:author="Jules Schers" w:date="2023-01-12T12:41:00Z"/>
                <w:rFonts w:ascii="Calibri" w:eastAsia="Times New Roman" w:hAnsi="Calibri" w:cs="Calibri"/>
                <w:b/>
                <w:bCs/>
                <w:color w:val="000000"/>
                <w:sz w:val="18"/>
                <w:szCs w:val="18"/>
                <w:lang w:eastAsia="en-GB"/>
                <w:rPrChange w:id="1879" w:author="Jules Schers" w:date="2023-01-12T12:46:00Z">
                  <w:rPr>
                    <w:ins w:id="1880" w:author="Jules Schers" w:date="2023-01-12T12:41:00Z"/>
                    <w:rFonts w:ascii="Calibri" w:eastAsia="Times New Roman" w:hAnsi="Calibri" w:cs="Calibri"/>
                    <w:color w:val="000000"/>
                    <w:sz w:val="20"/>
                    <w:szCs w:val="20"/>
                    <w:lang w:eastAsia="en-GB"/>
                  </w:rPr>
                </w:rPrChange>
              </w:rPr>
            </w:pPr>
            <w:ins w:id="1881" w:author="Jules Schers" w:date="2023-01-12T12:44:00Z">
              <w:r w:rsidRPr="0057086C">
                <w:rPr>
                  <w:b/>
                  <w:bCs/>
                  <w:sz w:val="18"/>
                  <w:szCs w:val="18"/>
                  <w:rPrChange w:id="1882" w:author="Jules Schers" w:date="2023-01-12T12:46:00Z">
                    <w:rPr/>
                  </w:rPrChange>
                </w:rPr>
                <w:t>0,00%</w:t>
              </w:r>
            </w:ins>
          </w:p>
        </w:tc>
      </w:tr>
      <w:tr w:rsidR="00F14817" w:rsidRPr="00F14817" w14:paraId="0ABC510C" w14:textId="77777777" w:rsidTr="0057086C">
        <w:trPr>
          <w:gridAfter w:val="1"/>
          <w:wAfter w:w="6" w:type="dxa"/>
          <w:trHeight w:val="300"/>
          <w:ins w:id="1883" w:author="Jules Schers" w:date="2023-01-12T12:41:00Z"/>
          <w:trPrChange w:id="1884" w:author="Jules Schers" w:date="2023-01-12T12:46:00Z">
            <w:trPr>
              <w:trHeight w:val="300"/>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1885"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16B31DFB" w14:textId="77777777" w:rsidR="00F14817" w:rsidRPr="00F14817" w:rsidRDefault="00F14817" w:rsidP="00F14817">
            <w:pPr>
              <w:spacing w:after="0" w:line="240" w:lineRule="auto"/>
              <w:jc w:val="both"/>
              <w:rPr>
                <w:ins w:id="1886" w:author="Jules Schers" w:date="2023-01-12T12:41:00Z"/>
                <w:rFonts w:ascii="Calibri" w:eastAsia="Times New Roman" w:hAnsi="Calibri" w:cs="Calibri"/>
                <w:color w:val="000000"/>
                <w:sz w:val="16"/>
                <w:szCs w:val="16"/>
                <w:lang w:eastAsia="en-GB"/>
                <w:rPrChange w:id="1887" w:author="Jules Schers" w:date="2023-01-12T12:41:00Z">
                  <w:rPr>
                    <w:ins w:id="1888" w:author="Jules Schers" w:date="2023-01-12T12:41:00Z"/>
                    <w:rFonts w:ascii="Calibri" w:eastAsia="Times New Roman" w:hAnsi="Calibri" w:cs="Calibri"/>
                    <w:color w:val="000000"/>
                    <w:sz w:val="20"/>
                    <w:szCs w:val="20"/>
                    <w:lang w:eastAsia="en-GB"/>
                  </w:rPr>
                </w:rPrChange>
              </w:rPr>
            </w:pPr>
            <w:ins w:id="1889" w:author="Jules Schers" w:date="2023-01-12T12:41:00Z">
              <w:r w:rsidRPr="00F14817">
                <w:rPr>
                  <w:rFonts w:ascii="Calibri" w:eastAsia="Times New Roman" w:hAnsi="Calibri" w:cs="Calibri"/>
                  <w:color w:val="000000"/>
                  <w:sz w:val="16"/>
                  <w:szCs w:val="16"/>
                  <w:lang w:eastAsia="en-GB"/>
                  <w:rPrChange w:id="1890" w:author="Jules Schers" w:date="2023-01-12T12:41:00Z">
                    <w:rPr>
                      <w:rFonts w:ascii="Calibri" w:eastAsia="Times New Roman" w:hAnsi="Calibri" w:cs="Calibri"/>
                      <w:color w:val="000000"/>
                      <w:sz w:val="20"/>
                      <w:szCs w:val="20"/>
                      <w:lang w:eastAsia="en-GB"/>
                    </w:rPr>
                  </w:rPrChange>
                </w:rPr>
                <w:t>2021</w:t>
              </w:r>
            </w:ins>
          </w:p>
        </w:tc>
        <w:tc>
          <w:tcPr>
            <w:tcW w:w="1220" w:type="dxa"/>
            <w:tcBorders>
              <w:top w:val="nil"/>
              <w:left w:val="nil"/>
              <w:bottom w:val="single" w:sz="8" w:space="0" w:color="auto"/>
              <w:right w:val="single" w:sz="8" w:space="0" w:color="auto"/>
            </w:tcBorders>
            <w:shd w:val="clear" w:color="auto" w:fill="auto"/>
            <w:noWrap/>
            <w:vAlign w:val="center"/>
            <w:hideMark/>
            <w:tcPrChange w:id="1891"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7091F47B" w14:textId="77777777" w:rsidR="00F14817" w:rsidRPr="00F14817" w:rsidRDefault="00F14817" w:rsidP="00F14817">
            <w:pPr>
              <w:spacing w:after="0" w:line="240" w:lineRule="auto"/>
              <w:jc w:val="right"/>
              <w:rPr>
                <w:ins w:id="1892" w:author="Jules Schers" w:date="2023-01-12T12:41:00Z"/>
                <w:rFonts w:ascii="Calibri" w:eastAsia="Times New Roman" w:hAnsi="Calibri" w:cs="Calibri"/>
                <w:color w:val="000000"/>
                <w:sz w:val="16"/>
                <w:szCs w:val="16"/>
                <w:lang w:eastAsia="en-GB"/>
                <w:rPrChange w:id="1893" w:author="Jules Schers" w:date="2023-01-12T12:41:00Z">
                  <w:rPr>
                    <w:ins w:id="1894" w:author="Jules Schers" w:date="2023-01-12T12:41:00Z"/>
                    <w:rFonts w:ascii="Calibri" w:eastAsia="Times New Roman" w:hAnsi="Calibri" w:cs="Calibri"/>
                    <w:color w:val="000000"/>
                    <w:sz w:val="20"/>
                    <w:szCs w:val="20"/>
                    <w:lang w:eastAsia="en-GB"/>
                  </w:rPr>
                </w:rPrChange>
              </w:rPr>
            </w:pPr>
            <w:ins w:id="1895" w:author="Jules Schers" w:date="2023-01-12T12:41:00Z">
              <w:r w:rsidRPr="00F14817">
                <w:rPr>
                  <w:rFonts w:ascii="Calibri" w:eastAsia="Times New Roman" w:hAnsi="Calibri" w:cs="Calibri"/>
                  <w:color w:val="000000"/>
                  <w:sz w:val="16"/>
                  <w:szCs w:val="16"/>
                  <w:lang w:eastAsia="en-GB"/>
                  <w:rPrChange w:id="1896" w:author="Jules Schers" w:date="2023-01-12T12:41:00Z">
                    <w:rPr>
                      <w:rFonts w:ascii="Calibri" w:eastAsia="Times New Roman" w:hAnsi="Calibri" w:cs="Calibri"/>
                      <w:color w:val="000000"/>
                      <w:sz w:val="20"/>
                      <w:szCs w:val="20"/>
                      <w:lang w:eastAsia="en-GB"/>
                    </w:rPr>
                  </w:rPrChange>
                </w:rPr>
                <w:t>3 112</w:t>
              </w:r>
            </w:ins>
          </w:p>
        </w:tc>
        <w:tc>
          <w:tcPr>
            <w:tcW w:w="960" w:type="dxa"/>
            <w:tcBorders>
              <w:top w:val="nil"/>
              <w:left w:val="nil"/>
              <w:bottom w:val="single" w:sz="8" w:space="0" w:color="auto"/>
              <w:right w:val="single" w:sz="8" w:space="0" w:color="auto"/>
            </w:tcBorders>
            <w:shd w:val="clear" w:color="auto" w:fill="auto"/>
            <w:noWrap/>
            <w:vAlign w:val="center"/>
            <w:hideMark/>
            <w:tcPrChange w:id="1897"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2A5D0BC5" w14:textId="77777777" w:rsidR="00F14817" w:rsidRPr="00F14817" w:rsidRDefault="00F14817" w:rsidP="00F14817">
            <w:pPr>
              <w:spacing w:after="0" w:line="240" w:lineRule="auto"/>
              <w:jc w:val="right"/>
              <w:rPr>
                <w:ins w:id="1898" w:author="Jules Schers" w:date="2023-01-12T12:41:00Z"/>
                <w:rFonts w:ascii="Calibri" w:eastAsia="Times New Roman" w:hAnsi="Calibri" w:cs="Calibri"/>
                <w:color w:val="000000"/>
                <w:sz w:val="16"/>
                <w:szCs w:val="16"/>
                <w:lang w:eastAsia="en-GB"/>
                <w:rPrChange w:id="1899" w:author="Jules Schers" w:date="2023-01-12T12:41:00Z">
                  <w:rPr>
                    <w:ins w:id="1900" w:author="Jules Schers" w:date="2023-01-12T12:41:00Z"/>
                    <w:rFonts w:ascii="Calibri" w:eastAsia="Times New Roman" w:hAnsi="Calibri" w:cs="Calibri"/>
                    <w:color w:val="000000"/>
                    <w:sz w:val="20"/>
                    <w:szCs w:val="20"/>
                    <w:lang w:eastAsia="en-GB"/>
                  </w:rPr>
                </w:rPrChange>
              </w:rPr>
            </w:pPr>
            <w:ins w:id="1901" w:author="Jules Schers" w:date="2023-01-12T12:41:00Z">
              <w:r w:rsidRPr="00F14817">
                <w:rPr>
                  <w:rFonts w:ascii="Calibri" w:eastAsia="Times New Roman" w:hAnsi="Calibri" w:cs="Calibri"/>
                  <w:color w:val="000000"/>
                  <w:sz w:val="16"/>
                  <w:szCs w:val="16"/>
                  <w:lang w:eastAsia="en-GB"/>
                  <w:rPrChange w:id="1902" w:author="Jules Schers" w:date="2023-01-12T12:41:00Z">
                    <w:rPr>
                      <w:rFonts w:ascii="Calibri" w:eastAsia="Times New Roman" w:hAnsi="Calibri" w:cs="Calibri"/>
                      <w:color w:val="000000"/>
                      <w:sz w:val="20"/>
                      <w:szCs w:val="20"/>
                      <w:lang w:eastAsia="en-GB"/>
                    </w:rPr>
                  </w:rPrChange>
                </w:rPr>
                <w:t>4 510</w:t>
              </w:r>
            </w:ins>
          </w:p>
        </w:tc>
        <w:tc>
          <w:tcPr>
            <w:tcW w:w="960" w:type="dxa"/>
            <w:tcBorders>
              <w:top w:val="nil"/>
              <w:left w:val="nil"/>
              <w:bottom w:val="single" w:sz="8" w:space="0" w:color="auto"/>
              <w:right w:val="single" w:sz="8" w:space="0" w:color="auto"/>
            </w:tcBorders>
            <w:shd w:val="clear" w:color="auto" w:fill="auto"/>
            <w:noWrap/>
            <w:vAlign w:val="center"/>
            <w:hideMark/>
            <w:tcPrChange w:id="190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4E994C6C" w14:textId="77777777" w:rsidR="00F14817" w:rsidRPr="00F14817" w:rsidRDefault="00F14817" w:rsidP="00F14817">
            <w:pPr>
              <w:spacing w:after="0" w:line="240" w:lineRule="auto"/>
              <w:jc w:val="right"/>
              <w:rPr>
                <w:ins w:id="1904" w:author="Jules Schers" w:date="2023-01-12T12:41:00Z"/>
                <w:rFonts w:ascii="Calibri" w:eastAsia="Times New Roman" w:hAnsi="Calibri" w:cs="Calibri"/>
                <w:color w:val="000000"/>
                <w:sz w:val="16"/>
                <w:szCs w:val="16"/>
                <w:lang w:eastAsia="en-GB"/>
                <w:rPrChange w:id="1905" w:author="Jules Schers" w:date="2023-01-12T12:41:00Z">
                  <w:rPr>
                    <w:ins w:id="1906" w:author="Jules Schers" w:date="2023-01-12T12:41:00Z"/>
                    <w:rFonts w:ascii="Calibri" w:eastAsia="Times New Roman" w:hAnsi="Calibri" w:cs="Calibri"/>
                    <w:color w:val="000000"/>
                    <w:sz w:val="20"/>
                    <w:szCs w:val="20"/>
                    <w:lang w:eastAsia="en-GB"/>
                  </w:rPr>
                </w:rPrChange>
              </w:rPr>
            </w:pPr>
            <w:ins w:id="1907" w:author="Jules Schers" w:date="2023-01-12T12:41:00Z">
              <w:r w:rsidRPr="00F14817">
                <w:rPr>
                  <w:rFonts w:ascii="Calibri" w:eastAsia="Times New Roman" w:hAnsi="Calibri" w:cs="Calibri"/>
                  <w:color w:val="000000"/>
                  <w:sz w:val="16"/>
                  <w:szCs w:val="16"/>
                  <w:lang w:eastAsia="en-GB"/>
                  <w:rPrChange w:id="1908" w:author="Jules Schers" w:date="2023-01-12T12:41:00Z">
                    <w:rPr>
                      <w:rFonts w:ascii="Calibri" w:eastAsia="Times New Roman" w:hAnsi="Calibri" w:cs="Calibri"/>
                      <w:color w:val="000000"/>
                      <w:sz w:val="20"/>
                      <w:szCs w:val="20"/>
                      <w:lang w:eastAsia="en-GB"/>
                    </w:rPr>
                  </w:rPrChange>
                </w:rPr>
                <w:t>5 091</w:t>
              </w:r>
            </w:ins>
          </w:p>
        </w:tc>
        <w:tc>
          <w:tcPr>
            <w:tcW w:w="960" w:type="dxa"/>
            <w:tcBorders>
              <w:top w:val="nil"/>
              <w:left w:val="nil"/>
              <w:bottom w:val="single" w:sz="8" w:space="0" w:color="auto"/>
              <w:right w:val="single" w:sz="8" w:space="0" w:color="auto"/>
            </w:tcBorders>
            <w:shd w:val="clear" w:color="auto" w:fill="auto"/>
            <w:noWrap/>
            <w:vAlign w:val="center"/>
            <w:hideMark/>
            <w:tcPrChange w:id="190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6A15AC7D" w14:textId="77777777" w:rsidR="00F14817" w:rsidRPr="00F14817" w:rsidRDefault="00F14817" w:rsidP="00F14817">
            <w:pPr>
              <w:spacing w:after="0" w:line="240" w:lineRule="auto"/>
              <w:jc w:val="right"/>
              <w:rPr>
                <w:ins w:id="1910" w:author="Jules Schers" w:date="2023-01-12T12:41:00Z"/>
                <w:rFonts w:ascii="Calibri" w:eastAsia="Times New Roman" w:hAnsi="Calibri" w:cs="Calibri"/>
                <w:color w:val="000000"/>
                <w:sz w:val="16"/>
                <w:szCs w:val="16"/>
                <w:lang w:eastAsia="en-GB"/>
                <w:rPrChange w:id="1911" w:author="Jules Schers" w:date="2023-01-12T12:41:00Z">
                  <w:rPr>
                    <w:ins w:id="1912" w:author="Jules Schers" w:date="2023-01-12T12:41:00Z"/>
                    <w:rFonts w:ascii="Calibri" w:eastAsia="Times New Roman" w:hAnsi="Calibri" w:cs="Calibri"/>
                    <w:color w:val="000000"/>
                    <w:sz w:val="20"/>
                    <w:szCs w:val="20"/>
                    <w:lang w:eastAsia="en-GB"/>
                  </w:rPr>
                </w:rPrChange>
              </w:rPr>
            </w:pPr>
            <w:ins w:id="1913" w:author="Jules Schers" w:date="2023-01-12T12:41:00Z">
              <w:r w:rsidRPr="00F14817">
                <w:rPr>
                  <w:rFonts w:ascii="Calibri" w:eastAsia="Times New Roman" w:hAnsi="Calibri" w:cs="Calibri"/>
                  <w:color w:val="000000"/>
                  <w:sz w:val="16"/>
                  <w:szCs w:val="16"/>
                  <w:lang w:eastAsia="en-GB"/>
                  <w:rPrChange w:id="1914" w:author="Jules Schers" w:date="2023-01-12T12:41:00Z">
                    <w:rPr>
                      <w:rFonts w:ascii="Calibri" w:eastAsia="Times New Roman" w:hAnsi="Calibri" w:cs="Calibri"/>
                      <w:color w:val="000000"/>
                      <w:sz w:val="20"/>
                      <w:szCs w:val="20"/>
                      <w:lang w:eastAsia="en-GB"/>
                    </w:rPr>
                  </w:rPrChange>
                </w:rPr>
                <w:t>3 033</w:t>
              </w:r>
            </w:ins>
          </w:p>
        </w:tc>
        <w:tc>
          <w:tcPr>
            <w:tcW w:w="960" w:type="dxa"/>
            <w:tcBorders>
              <w:top w:val="nil"/>
              <w:left w:val="nil"/>
              <w:bottom w:val="single" w:sz="8" w:space="0" w:color="auto"/>
              <w:right w:val="single" w:sz="8" w:space="0" w:color="auto"/>
            </w:tcBorders>
            <w:shd w:val="clear" w:color="auto" w:fill="auto"/>
            <w:noWrap/>
            <w:vAlign w:val="center"/>
            <w:hideMark/>
            <w:tcPrChange w:id="191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5C872EC5" w14:textId="77777777" w:rsidR="00F14817" w:rsidRPr="0057086C" w:rsidRDefault="00F14817" w:rsidP="00F14817">
            <w:pPr>
              <w:spacing w:after="0" w:line="240" w:lineRule="auto"/>
              <w:jc w:val="right"/>
              <w:rPr>
                <w:ins w:id="1916" w:author="Jules Schers" w:date="2023-01-12T12:41:00Z"/>
                <w:rFonts w:ascii="Calibri" w:eastAsia="Times New Roman" w:hAnsi="Calibri" w:cs="Calibri"/>
                <w:b/>
                <w:bCs/>
                <w:color w:val="000000"/>
                <w:sz w:val="16"/>
                <w:szCs w:val="16"/>
                <w:lang w:eastAsia="en-GB"/>
                <w:rPrChange w:id="1917" w:author="Jules Schers" w:date="2023-01-12T12:46:00Z">
                  <w:rPr>
                    <w:ins w:id="1918" w:author="Jules Schers" w:date="2023-01-12T12:41:00Z"/>
                    <w:rFonts w:ascii="Calibri" w:eastAsia="Times New Roman" w:hAnsi="Calibri" w:cs="Calibri"/>
                    <w:color w:val="000000"/>
                    <w:sz w:val="20"/>
                    <w:szCs w:val="20"/>
                    <w:lang w:eastAsia="en-GB"/>
                  </w:rPr>
                </w:rPrChange>
              </w:rPr>
            </w:pPr>
            <w:ins w:id="1919" w:author="Jules Schers" w:date="2023-01-12T12:41:00Z">
              <w:r w:rsidRPr="0057086C">
                <w:rPr>
                  <w:rFonts w:ascii="Calibri" w:eastAsia="Times New Roman" w:hAnsi="Calibri" w:cs="Calibri"/>
                  <w:b/>
                  <w:bCs/>
                  <w:color w:val="000000"/>
                  <w:sz w:val="16"/>
                  <w:szCs w:val="16"/>
                  <w:lang w:eastAsia="en-GB"/>
                  <w:rPrChange w:id="1920" w:author="Jules Schers" w:date="2023-01-12T12:46:00Z">
                    <w:rPr>
                      <w:rFonts w:ascii="Calibri" w:eastAsia="Times New Roman" w:hAnsi="Calibri" w:cs="Calibri"/>
                      <w:color w:val="000000"/>
                      <w:sz w:val="20"/>
                      <w:szCs w:val="20"/>
                      <w:lang w:eastAsia="en-GB"/>
                    </w:rPr>
                  </w:rPrChange>
                </w:rPr>
                <w:t>15 745</w:t>
              </w:r>
            </w:ins>
          </w:p>
        </w:tc>
        <w:tc>
          <w:tcPr>
            <w:tcW w:w="1200" w:type="dxa"/>
            <w:gridSpan w:val="2"/>
            <w:tcBorders>
              <w:top w:val="nil"/>
              <w:left w:val="nil"/>
              <w:bottom w:val="single" w:sz="8" w:space="0" w:color="auto"/>
              <w:right w:val="single" w:sz="8" w:space="0" w:color="auto"/>
            </w:tcBorders>
            <w:shd w:val="clear" w:color="auto" w:fill="auto"/>
            <w:noWrap/>
            <w:hideMark/>
            <w:tcPrChange w:id="1921"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491A22F8" w14:textId="1D1746F6" w:rsidR="00F14817" w:rsidRPr="0057086C" w:rsidRDefault="00F14817" w:rsidP="00F14817">
            <w:pPr>
              <w:spacing w:after="0" w:line="240" w:lineRule="auto"/>
              <w:jc w:val="center"/>
              <w:rPr>
                <w:ins w:id="1922" w:author="Jules Schers" w:date="2023-01-12T12:41:00Z"/>
                <w:rFonts w:ascii="Calibri" w:eastAsia="Times New Roman" w:hAnsi="Calibri" w:cs="Calibri"/>
                <w:b/>
                <w:bCs/>
                <w:color w:val="000000"/>
                <w:sz w:val="18"/>
                <w:szCs w:val="18"/>
                <w:lang w:eastAsia="en-GB"/>
                <w:rPrChange w:id="1923" w:author="Jules Schers" w:date="2023-01-12T12:46:00Z">
                  <w:rPr>
                    <w:ins w:id="1924" w:author="Jules Schers" w:date="2023-01-12T12:41:00Z"/>
                    <w:rFonts w:ascii="Calibri" w:eastAsia="Times New Roman" w:hAnsi="Calibri" w:cs="Calibri"/>
                    <w:color w:val="000000"/>
                    <w:sz w:val="20"/>
                    <w:szCs w:val="20"/>
                    <w:lang w:eastAsia="en-GB"/>
                  </w:rPr>
                </w:rPrChange>
              </w:rPr>
            </w:pPr>
            <w:ins w:id="1925" w:author="Jules Schers" w:date="2023-01-12T12:44:00Z">
              <w:r w:rsidRPr="0057086C">
                <w:rPr>
                  <w:b/>
                  <w:bCs/>
                  <w:sz w:val="18"/>
                  <w:szCs w:val="18"/>
                  <w:rPrChange w:id="1926" w:author="Jules Schers" w:date="2023-01-12T12:46:00Z">
                    <w:rPr/>
                  </w:rPrChange>
                </w:rPr>
                <w:t>0,01%</w:t>
              </w:r>
            </w:ins>
          </w:p>
        </w:tc>
      </w:tr>
      <w:tr w:rsidR="00F14817" w:rsidRPr="00F14817" w14:paraId="277A14A7" w14:textId="77777777" w:rsidTr="0057086C">
        <w:trPr>
          <w:gridAfter w:val="1"/>
          <w:wAfter w:w="6" w:type="dxa"/>
          <w:trHeight w:val="300"/>
          <w:ins w:id="1927" w:author="Jules Schers" w:date="2023-01-12T12:41:00Z"/>
          <w:trPrChange w:id="1928" w:author="Jules Schers" w:date="2023-01-12T12:46:00Z">
            <w:trPr>
              <w:trHeight w:val="300"/>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1929"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757E01BD" w14:textId="77777777" w:rsidR="00F14817" w:rsidRPr="00F14817" w:rsidRDefault="00F14817" w:rsidP="00F14817">
            <w:pPr>
              <w:spacing w:after="0" w:line="240" w:lineRule="auto"/>
              <w:jc w:val="both"/>
              <w:rPr>
                <w:ins w:id="1930" w:author="Jules Schers" w:date="2023-01-12T12:41:00Z"/>
                <w:rFonts w:ascii="Calibri" w:eastAsia="Times New Roman" w:hAnsi="Calibri" w:cs="Calibri"/>
                <w:color w:val="000000"/>
                <w:sz w:val="16"/>
                <w:szCs w:val="16"/>
                <w:lang w:eastAsia="en-GB"/>
                <w:rPrChange w:id="1931" w:author="Jules Schers" w:date="2023-01-12T12:41:00Z">
                  <w:rPr>
                    <w:ins w:id="1932" w:author="Jules Schers" w:date="2023-01-12T12:41:00Z"/>
                    <w:rFonts w:ascii="Calibri" w:eastAsia="Times New Roman" w:hAnsi="Calibri" w:cs="Calibri"/>
                    <w:color w:val="000000"/>
                    <w:sz w:val="20"/>
                    <w:szCs w:val="20"/>
                    <w:lang w:eastAsia="en-GB"/>
                  </w:rPr>
                </w:rPrChange>
              </w:rPr>
            </w:pPr>
            <w:ins w:id="1933" w:author="Jules Schers" w:date="2023-01-12T12:41:00Z">
              <w:r w:rsidRPr="00F14817">
                <w:rPr>
                  <w:rFonts w:ascii="Calibri" w:eastAsia="Times New Roman" w:hAnsi="Calibri" w:cs="Calibri"/>
                  <w:color w:val="000000"/>
                  <w:sz w:val="16"/>
                  <w:szCs w:val="16"/>
                  <w:lang w:eastAsia="en-GB"/>
                  <w:rPrChange w:id="1934" w:author="Jules Schers" w:date="2023-01-12T12:41:00Z">
                    <w:rPr>
                      <w:rFonts w:ascii="Calibri" w:eastAsia="Times New Roman" w:hAnsi="Calibri" w:cs="Calibri"/>
                      <w:color w:val="000000"/>
                      <w:sz w:val="20"/>
                      <w:szCs w:val="20"/>
                      <w:lang w:eastAsia="en-GB"/>
                    </w:rPr>
                  </w:rPrChange>
                </w:rPr>
                <w:t>2022</w:t>
              </w:r>
            </w:ins>
          </w:p>
        </w:tc>
        <w:tc>
          <w:tcPr>
            <w:tcW w:w="1220" w:type="dxa"/>
            <w:tcBorders>
              <w:top w:val="nil"/>
              <w:left w:val="nil"/>
              <w:bottom w:val="single" w:sz="8" w:space="0" w:color="auto"/>
              <w:right w:val="single" w:sz="8" w:space="0" w:color="auto"/>
            </w:tcBorders>
            <w:shd w:val="clear" w:color="auto" w:fill="auto"/>
            <w:noWrap/>
            <w:vAlign w:val="center"/>
            <w:hideMark/>
            <w:tcPrChange w:id="1935"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7E159B54" w14:textId="77777777" w:rsidR="00F14817" w:rsidRPr="00F14817" w:rsidRDefault="00F14817" w:rsidP="00F14817">
            <w:pPr>
              <w:spacing w:after="0" w:line="240" w:lineRule="auto"/>
              <w:jc w:val="right"/>
              <w:rPr>
                <w:ins w:id="1936" w:author="Jules Schers" w:date="2023-01-12T12:41:00Z"/>
                <w:rFonts w:ascii="Calibri" w:eastAsia="Times New Roman" w:hAnsi="Calibri" w:cs="Calibri"/>
                <w:color w:val="000000"/>
                <w:sz w:val="16"/>
                <w:szCs w:val="16"/>
                <w:lang w:eastAsia="en-GB"/>
                <w:rPrChange w:id="1937" w:author="Jules Schers" w:date="2023-01-12T12:41:00Z">
                  <w:rPr>
                    <w:ins w:id="1938" w:author="Jules Schers" w:date="2023-01-12T12:41:00Z"/>
                    <w:rFonts w:ascii="Calibri" w:eastAsia="Times New Roman" w:hAnsi="Calibri" w:cs="Calibri"/>
                    <w:color w:val="000000"/>
                    <w:sz w:val="20"/>
                    <w:szCs w:val="20"/>
                    <w:lang w:eastAsia="en-GB"/>
                  </w:rPr>
                </w:rPrChange>
              </w:rPr>
            </w:pPr>
            <w:ins w:id="1939" w:author="Jules Schers" w:date="2023-01-12T12:41:00Z">
              <w:r w:rsidRPr="00F14817">
                <w:rPr>
                  <w:rFonts w:ascii="Calibri" w:eastAsia="Times New Roman" w:hAnsi="Calibri" w:cs="Calibri"/>
                  <w:color w:val="000000"/>
                  <w:sz w:val="16"/>
                  <w:szCs w:val="16"/>
                  <w:lang w:eastAsia="en-GB"/>
                  <w:rPrChange w:id="1940" w:author="Jules Schers" w:date="2023-01-12T12:41:00Z">
                    <w:rPr>
                      <w:rFonts w:ascii="Calibri" w:eastAsia="Times New Roman" w:hAnsi="Calibri" w:cs="Calibri"/>
                      <w:color w:val="000000"/>
                      <w:sz w:val="20"/>
                      <w:szCs w:val="20"/>
                      <w:lang w:eastAsia="en-GB"/>
                    </w:rPr>
                  </w:rPrChange>
                </w:rPr>
                <w:t>3 198</w:t>
              </w:r>
            </w:ins>
          </w:p>
        </w:tc>
        <w:tc>
          <w:tcPr>
            <w:tcW w:w="960" w:type="dxa"/>
            <w:tcBorders>
              <w:top w:val="nil"/>
              <w:left w:val="nil"/>
              <w:bottom w:val="single" w:sz="8" w:space="0" w:color="auto"/>
              <w:right w:val="single" w:sz="8" w:space="0" w:color="auto"/>
            </w:tcBorders>
            <w:shd w:val="clear" w:color="auto" w:fill="auto"/>
            <w:noWrap/>
            <w:vAlign w:val="center"/>
            <w:hideMark/>
            <w:tcPrChange w:id="194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1DF4E678" w14:textId="77777777" w:rsidR="00F14817" w:rsidRPr="00F14817" w:rsidRDefault="00F14817" w:rsidP="00F14817">
            <w:pPr>
              <w:spacing w:after="0" w:line="240" w:lineRule="auto"/>
              <w:jc w:val="right"/>
              <w:rPr>
                <w:ins w:id="1942" w:author="Jules Schers" w:date="2023-01-12T12:41:00Z"/>
                <w:rFonts w:ascii="Calibri" w:eastAsia="Times New Roman" w:hAnsi="Calibri" w:cs="Calibri"/>
                <w:color w:val="000000"/>
                <w:sz w:val="16"/>
                <w:szCs w:val="16"/>
                <w:lang w:eastAsia="en-GB"/>
                <w:rPrChange w:id="1943" w:author="Jules Schers" w:date="2023-01-12T12:41:00Z">
                  <w:rPr>
                    <w:ins w:id="1944" w:author="Jules Schers" w:date="2023-01-12T12:41:00Z"/>
                    <w:rFonts w:ascii="Calibri" w:eastAsia="Times New Roman" w:hAnsi="Calibri" w:cs="Calibri"/>
                    <w:color w:val="000000"/>
                    <w:sz w:val="20"/>
                    <w:szCs w:val="20"/>
                    <w:lang w:eastAsia="en-GB"/>
                  </w:rPr>
                </w:rPrChange>
              </w:rPr>
            </w:pPr>
            <w:ins w:id="1945" w:author="Jules Schers" w:date="2023-01-12T12:41:00Z">
              <w:r w:rsidRPr="00F14817">
                <w:rPr>
                  <w:rFonts w:ascii="Calibri" w:eastAsia="Times New Roman" w:hAnsi="Calibri" w:cs="Calibri"/>
                  <w:color w:val="000000"/>
                  <w:sz w:val="16"/>
                  <w:szCs w:val="16"/>
                  <w:lang w:eastAsia="en-GB"/>
                  <w:rPrChange w:id="1946" w:author="Jules Schers" w:date="2023-01-12T12:41:00Z">
                    <w:rPr>
                      <w:rFonts w:ascii="Calibri" w:eastAsia="Times New Roman" w:hAnsi="Calibri" w:cs="Calibri"/>
                      <w:color w:val="000000"/>
                      <w:sz w:val="20"/>
                      <w:szCs w:val="20"/>
                      <w:lang w:eastAsia="en-GB"/>
                    </w:rPr>
                  </w:rPrChange>
                </w:rPr>
                <w:t>4 659</w:t>
              </w:r>
            </w:ins>
          </w:p>
        </w:tc>
        <w:tc>
          <w:tcPr>
            <w:tcW w:w="960" w:type="dxa"/>
            <w:tcBorders>
              <w:top w:val="nil"/>
              <w:left w:val="nil"/>
              <w:bottom w:val="single" w:sz="8" w:space="0" w:color="auto"/>
              <w:right w:val="single" w:sz="8" w:space="0" w:color="auto"/>
            </w:tcBorders>
            <w:shd w:val="clear" w:color="auto" w:fill="auto"/>
            <w:noWrap/>
            <w:vAlign w:val="center"/>
            <w:hideMark/>
            <w:tcPrChange w:id="1947"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573A544C" w14:textId="77777777" w:rsidR="00F14817" w:rsidRPr="00F14817" w:rsidRDefault="00F14817" w:rsidP="00F14817">
            <w:pPr>
              <w:spacing w:after="0" w:line="240" w:lineRule="auto"/>
              <w:jc w:val="right"/>
              <w:rPr>
                <w:ins w:id="1948" w:author="Jules Schers" w:date="2023-01-12T12:41:00Z"/>
                <w:rFonts w:ascii="Calibri" w:eastAsia="Times New Roman" w:hAnsi="Calibri" w:cs="Calibri"/>
                <w:color w:val="000000"/>
                <w:sz w:val="16"/>
                <w:szCs w:val="16"/>
                <w:lang w:eastAsia="en-GB"/>
                <w:rPrChange w:id="1949" w:author="Jules Schers" w:date="2023-01-12T12:41:00Z">
                  <w:rPr>
                    <w:ins w:id="1950" w:author="Jules Schers" w:date="2023-01-12T12:41:00Z"/>
                    <w:rFonts w:ascii="Calibri" w:eastAsia="Times New Roman" w:hAnsi="Calibri" w:cs="Calibri"/>
                    <w:color w:val="000000"/>
                    <w:sz w:val="20"/>
                    <w:szCs w:val="20"/>
                    <w:lang w:eastAsia="en-GB"/>
                  </w:rPr>
                </w:rPrChange>
              </w:rPr>
            </w:pPr>
            <w:ins w:id="1951" w:author="Jules Schers" w:date="2023-01-12T12:41:00Z">
              <w:r w:rsidRPr="00F14817">
                <w:rPr>
                  <w:rFonts w:ascii="Calibri" w:eastAsia="Times New Roman" w:hAnsi="Calibri" w:cs="Calibri"/>
                  <w:color w:val="000000"/>
                  <w:sz w:val="16"/>
                  <w:szCs w:val="16"/>
                  <w:lang w:eastAsia="en-GB"/>
                  <w:rPrChange w:id="1952" w:author="Jules Schers" w:date="2023-01-12T12:41:00Z">
                    <w:rPr>
                      <w:rFonts w:ascii="Calibri" w:eastAsia="Times New Roman" w:hAnsi="Calibri" w:cs="Calibri"/>
                      <w:color w:val="000000"/>
                      <w:sz w:val="20"/>
                      <w:szCs w:val="20"/>
                      <w:lang w:eastAsia="en-GB"/>
                    </w:rPr>
                  </w:rPrChange>
                </w:rPr>
                <w:t>5 262</w:t>
              </w:r>
            </w:ins>
          </w:p>
        </w:tc>
        <w:tc>
          <w:tcPr>
            <w:tcW w:w="960" w:type="dxa"/>
            <w:tcBorders>
              <w:top w:val="nil"/>
              <w:left w:val="nil"/>
              <w:bottom w:val="single" w:sz="8" w:space="0" w:color="auto"/>
              <w:right w:val="single" w:sz="8" w:space="0" w:color="auto"/>
            </w:tcBorders>
            <w:shd w:val="clear" w:color="auto" w:fill="auto"/>
            <w:noWrap/>
            <w:vAlign w:val="center"/>
            <w:hideMark/>
            <w:tcPrChange w:id="195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73C0C51E" w14:textId="77777777" w:rsidR="00F14817" w:rsidRPr="00F14817" w:rsidRDefault="00F14817" w:rsidP="00F14817">
            <w:pPr>
              <w:spacing w:after="0" w:line="240" w:lineRule="auto"/>
              <w:jc w:val="right"/>
              <w:rPr>
                <w:ins w:id="1954" w:author="Jules Schers" w:date="2023-01-12T12:41:00Z"/>
                <w:rFonts w:ascii="Calibri" w:eastAsia="Times New Roman" w:hAnsi="Calibri" w:cs="Calibri"/>
                <w:color w:val="000000"/>
                <w:sz w:val="16"/>
                <w:szCs w:val="16"/>
                <w:lang w:eastAsia="en-GB"/>
                <w:rPrChange w:id="1955" w:author="Jules Schers" w:date="2023-01-12T12:41:00Z">
                  <w:rPr>
                    <w:ins w:id="1956" w:author="Jules Schers" w:date="2023-01-12T12:41:00Z"/>
                    <w:rFonts w:ascii="Calibri" w:eastAsia="Times New Roman" w:hAnsi="Calibri" w:cs="Calibri"/>
                    <w:color w:val="000000"/>
                    <w:sz w:val="20"/>
                    <w:szCs w:val="20"/>
                    <w:lang w:eastAsia="en-GB"/>
                  </w:rPr>
                </w:rPrChange>
              </w:rPr>
            </w:pPr>
            <w:ins w:id="1957" w:author="Jules Schers" w:date="2023-01-12T12:41:00Z">
              <w:r w:rsidRPr="00F14817">
                <w:rPr>
                  <w:rFonts w:ascii="Calibri" w:eastAsia="Times New Roman" w:hAnsi="Calibri" w:cs="Calibri"/>
                  <w:color w:val="000000"/>
                  <w:sz w:val="16"/>
                  <w:szCs w:val="16"/>
                  <w:lang w:eastAsia="en-GB"/>
                  <w:rPrChange w:id="1958" w:author="Jules Schers" w:date="2023-01-12T12:41:00Z">
                    <w:rPr>
                      <w:rFonts w:ascii="Calibri" w:eastAsia="Times New Roman" w:hAnsi="Calibri" w:cs="Calibri"/>
                      <w:color w:val="000000"/>
                      <w:sz w:val="20"/>
                      <w:szCs w:val="20"/>
                      <w:lang w:eastAsia="en-GB"/>
                    </w:rPr>
                  </w:rPrChange>
                </w:rPr>
                <w:t>3 128</w:t>
              </w:r>
            </w:ins>
          </w:p>
        </w:tc>
        <w:tc>
          <w:tcPr>
            <w:tcW w:w="960" w:type="dxa"/>
            <w:tcBorders>
              <w:top w:val="nil"/>
              <w:left w:val="nil"/>
              <w:bottom w:val="single" w:sz="8" w:space="0" w:color="auto"/>
              <w:right w:val="single" w:sz="8" w:space="0" w:color="auto"/>
            </w:tcBorders>
            <w:shd w:val="clear" w:color="auto" w:fill="auto"/>
            <w:noWrap/>
            <w:vAlign w:val="center"/>
            <w:hideMark/>
            <w:tcPrChange w:id="195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4557041D" w14:textId="77777777" w:rsidR="00F14817" w:rsidRPr="0057086C" w:rsidRDefault="00F14817" w:rsidP="00F14817">
            <w:pPr>
              <w:spacing w:after="0" w:line="240" w:lineRule="auto"/>
              <w:jc w:val="right"/>
              <w:rPr>
                <w:ins w:id="1960" w:author="Jules Schers" w:date="2023-01-12T12:41:00Z"/>
                <w:rFonts w:ascii="Calibri" w:eastAsia="Times New Roman" w:hAnsi="Calibri" w:cs="Calibri"/>
                <w:b/>
                <w:bCs/>
                <w:color w:val="000000"/>
                <w:sz w:val="16"/>
                <w:szCs w:val="16"/>
                <w:lang w:eastAsia="en-GB"/>
                <w:rPrChange w:id="1961" w:author="Jules Schers" w:date="2023-01-12T12:46:00Z">
                  <w:rPr>
                    <w:ins w:id="1962" w:author="Jules Schers" w:date="2023-01-12T12:41:00Z"/>
                    <w:rFonts w:ascii="Calibri" w:eastAsia="Times New Roman" w:hAnsi="Calibri" w:cs="Calibri"/>
                    <w:color w:val="000000"/>
                    <w:sz w:val="20"/>
                    <w:szCs w:val="20"/>
                    <w:lang w:eastAsia="en-GB"/>
                  </w:rPr>
                </w:rPrChange>
              </w:rPr>
            </w:pPr>
            <w:ins w:id="1963" w:author="Jules Schers" w:date="2023-01-12T12:41:00Z">
              <w:r w:rsidRPr="0057086C">
                <w:rPr>
                  <w:rFonts w:ascii="Calibri" w:eastAsia="Times New Roman" w:hAnsi="Calibri" w:cs="Calibri"/>
                  <w:b/>
                  <w:bCs/>
                  <w:color w:val="000000"/>
                  <w:sz w:val="16"/>
                  <w:szCs w:val="16"/>
                  <w:lang w:eastAsia="en-GB"/>
                  <w:rPrChange w:id="1964" w:author="Jules Schers" w:date="2023-01-12T12:46:00Z">
                    <w:rPr>
                      <w:rFonts w:ascii="Calibri" w:eastAsia="Times New Roman" w:hAnsi="Calibri" w:cs="Calibri"/>
                      <w:color w:val="000000"/>
                      <w:sz w:val="20"/>
                      <w:szCs w:val="20"/>
                      <w:lang w:eastAsia="en-GB"/>
                    </w:rPr>
                  </w:rPrChange>
                </w:rPr>
                <w:t>16 247</w:t>
              </w:r>
            </w:ins>
          </w:p>
        </w:tc>
        <w:tc>
          <w:tcPr>
            <w:tcW w:w="1200" w:type="dxa"/>
            <w:gridSpan w:val="2"/>
            <w:tcBorders>
              <w:top w:val="nil"/>
              <w:left w:val="nil"/>
              <w:bottom w:val="single" w:sz="8" w:space="0" w:color="auto"/>
              <w:right w:val="single" w:sz="8" w:space="0" w:color="auto"/>
            </w:tcBorders>
            <w:shd w:val="clear" w:color="auto" w:fill="auto"/>
            <w:noWrap/>
            <w:hideMark/>
            <w:tcPrChange w:id="1965"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36459BE3" w14:textId="19907E7A" w:rsidR="00F14817" w:rsidRPr="0057086C" w:rsidRDefault="00F14817" w:rsidP="00F14817">
            <w:pPr>
              <w:spacing w:after="0" w:line="240" w:lineRule="auto"/>
              <w:jc w:val="center"/>
              <w:rPr>
                <w:ins w:id="1966" w:author="Jules Schers" w:date="2023-01-12T12:41:00Z"/>
                <w:rFonts w:ascii="Calibri" w:eastAsia="Times New Roman" w:hAnsi="Calibri" w:cs="Calibri"/>
                <w:b/>
                <w:bCs/>
                <w:color w:val="000000"/>
                <w:sz w:val="18"/>
                <w:szCs w:val="18"/>
                <w:lang w:eastAsia="en-GB"/>
                <w:rPrChange w:id="1967" w:author="Jules Schers" w:date="2023-01-12T12:46:00Z">
                  <w:rPr>
                    <w:ins w:id="1968" w:author="Jules Schers" w:date="2023-01-12T12:41:00Z"/>
                    <w:rFonts w:ascii="Calibri" w:eastAsia="Times New Roman" w:hAnsi="Calibri" w:cs="Calibri"/>
                    <w:color w:val="000000"/>
                    <w:sz w:val="20"/>
                    <w:szCs w:val="20"/>
                    <w:lang w:eastAsia="en-GB"/>
                  </w:rPr>
                </w:rPrChange>
              </w:rPr>
            </w:pPr>
            <w:ins w:id="1969" w:author="Jules Schers" w:date="2023-01-12T12:44:00Z">
              <w:r w:rsidRPr="0057086C">
                <w:rPr>
                  <w:b/>
                  <w:bCs/>
                  <w:sz w:val="18"/>
                  <w:szCs w:val="18"/>
                  <w:rPrChange w:id="1970" w:author="Jules Schers" w:date="2023-01-12T12:46:00Z">
                    <w:rPr/>
                  </w:rPrChange>
                </w:rPr>
                <w:t>0,03%</w:t>
              </w:r>
            </w:ins>
          </w:p>
        </w:tc>
      </w:tr>
      <w:tr w:rsidR="00F14817" w:rsidRPr="00F14817" w14:paraId="3AD5BEFE" w14:textId="77777777" w:rsidTr="0057086C">
        <w:trPr>
          <w:gridAfter w:val="1"/>
          <w:wAfter w:w="6" w:type="dxa"/>
          <w:trHeight w:val="300"/>
          <w:ins w:id="1971" w:author="Jules Schers" w:date="2023-01-12T12:41:00Z"/>
          <w:trPrChange w:id="1972" w:author="Jules Schers" w:date="2023-01-12T12:46:00Z">
            <w:trPr>
              <w:trHeight w:val="300"/>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1973"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1177258F" w14:textId="77777777" w:rsidR="00F14817" w:rsidRPr="00F14817" w:rsidRDefault="00F14817" w:rsidP="00F14817">
            <w:pPr>
              <w:spacing w:after="0" w:line="240" w:lineRule="auto"/>
              <w:jc w:val="both"/>
              <w:rPr>
                <w:ins w:id="1974" w:author="Jules Schers" w:date="2023-01-12T12:41:00Z"/>
                <w:rFonts w:ascii="Calibri" w:eastAsia="Times New Roman" w:hAnsi="Calibri" w:cs="Calibri"/>
                <w:color w:val="000000"/>
                <w:sz w:val="16"/>
                <w:szCs w:val="16"/>
                <w:lang w:eastAsia="en-GB"/>
                <w:rPrChange w:id="1975" w:author="Jules Schers" w:date="2023-01-12T12:41:00Z">
                  <w:rPr>
                    <w:ins w:id="1976" w:author="Jules Schers" w:date="2023-01-12T12:41:00Z"/>
                    <w:rFonts w:ascii="Calibri" w:eastAsia="Times New Roman" w:hAnsi="Calibri" w:cs="Calibri"/>
                    <w:color w:val="000000"/>
                    <w:sz w:val="20"/>
                    <w:szCs w:val="20"/>
                    <w:lang w:eastAsia="en-GB"/>
                  </w:rPr>
                </w:rPrChange>
              </w:rPr>
            </w:pPr>
            <w:ins w:id="1977" w:author="Jules Schers" w:date="2023-01-12T12:41:00Z">
              <w:r w:rsidRPr="00F14817">
                <w:rPr>
                  <w:rFonts w:ascii="Calibri" w:eastAsia="Times New Roman" w:hAnsi="Calibri" w:cs="Calibri"/>
                  <w:color w:val="000000"/>
                  <w:sz w:val="16"/>
                  <w:szCs w:val="16"/>
                  <w:lang w:eastAsia="en-GB"/>
                  <w:rPrChange w:id="1978" w:author="Jules Schers" w:date="2023-01-12T12:41:00Z">
                    <w:rPr>
                      <w:rFonts w:ascii="Calibri" w:eastAsia="Times New Roman" w:hAnsi="Calibri" w:cs="Calibri"/>
                      <w:color w:val="000000"/>
                      <w:sz w:val="20"/>
                      <w:szCs w:val="20"/>
                      <w:lang w:eastAsia="en-GB"/>
                    </w:rPr>
                  </w:rPrChange>
                </w:rPr>
                <w:t>2023</w:t>
              </w:r>
            </w:ins>
          </w:p>
        </w:tc>
        <w:tc>
          <w:tcPr>
            <w:tcW w:w="1220" w:type="dxa"/>
            <w:tcBorders>
              <w:top w:val="nil"/>
              <w:left w:val="nil"/>
              <w:bottom w:val="single" w:sz="8" w:space="0" w:color="auto"/>
              <w:right w:val="single" w:sz="8" w:space="0" w:color="auto"/>
            </w:tcBorders>
            <w:shd w:val="clear" w:color="auto" w:fill="auto"/>
            <w:noWrap/>
            <w:vAlign w:val="center"/>
            <w:hideMark/>
            <w:tcPrChange w:id="1979"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22E89F17" w14:textId="77777777" w:rsidR="00F14817" w:rsidRPr="00F14817" w:rsidRDefault="00F14817" w:rsidP="00F14817">
            <w:pPr>
              <w:spacing w:after="0" w:line="240" w:lineRule="auto"/>
              <w:jc w:val="right"/>
              <w:rPr>
                <w:ins w:id="1980" w:author="Jules Schers" w:date="2023-01-12T12:41:00Z"/>
                <w:rFonts w:ascii="Calibri" w:eastAsia="Times New Roman" w:hAnsi="Calibri" w:cs="Calibri"/>
                <w:color w:val="000000"/>
                <w:sz w:val="16"/>
                <w:szCs w:val="16"/>
                <w:lang w:eastAsia="en-GB"/>
                <w:rPrChange w:id="1981" w:author="Jules Schers" w:date="2023-01-12T12:41:00Z">
                  <w:rPr>
                    <w:ins w:id="1982" w:author="Jules Schers" w:date="2023-01-12T12:41:00Z"/>
                    <w:rFonts w:ascii="Calibri" w:eastAsia="Times New Roman" w:hAnsi="Calibri" w:cs="Calibri"/>
                    <w:color w:val="000000"/>
                    <w:sz w:val="20"/>
                    <w:szCs w:val="20"/>
                    <w:lang w:eastAsia="en-GB"/>
                  </w:rPr>
                </w:rPrChange>
              </w:rPr>
            </w:pPr>
            <w:ins w:id="1983" w:author="Jules Schers" w:date="2023-01-12T12:41:00Z">
              <w:r w:rsidRPr="00F14817">
                <w:rPr>
                  <w:rFonts w:ascii="Calibri" w:eastAsia="Times New Roman" w:hAnsi="Calibri" w:cs="Calibri"/>
                  <w:color w:val="000000"/>
                  <w:sz w:val="16"/>
                  <w:szCs w:val="16"/>
                  <w:lang w:eastAsia="en-GB"/>
                  <w:rPrChange w:id="1984" w:author="Jules Schers" w:date="2023-01-12T12:41:00Z">
                    <w:rPr>
                      <w:rFonts w:ascii="Calibri" w:eastAsia="Times New Roman" w:hAnsi="Calibri" w:cs="Calibri"/>
                      <w:color w:val="000000"/>
                      <w:sz w:val="20"/>
                      <w:szCs w:val="20"/>
                      <w:lang w:eastAsia="en-GB"/>
                    </w:rPr>
                  </w:rPrChange>
                </w:rPr>
                <w:t>3 277</w:t>
              </w:r>
            </w:ins>
          </w:p>
        </w:tc>
        <w:tc>
          <w:tcPr>
            <w:tcW w:w="960" w:type="dxa"/>
            <w:tcBorders>
              <w:top w:val="nil"/>
              <w:left w:val="nil"/>
              <w:bottom w:val="single" w:sz="8" w:space="0" w:color="auto"/>
              <w:right w:val="single" w:sz="8" w:space="0" w:color="auto"/>
            </w:tcBorders>
            <w:shd w:val="clear" w:color="auto" w:fill="auto"/>
            <w:noWrap/>
            <w:vAlign w:val="center"/>
            <w:hideMark/>
            <w:tcPrChange w:id="198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512BFB6A" w14:textId="77777777" w:rsidR="00F14817" w:rsidRPr="00F14817" w:rsidRDefault="00F14817" w:rsidP="00F14817">
            <w:pPr>
              <w:spacing w:after="0" w:line="240" w:lineRule="auto"/>
              <w:jc w:val="right"/>
              <w:rPr>
                <w:ins w:id="1986" w:author="Jules Schers" w:date="2023-01-12T12:41:00Z"/>
                <w:rFonts w:ascii="Calibri" w:eastAsia="Times New Roman" w:hAnsi="Calibri" w:cs="Calibri"/>
                <w:color w:val="000000"/>
                <w:sz w:val="16"/>
                <w:szCs w:val="16"/>
                <w:lang w:eastAsia="en-GB"/>
                <w:rPrChange w:id="1987" w:author="Jules Schers" w:date="2023-01-12T12:41:00Z">
                  <w:rPr>
                    <w:ins w:id="1988" w:author="Jules Schers" w:date="2023-01-12T12:41:00Z"/>
                    <w:rFonts w:ascii="Calibri" w:eastAsia="Times New Roman" w:hAnsi="Calibri" w:cs="Calibri"/>
                    <w:color w:val="000000"/>
                    <w:sz w:val="20"/>
                    <w:szCs w:val="20"/>
                    <w:lang w:eastAsia="en-GB"/>
                  </w:rPr>
                </w:rPrChange>
              </w:rPr>
            </w:pPr>
            <w:ins w:id="1989" w:author="Jules Schers" w:date="2023-01-12T12:41:00Z">
              <w:r w:rsidRPr="00F14817">
                <w:rPr>
                  <w:rFonts w:ascii="Calibri" w:eastAsia="Times New Roman" w:hAnsi="Calibri" w:cs="Calibri"/>
                  <w:color w:val="000000"/>
                  <w:sz w:val="16"/>
                  <w:szCs w:val="16"/>
                  <w:lang w:eastAsia="en-GB"/>
                  <w:rPrChange w:id="1990" w:author="Jules Schers" w:date="2023-01-12T12:41:00Z">
                    <w:rPr>
                      <w:rFonts w:ascii="Calibri" w:eastAsia="Times New Roman" w:hAnsi="Calibri" w:cs="Calibri"/>
                      <w:color w:val="000000"/>
                      <w:sz w:val="20"/>
                      <w:szCs w:val="20"/>
                      <w:lang w:eastAsia="en-GB"/>
                    </w:rPr>
                  </w:rPrChange>
                </w:rPr>
                <w:t>4 793</w:t>
              </w:r>
            </w:ins>
          </w:p>
        </w:tc>
        <w:tc>
          <w:tcPr>
            <w:tcW w:w="960" w:type="dxa"/>
            <w:tcBorders>
              <w:top w:val="nil"/>
              <w:left w:val="nil"/>
              <w:bottom w:val="single" w:sz="8" w:space="0" w:color="auto"/>
              <w:right w:val="single" w:sz="8" w:space="0" w:color="auto"/>
            </w:tcBorders>
            <w:shd w:val="clear" w:color="auto" w:fill="auto"/>
            <w:noWrap/>
            <w:vAlign w:val="center"/>
            <w:hideMark/>
            <w:tcPrChange w:id="199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1F58E4FB" w14:textId="77777777" w:rsidR="00F14817" w:rsidRPr="00F14817" w:rsidRDefault="00F14817" w:rsidP="00F14817">
            <w:pPr>
              <w:spacing w:after="0" w:line="240" w:lineRule="auto"/>
              <w:jc w:val="right"/>
              <w:rPr>
                <w:ins w:id="1992" w:author="Jules Schers" w:date="2023-01-12T12:41:00Z"/>
                <w:rFonts w:ascii="Calibri" w:eastAsia="Times New Roman" w:hAnsi="Calibri" w:cs="Calibri"/>
                <w:color w:val="000000"/>
                <w:sz w:val="16"/>
                <w:szCs w:val="16"/>
                <w:lang w:eastAsia="en-GB"/>
                <w:rPrChange w:id="1993" w:author="Jules Schers" w:date="2023-01-12T12:41:00Z">
                  <w:rPr>
                    <w:ins w:id="1994" w:author="Jules Schers" w:date="2023-01-12T12:41:00Z"/>
                    <w:rFonts w:ascii="Calibri" w:eastAsia="Times New Roman" w:hAnsi="Calibri" w:cs="Calibri"/>
                    <w:color w:val="000000"/>
                    <w:sz w:val="20"/>
                    <w:szCs w:val="20"/>
                    <w:lang w:eastAsia="en-GB"/>
                  </w:rPr>
                </w:rPrChange>
              </w:rPr>
            </w:pPr>
            <w:ins w:id="1995" w:author="Jules Schers" w:date="2023-01-12T12:41:00Z">
              <w:r w:rsidRPr="00F14817">
                <w:rPr>
                  <w:rFonts w:ascii="Calibri" w:eastAsia="Times New Roman" w:hAnsi="Calibri" w:cs="Calibri"/>
                  <w:color w:val="000000"/>
                  <w:sz w:val="16"/>
                  <w:szCs w:val="16"/>
                  <w:lang w:eastAsia="en-GB"/>
                  <w:rPrChange w:id="1996" w:author="Jules Schers" w:date="2023-01-12T12:41:00Z">
                    <w:rPr>
                      <w:rFonts w:ascii="Calibri" w:eastAsia="Times New Roman" w:hAnsi="Calibri" w:cs="Calibri"/>
                      <w:color w:val="000000"/>
                      <w:sz w:val="20"/>
                      <w:szCs w:val="20"/>
                      <w:lang w:eastAsia="en-GB"/>
                    </w:rPr>
                  </w:rPrChange>
                </w:rPr>
                <w:t>5 404</w:t>
              </w:r>
            </w:ins>
          </w:p>
        </w:tc>
        <w:tc>
          <w:tcPr>
            <w:tcW w:w="960" w:type="dxa"/>
            <w:tcBorders>
              <w:top w:val="nil"/>
              <w:left w:val="nil"/>
              <w:bottom w:val="single" w:sz="8" w:space="0" w:color="auto"/>
              <w:right w:val="single" w:sz="8" w:space="0" w:color="auto"/>
            </w:tcBorders>
            <w:shd w:val="clear" w:color="auto" w:fill="auto"/>
            <w:noWrap/>
            <w:vAlign w:val="center"/>
            <w:hideMark/>
            <w:tcPrChange w:id="1997"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305531FF" w14:textId="77777777" w:rsidR="00F14817" w:rsidRPr="00F14817" w:rsidRDefault="00F14817" w:rsidP="00F14817">
            <w:pPr>
              <w:spacing w:after="0" w:line="240" w:lineRule="auto"/>
              <w:jc w:val="right"/>
              <w:rPr>
                <w:ins w:id="1998" w:author="Jules Schers" w:date="2023-01-12T12:41:00Z"/>
                <w:rFonts w:ascii="Calibri" w:eastAsia="Times New Roman" w:hAnsi="Calibri" w:cs="Calibri"/>
                <w:color w:val="000000"/>
                <w:sz w:val="16"/>
                <w:szCs w:val="16"/>
                <w:lang w:eastAsia="en-GB"/>
                <w:rPrChange w:id="1999" w:author="Jules Schers" w:date="2023-01-12T12:41:00Z">
                  <w:rPr>
                    <w:ins w:id="2000" w:author="Jules Schers" w:date="2023-01-12T12:41:00Z"/>
                    <w:rFonts w:ascii="Calibri" w:eastAsia="Times New Roman" w:hAnsi="Calibri" w:cs="Calibri"/>
                    <w:color w:val="000000"/>
                    <w:sz w:val="20"/>
                    <w:szCs w:val="20"/>
                    <w:lang w:eastAsia="en-GB"/>
                  </w:rPr>
                </w:rPrChange>
              </w:rPr>
            </w:pPr>
            <w:ins w:id="2001" w:author="Jules Schers" w:date="2023-01-12T12:41:00Z">
              <w:r w:rsidRPr="00F14817">
                <w:rPr>
                  <w:rFonts w:ascii="Calibri" w:eastAsia="Times New Roman" w:hAnsi="Calibri" w:cs="Calibri"/>
                  <w:color w:val="000000"/>
                  <w:sz w:val="16"/>
                  <w:szCs w:val="16"/>
                  <w:lang w:eastAsia="en-GB"/>
                  <w:rPrChange w:id="2002" w:author="Jules Schers" w:date="2023-01-12T12:41:00Z">
                    <w:rPr>
                      <w:rFonts w:ascii="Calibri" w:eastAsia="Times New Roman" w:hAnsi="Calibri" w:cs="Calibri"/>
                      <w:color w:val="000000"/>
                      <w:sz w:val="20"/>
                      <w:szCs w:val="20"/>
                      <w:lang w:eastAsia="en-GB"/>
                    </w:rPr>
                  </w:rPrChange>
                </w:rPr>
                <w:t>3 211</w:t>
              </w:r>
            </w:ins>
          </w:p>
        </w:tc>
        <w:tc>
          <w:tcPr>
            <w:tcW w:w="960" w:type="dxa"/>
            <w:tcBorders>
              <w:top w:val="nil"/>
              <w:left w:val="nil"/>
              <w:bottom w:val="single" w:sz="8" w:space="0" w:color="auto"/>
              <w:right w:val="single" w:sz="8" w:space="0" w:color="auto"/>
            </w:tcBorders>
            <w:shd w:val="clear" w:color="auto" w:fill="auto"/>
            <w:noWrap/>
            <w:vAlign w:val="center"/>
            <w:hideMark/>
            <w:tcPrChange w:id="200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4F6BE20C" w14:textId="77777777" w:rsidR="00F14817" w:rsidRPr="0057086C" w:rsidRDefault="00F14817" w:rsidP="00F14817">
            <w:pPr>
              <w:spacing w:after="0" w:line="240" w:lineRule="auto"/>
              <w:jc w:val="right"/>
              <w:rPr>
                <w:ins w:id="2004" w:author="Jules Schers" w:date="2023-01-12T12:41:00Z"/>
                <w:rFonts w:ascii="Calibri" w:eastAsia="Times New Roman" w:hAnsi="Calibri" w:cs="Calibri"/>
                <w:b/>
                <w:bCs/>
                <w:color w:val="000000"/>
                <w:sz w:val="16"/>
                <w:szCs w:val="16"/>
                <w:lang w:eastAsia="en-GB"/>
                <w:rPrChange w:id="2005" w:author="Jules Schers" w:date="2023-01-12T12:46:00Z">
                  <w:rPr>
                    <w:ins w:id="2006" w:author="Jules Schers" w:date="2023-01-12T12:41:00Z"/>
                    <w:rFonts w:ascii="Calibri" w:eastAsia="Times New Roman" w:hAnsi="Calibri" w:cs="Calibri"/>
                    <w:color w:val="000000"/>
                    <w:sz w:val="20"/>
                    <w:szCs w:val="20"/>
                    <w:lang w:eastAsia="en-GB"/>
                  </w:rPr>
                </w:rPrChange>
              </w:rPr>
            </w:pPr>
            <w:ins w:id="2007" w:author="Jules Schers" w:date="2023-01-12T12:41:00Z">
              <w:r w:rsidRPr="0057086C">
                <w:rPr>
                  <w:rFonts w:ascii="Calibri" w:eastAsia="Times New Roman" w:hAnsi="Calibri" w:cs="Calibri"/>
                  <w:b/>
                  <w:bCs/>
                  <w:color w:val="000000"/>
                  <w:sz w:val="16"/>
                  <w:szCs w:val="16"/>
                  <w:lang w:eastAsia="en-GB"/>
                  <w:rPrChange w:id="2008" w:author="Jules Schers" w:date="2023-01-12T12:46:00Z">
                    <w:rPr>
                      <w:rFonts w:ascii="Calibri" w:eastAsia="Times New Roman" w:hAnsi="Calibri" w:cs="Calibri"/>
                      <w:color w:val="000000"/>
                      <w:sz w:val="20"/>
                      <w:szCs w:val="20"/>
                      <w:lang w:eastAsia="en-GB"/>
                    </w:rPr>
                  </w:rPrChange>
                </w:rPr>
                <w:t>16 686</w:t>
              </w:r>
            </w:ins>
          </w:p>
        </w:tc>
        <w:tc>
          <w:tcPr>
            <w:tcW w:w="1200" w:type="dxa"/>
            <w:gridSpan w:val="2"/>
            <w:tcBorders>
              <w:top w:val="nil"/>
              <w:left w:val="nil"/>
              <w:bottom w:val="single" w:sz="8" w:space="0" w:color="auto"/>
              <w:right w:val="single" w:sz="8" w:space="0" w:color="auto"/>
            </w:tcBorders>
            <w:shd w:val="clear" w:color="auto" w:fill="auto"/>
            <w:noWrap/>
            <w:hideMark/>
            <w:tcPrChange w:id="2009"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78CBBB1A" w14:textId="520D4AED" w:rsidR="00F14817" w:rsidRPr="0057086C" w:rsidRDefault="00F14817" w:rsidP="00F14817">
            <w:pPr>
              <w:spacing w:after="0" w:line="240" w:lineRule="auto"/>
              <w:jc w:val="center"/>
              <w:rPr>
                <w:ins w:id="2010" w:author="Jules Schers" w:date="2023-01-12T12:41:00Z"/>
                <w:rFonts w:ascii="Calibri" w:eastAsia="Times New Roman" w:hAnsi="Calibri" w:cs="Calibri"/>
                <w:b/>
                <w:bCs/>
                <w:color w:val="000000"/>
                <w:sz w:val="18"/>
                <w:szCs w:val="18"/>
                <w:lang w:eastAsia="en-GB"/>
                <w:rPrChange w:id="2011" w:author="Jules Schers" w:date="2023-01-12T12:46:00Z">
                  <w:rPr>
                    <w:ins w:id="2012" w:author="Jules Schers" w:date="2023-01-12T12:41:00Z"/>
                    <w:rFonts w:ascii="Calibri" w:eastAsia="Times New Roman" w:hAnsi="Calibri" w:cs="Calibri"/>
                    <w:color w:val="000000"/>
                    <w:sz w:val="20"/>
                    <w:szCs w:val="20"/>
                    <w:lang w:eastAsia="en-GB"/>
                  </w:rPr>
                </w:rPrChange>
              </w:rPr>
            </w:pPr>
            <w:ins w:id="2013" w:author="Jules Schers" w:date="2023-01-12T12:44:00Z">
              <w:r w:rsidRPr="0057086C">
                <w:rPr>
                  <w:b/>
                  <w:bCs/>
                  <w:sz w:val="18"/>
                  <w:szCs w:val="18"/>
                  <w:rPrChange w:id="2014" w:author="Jules Schers" w:date="2023-01-12T12:46:00Z">
                    <w:rPr/>
                  </w:rPrChange>
                </w:rPr>
                <w:t>0,04%</w:t>
              </w:r>
            </w:ins>
          </w:p>
        </w:tc>
      </w:tr>
      <w:tr w:rsidR="00F14817" w:rsidRPr="00F14817" w14:paraId="76E77F18" w14:textId="77777777" w:rsidTr="0057086C">
        <w:trPr>
          <w:gridAfter w:val="1"/>
          <w:wAfter w:w="6" w:type="dxa"/>
          <w:trHeight w:val="300"/>
          <w:ins w:id="2015" w:author="Jules Schers" w:date="2023-01-12T12:41:00Z"/>
          <w:trPrChange w:id="2016" w:author="Jules Schers" w:date="2023-01-12T12:46:00Z">
            <w:trPr>
              <w:trHeight w:val="300"/>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2017"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350CFB81" w14:textId="77777777" w:rsidR="00F14817" w:rsidRPr="00F14817" w:rsidRDefault="00F14817" w:rsidP="00F14817">
            <w:pPr>
              <w:spacing w:after="0" w:line="240" w:lineRule="auto"/>
              <w:jc w:val="both"/>
              <w:rPr>
                <w:ins w:id="2018" w:author="Jules Schers" w:date="2023-01-12T12:41:00Z"/>
                <w:rFonts w:ascii="Calibri" w:eastAsia="Times New Roman" w:hAnsi="Calibri" w:cs="Calibri"/>
                <w:color w:val="000000"/>
                <w:sz w:val="16"/>
                <w:szCs w:val="16"/>
                <w:lang w:eastAsia="en-GB"/>
                <w:rPrChange w:id="2019" w:author="Jules Schers" w:date="2023-01-12T12:41:00Z">
                  <w:rPr>
                    <w:ins w:id="2020" w:author="Jules Schers" w:date="2023-01-12T12:41:00Z"/>
                    <w:rFonts w:ascii="Calibri" w:eastAsia="Times New Roman" w:hAnsi="Calibri" w:cs="Calibri"/>
                    <w:color w:val="000000"/>
                    <w:sz w:val="20"/>
                    <w:szCs w:val="20"/>
                    <w:lang w:eastAsia="en-GB"/>
                  </w:rPr>
                </w:rPrChange>
              </w:rPr>
            </w:pPr>
            <w:ins w:id="2021" w:author="Jules Schers" w:date="2023-01-12T12:41:00Z">
              <w:r w:rsidRPr="00F14817">
                <w:rPr>
                  <w:rFonts w:ascii="Calibri" w:eastAsia="Times New Roman" w:hAnsi="Calibri" w:cs="Calibri"/>
                  <w:color w:val="000000"/>
                  <w:sz w:val="16"/>
                  <w:szCs w:val="16"/>
                  <w:lang w:eastAsia="en-GB"/>
                  <w:rPrChange w:id="2022" w:author="Jules Schers" w:date="2023-01-12T12:41:00Z">
                    <w:rPr>
                      <w:rFonts w:ascii="Calibri" w:eastAsia="Times New Roman" w:hAnsi="Calibri" w:cs="Calibri"/>
                      <w:color w:val="000000"/>
                      <w:sz w:val="20"/>
                      <w:szCs w:val="20"/>
                      <w:lang w:eastAsia="en-GB"/>
                    </w:rPr>
                  </w:rPrChange>
                </w:rPr>
                <w:t>2024</w:t>
              </w:r>
            </w:ins>
          </w:p>
        </w:tc>
        <w:tc>
          <w:tcPr>
            <w:tcW w:w="1220" w:type="dxa"/>
            <w:tcBorders>
              <w:top w:val="nil"/>
              <w:left w:val="nil"/>
              <w:bottom w:val="single" w:sz="8" w:space="0" w:color="auto"/>
              <w:right w:val="single" w:sz="8" w:space="0" w:color="auto"/>
            </w:tcBorders>
            <w:shd w:val="clear" w:color="auto" w:fill="auto"/>
            <w:noWrap/>
            <w:vAlign w:val="center"/>
            <w:hideMark/>
            <w:tcPrChange w:id="2023"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4E19468D" w14:textId="77777777" w:rsidR="00F14817" w:rsidRPr="00F14817" w:rsidRDefault="00F14817" w:rsidP="00F14817">
            <w:pPr>
              <w:spacing w:after="0" w:line="240" w:lineRule="auto"/>
              <w:jc w:val="right"/>
              <w:rPr>
                <w:ins w:id="2024" w:author="Jules Schers" w:date="2023-01-12T12:41:00Z"/>
                <w:rFonts w:ascii="Calibri" w:eastAsia="Times New Roman" w:hAnsi="Calibri" w:cs="Calibri"/>
                <w:color w:val="000000"/>
                <w:sz w:val="16"/>
                <w:szCs w:val="16"/>
                <w:lang w:eastAsia="en-GB"/>
                <w:rPrChange w:id="2025" w:author="Jules Schers" w:date="2023-01-12T12:41:00Z">
                  <w:rPr>
                    <w:ins w:id="2026" w:author="Jules Schers" w:date="2023-01-12T12:41:00Z"/>
                    <w:rFonts w:ascii="Calibri" w:eastAsia="Times New Roman" w:hAnsi="Calibri" w:cs="Calibri"/>
                    <w:color w:val="000000"/>
                    <w:sz w:val="20"/>
                    <w:szCs w:val="20"/>
                    <w:lang w:eastAsia="en-GB"/>
                  </w:rPr>
                </w:rPrChange>
              </w:rPr>
            </w:pPr>
            <w:ins w:id="2027" w:author="Jules Schers" w:date="2023-01-12T12:41:00Z">
              <w:r w:rsidRPr="00F14817">
                <w:rPr>
                  <w:rFonts w:ascii="Calibri" w:eastAsia="Times New Roman" w:hAnsi="Calibri" w:cs="Calibri"/>
                  <w:color w:val="000000"/>
                  <w:sz w:val="16"/>
                  <w:szCs w:val="16"/>
                  <w:lang w:eastAsia="en-GB"/>
                  <w:rPrChange w:id="2028" w:author="Jules Schers" w:date="2023-01-12T12:41:00Z">
                    <w:rPr>
                      <w:rFonts w:ascii="Calibri" w:eastAsia="Times New Roman" w:hAnsi="Calibri" w:cs="Calibri"/>
                      <w:color w:val="000000"/>
                      <w:sz w:val="20"/>
                      <w:szCs w:val="20"/>
                      <w:lang w:eastAsia="en-GB"/>
                    </w:rPr>
                  </w:rPrChange>
                </w:rPr>
                <w:t>3 356</w:t>
              </w:r>
            </w:ins>
          </w:p>
        </w:tc>
        <w:tc>
          <w:tcPr>
            <w:tcW w:w="960" w:type="dxa"/>
            <w:tcBorders>
              <w:top w:val="nil"/>
              <w:left w:val="nil"/>
              <w:bottom w:val="single" w:sz="8" w:space="0" w:color="auto"/>
              <w:right w:val="single" w:sz="8" w:space="0" w:color="auto"/>
            </w:tcBorders>
            <w:shd w:val="clear" w:color="auto" w:fill="auto"/>
            <w:noWrap/>
            <w:vAlign w:val="center"/>
            <w:hideMark/>
            <w:tcPrChange w:id="202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3AB45C06" w14:textId="77777777" w:rsidR="00F14817" w:rsidRPr="00F14817" w:rsidRDefault="00F14817" w:rsidP="00F14817">
            <w:pPr>
              <w:spacing w:after="0" w:line="240" w:lineRule="auto"/>
              <w:jc w:val="right"/>
              <w:rPr>
                <w:ins w:id="2030" w:author="Jules Schers" w:date="2023-01-12T12:41:00Z"/>
                <w:rFonts w:ascii="Calibri" w:eastAsia="Times New Roman" w:hAnsi="Calibri" w:cs="Calibri"/>
                <w:color w:val="000000"/>
                <w:sz w:val="16"/>
                <w:szCs w:val="16"/>
                <w:lang w:eastAsia="en-GB"/>
                <w:rPrChange w:id="2031" w:author="Jules Schers" w:date="2023-01-12T12:41:00Z">
                  <w:rPr>
                    <w:ins w:id="2032" w:author="Jules Schers" w:date="2023-01-12T12:41:00Z"/>
                    <w:rFonts w:ascii="Calibri" w:eastAsia="Times New Roman" w:hAnsi="Calibri" w:cs="Calibri"/>
                    <w:color w:val="000000"/>
                    <w:sz w:val="20"/>
                    <w:szCs w:val="20"/>
                    <w:lang w:eastAsia="en-GB"/>
                  </w:rPr>
                </w:rPrChange>
              </w:rPr>
            </w:pPr>
            <w:ins w:id="2033" w:author="Jules Schers" w:date="2023-01-12T12:41:00Z">
              <w:r w:rsidRPr="00F14817">
                <w:rPr>
                  <w:rFonts w:ascii="Calibri" w:eastAsia="Times New Roman" w:hAnsi="Calibri" w:cs="Calibri"/>
                  <w:color w:val="000000"/>
                  <w:sz w:val="16"/>
                  <w:szCs w:val="16"/>
                  <w:lang w:eastAsia="en-GB"/>
                  <w:rPrChange w:id="2034" w:author="Jules Schers" w:date="2023-01-12T12:41:00Z">
                    <w:rPr>
                      <w:rFonts w:ascii="Calibri" w:eastAsia="Times New Roman" w:hAnsi="Calibri" w:cs="Calibri"/>
                      <w:color w:val="000000"/>
                      <w:sz w:val="20"/>
                      <w:szCs w:val="20"/>
                      <w:lang w:eastAsia="en-GB"/>
                    </w:rPr>
                  </w:rPrChange>
                </w:rPr>
                <w:t>4 920</w:t>
              </w:r>
            </w:ins>
          </w:p>
        </w:tc>
        <w:tc>
          <w:tcPr>
            <w:tcW w:w="960" w:type="dxa"/>
            <w:tcBorders>
              <w:top w:val="nil"/>
              <w:left w:val="nil"/>
              <w:bottom w:val="single" w:sz="8" w:space="0" w:color="auto"/>
              <w:right w:val="single" w:sz="8" w:space="0" w:color="auto"/>
            </w:tcBorders>
            <w:shd w:val="clear" w:color="auto" w:fill="auto"/>
            <w:noWrap/>
            <w:vAlign w:val="center"/>
            <w:hideMark/>
            <w:tcPrChange w:id="203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343B32FD" w14:textId="77777777" w:rsidR="00F14817" w:rsidRPr="00F14817" w:rsidRDefault="00F14817" w:rsidP="00F14817">
            <w:pPr>
              <w:spacing w:after="0" w:line="240" w:lineRule="auto"/>
              <w:jc w:val="right"/>
              <w:rPr>
                <w:ins w:id="2036" w:author="Jules Schers" w:date="2023-01-12T12:41:00Z"/>
                <w:rFonts w:ascii="Calibri" w:eastAsia="Times New Roman" w:hAnsi="Calibri" w:cs="Calibri"/>
                <w:color w:val="000000"/>
                <w:sz w:val="16"/>
                <w:szCs w:val="16"/>
                <w:lang w:eastAsia="en-GB"/>
                <w:rPrChange w:id="2037" w:author="Jules Schers" w:date="2023-01-12T12:41:00Z">
                  <w:rPr>
                    <w:ins w:id="2038" w:author="Jules Schers" w:date="2023-01-12T12:41:00Z"/>
                    <w:rFonts w:ascii="Calibri" w:eastAsia="Times New Roman" w:hAnsi="Calibri" w:cs="Calibri"/>
                    <w:color w:val="000000"/>
                    <w:sz w:val="20"/>
                    <w:szCs w:val="20"/>
                    <w:lang w:eastAsia="en-GB"/>
                  </w:rPr>
                </w:rPrChange>
              </w:rPr>
            </w:pPr>
            <w:ins w:id="2039" w:author="Jules Schers" w:date="2023-01-12T12:41:00Z">
              <w:r w:rsidRPr="00F14817">
                <w:rPr>
                  <w:rFonts w:ascii="Calibri" w:eastAsia="Times New Roman" w:hAnsi="Calibri" w:cs="Calibri"/>
                  <w:color w:val="000000"/>
                  <w:sz w:val="16"/>
                  <w:szCs w:val="16"/>
                  <w:lang w:eastAsia="en-GB"/>
                  <w:rPrChange w:id="2040" w:author="Jules Schers" w:date="2023-01-12T12:41:00Z">
                    <w:rPr>
                      <w:rFonts w:ascii="Calibri" w:eastAsia="Times New Roman" w:hAnsi="Calibri" w:cs="Calibri"/>
                      <w:color w:val="000000"/>
                      <w:sz w:val="20"/>
                      <w:szCs w:val="20"/>
                      <w:lang w:eastAsia="en-GB"/>
                    </w:rPr>
                  </w:rPrChange>
                </w:rPr>
                <w:t>5 539</w:t>
              </w:r>
            </w:ins>
          </w:p>
        </w:tc>
        <w:tc>
          <w:tcPr>
            <w:tcW w:w="960" w:type="dxa"/>
            <w:tcBorders>
              <w:top w:val="nil"/>
              <w:left w:val="nil"/>
              <w:bottom w:val="single" w:sz="8" w:space="0" w:color="auto"/>
              <w:right w:val="single" w:sz="8" w:space="0" w:color="auto"/>
            </w:tcBorders>
            <w:shd w:val="clear" w:color="auto" w:fill="auto"/>
            <w:noWrap/>
            <w:vAlign w:val="center"/>
            <w:hideMark/>
            <w:tcPrChange w:id="204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5E1FE176" w14:textId="77777777" w:rsidR="00F14817" w:rsidRPr="00F14817" w:rsidRDefault="00F14817" w:rsidP="00F14817">
            <w:pPr>
              <w:spacing w:after="0" w:line="240" w:lineRule="auto"/>
              <w:jc w:val="right"/>
              <w:rPr>
                <w:ins w:id="2042" w:author="Jules Schers" w:date="2023-01-12T12:41:00Z"/>
                <w:rFonts w:ascii="Calibri" w:eastAsia="Times New Roman" w:hAnsi="Calibri" w:cs="Calibri"/>
                <w:color w:val="000000"/>
                <w:sz w:val="16"/>
                <w:szCs w:val="16"/>
                <w:lang w:eastAsia="en-GB"/>
                <w:rPrChange w:id="2043" w:author="Jules Schers" w:date="2023-01-12T12:41:00Z">
                  <w:rPr>
                    <w:ins w:id="2044" w:author="Jules Schers" w:date="2023-01-12T12:41:00Z"/>
                    <w:rFonts w:ascii="Calibri" w:eastAsia="Times New Roman" w:hAnsi="Calibri" w:cs="Calibri"/>
                    <w:color w:val="000000"/>
                    <w:sz w:val="20"/>
                    <w:szCs w:val="20"/>
                    <w:lang w:eastAsia="en-GB"/>
                  </w:rPr>
                </w:rPrChange>
              </w:rPr>
            </w:pPr>
            <w:ins w:id="2045" w:author="Jules Schers" w:date="2023-01-12T12:41:00Z">
              <w:r w:rsidRPr="00F14817">
                <w:rPr>
                  <w:rFonts w:ascii="Calibri" w:eastAsia="Times New Roman" w:hAnsi="Calibri" w:cs="Calibri"/>
                  <w:color w:val="000000"/>
                  <w:sz w:val="16"/>
                  <w:szCs w:val="16"/>
                  <w:lang w:eastAsia="en-GB"/>
                  <w:rPrChange w:id="2046" w:author="Jules Schers" w:date="2023-01-12T12:41:00Z">
                    <w:rPr>
                      <w:rFonts w:ascii="Calibri" w:eastAsia="Times New Roman" w:hAnsi="Calibri" w:cs="Calibri"/>
                      <w:color w:val="000000"/>
                      <w:sz w:val="20"/>
                      <w:szCs w:val="20"/>
                      <w:lang w:eastAsia="en-GB"/>
                    </w:rPr>
                  </w:rPrChange>
                </w:rPr>
                <w:t>3 290</w:t>
              </w:r>
            </w:ins>
          </w:p>
        </w:tc>
        <w:tc>
          <w:tcPr>
            <w:tcW w:w="960" w:type="dxa"/>
            <w:tcBorders>
              <w:top w:val="nil"/>
              <w:left w:val="nil"/>
              <w:bottom w:val="single" w:sz="8" w:space="0" w:color="auto"/>
              <w:right w:val="single" w:sz="8" w:space="0" w:color="auto"/>
            </w:tcBorders>
            <w:shd w:val="clear" w:color="auto" w:fill="auto"/>
            <w:noWrap/>
            <w:vAlign w:val="center"/>
            <w:hideMark/>
            <w:tcPrChange w:id="2047"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081945A3" w14:textId="77777777" w:rsidR="00F14817" w:rsidRPr="0057086C" w:rsidRDefault="00F14817" w:rsidP="00F14817">
            <w:pPr>
              <w:spacing w:after="0" w:line="240" w:lineRule="auto"/>
              <w:jc w:val="right"/>
              <w:rPr>
                <w:ins w:id="2048" w:author="Jules Schers" w:date="2023-01-12T12:41:00Z"/>
                <w:rFonts w:ascii="Calibri" w:eastAsia="Times New Roman" w:hAnsi="Calibri" w:cs="Calibri"/>
                <w:b/>
                <w:bCs/>
                <w:color w:val="000000"/>
                <w:sz w:val="16"/>
                <w:szCs w:val="16"/>
                <w:lang w:eastAsia="en-GB"/>
                <w:rPrChange w:id="2049" w:author="Jules Schers" w:date="2023-01-12T12:46:00Z">
                  <w:rPr>
                    <w:ins w:id="2050" w:author="Jules Schers" w:date="2023-01-12T12:41:00Z"/>
                    <w:rFonts w:ascii="Calibri" w:eastAsia="Times New Roman" w:hAnsi="Calibri" w:cs="Calibri"/>
                    <w:color w:val="000000"/>
                    <w:sz w:val="20"/>
                    <w:szCs w:val="20"/>
                    <w:lang w:eastAsia="en-GB"/>
                  </w:rPr>
                </w:rPrChange>
              </w:rPr>
            </w:pPr>
            <w:ins w:id="2051" w:author="Jules Schers" w:date="2023-01-12T12:41:00Z">
              <w:r w:rsidRPr="0057086C">
                <w:rPr>
                  <w:rFonts w:ascii="Calibri" w:eastAsia="Times New Roman" w:hAnsi="Calibri" w:cs="Calibri"/>
                  <w:b/>
                  <w:bCs/>
                  <w:color w:val="000000"/>
                  <w:sz w:val="16"/>
                  <w:szCs w:val="16"/>
                  <w:lang w:eastAsia="en-GB"/>
                  <w:rPrChange w:id="2052" w:author="Jules Schers" w:date="2023-01-12T12:46:00Z">
                    <w:rPr>
                      <w:rFonts w:ascii="Calibri" w:eastAsia="Times New Roman" w:hAnsi="Calibri" w:cs="Calibri"/>
                      <w:color w:val="000000"/>
                      <w:sz w:val="20"/>
                      <w:szCs w:val="20"/>
                      <w:lang w:eastAsia="en-GB"/>
                    </w:rPr>
                  </w:rPrChange>
                </w:rPr>
                <w:t>17 105</w:t>
              </w:r>
            </w:ins>
          </w:p>
        </w:tc>
        <w:tc>
          <w:tcPr>
            <w:tcW w:w="1200" w:type="dxa"/>
            <w:gridSpan w:val="2"/>
            <w:tcBorders>
              <w:top w:val="nil"/>
              <w:left w:val="nil"/>
              <w:bottom w:val="single" w:sz="8" w:space="0" w:color="auto"/>
              <w:right w:val="single" w:sz="8" w:space="0" w:color="auto"/>
            </w:tcBorders>
            <w:shd w:val="clear" w:color="auto" w:fill="auto"/>
            <w:noWrap/>
            <w:hideMark/>
            <w:tcPrChange w:id="2053"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4C91228E" w14:textId="1AAD56DB" w:rsidR="00F14817" w:rsidRPr="0057086C" w:rsidRDefault="00F14817" w:rsidP="00F14817">
            <w:pPr>
              <w:spacing w:after="0" w:line="240" w:lineRule="auto"/>
              <w:jc w:val="center"/>
              <w:rPr>
                <w:ins w:id="2054" w:author="Jules Schers" w:date="2023-01-12T12:41:00Z"/>
                <w:rFonts w:ascii="Calibri" w:eastAsia="Times New Roman" w:hAnsi="Calibri" w:cs="Calibri"/>
                <w:b/>
                <w:bCs/>
                <w:color w:val="000000"/>
                <w:sz w:val="18"/>
                <w:szCs w:val="18"/>
                <w:lang w:eastAsia="en-GB"/>
                <w:rPrChange w:id="2055" w:author="Jules Schers" w:date="2023-01-12T12:46:00Z">
                  <w:rPr>
                    <w:ins w:id="2056" w:author="Jules Schers" w:date="2023-01-12T12:41:00Z"/>
                    <w:rFonts w:ascii="Calibri" w:eastAsia="Times New Roman" w:hAnsi="Calibri" w:cs="Calibri"/>
                    <w:color w:val="000000"/>
                    <w:sz w:val="20"/>
                    <w:szCs w:val="20"/>
                    <w:lang w:eastAsia="en-GB"/>
                  </w:rPr>
                </w:rPrChange>
              </w:rPr>
            </w:pPr>
            <w:ins w:id="2057" w:author="Jules Schers" w:date="2023-01-12T12:44:00Z">
              <w:r w:rsidRPr="0057086C">
                <w:rPr>
                  <w:b/>
                  <w:bCs/>
                  <w:sz w:val="18"/>
                  <w:szCs w:val="18"/>
                  <w:rPrChange w:id="2058" w:author="Jules Schers" w:date="2023-01-12T12:46:00Z">
                    <w:rPr/>
                  </w:rPrChange>
                </w:rPr>
                <w:t>0,05%</w:t>
              </w:r>
            </w:ins>
          </w:p>
        </w:tc>
      </w:tr>
      <w:tr w:rsidR="00F14817" w:rsidRPr="00F14817" w14:paraId="49D16880" w14:textId="77777777" w:rsidTr="0057086C">
        <w:trPr>
          <w:gridAfter w:val="1"/>
          <w:wAfter w:w="6" w:type="dxa"/>
          <w:trHeight w:val="291"/>
          <w:ins w:id="2059" w:author="Jules Schers" w:date="2023-01-12T12:41:00Z"/>
          <w:trPrChange w:id="2060" w:author="Jules Schers" w:date="2023-01-12T12:46:00Z">
            <w:trPr>
              <w:trHeight w:val="1392"/>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2061"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2A03AFEF" w14:textId="77777777" w:rsidR="00F14817" w:rsidRPr="00F14817" w:rsidRDefault="00F14817" w:rsidP="00F14817">
            <w:pPr>
              <w:spacing w:after="0" w:line="240" w:lineRule="auto"/>
              <w:jc w:val="both"/>
              <w:rPr>
                <w:ins w:id="2062" w:author="Jules Schers" w:date="2023-01-12T12:41:00Z"/>
                <w:rFonts w:ascii="Calibri" w:eastAsia="Times New Roman" w:hAnsi="Calibri" w:cs="Calibri"/>
                <w:color w:val="000000"/>
                <w:sz w:val="16"/>
                <w:szCs w:val="16"/>
                <w:lang w:eastAsia="en-GB"/>
                <w:rPrChange w:id="2063" w:author="Jules Schers" w:date="2023-01-12T12:41:00Z">
                  <w:rPr>
                    <w:ins w:id="2064" w:author="Jules Schers" w:date="2023-01-12T12:41:00Z"/>
                    <w:rFonts w:ascii="Calibri" w:eastAsia="Times New Roman" w:hAnsi="Calibri" w:cs="Calibri"/>
                    <w:color w:val="000000"/>
                    <w:sz w:val="20"/>
                    <w:szCs w:val="20"/>
                    <w:lang w:eastAsia="en-GB"/>
                  </w:rPr>
                </w:rPrChange>
              </w:rPr>
            </w:pPr>
            <w:ins w:id="2065" w:author="Jules Schers" w:date="2023-01-12T12:41:00Z">
              <w:r w:rsidRPr="00F14817">
                <w:rPr>
                  <w:rFonts w:ascii="Calibri" w:eastAsia="Times New Roman" w:hAnsi="Calibri" w:cs="Calibri"/>
                  <w:color w:val="000000"/>
                  <w:sz w:val="16"/>
                  <w:szCs w:val="16"/>
                  <w:lang w:eastAsia="en-GB"/>
                  <w:rPrChange w:id="2066" w:author="Jules Schers" w:date="2023-01-12T12:41:00Z">
                    <w:rPr>
                      <w:rFonts w:ascii="Calibri" w:eastAsia="Times New Roman" w:hAnsi="Calibri" w:cs="Calibri"/>
                      <w:color w:val="000000"/>
                      <w:sz w:val="20"/>
                      <w:szCs w:val="20"/>
                      <w:lang w:eastAsia="en-GB"/>
                    </w:rPr>
                  </w:rPrChange>
                </w:rPr>
                <w:t>2025</w:t>
              </w:r>
            </w:ins>
          </w:p>
        </w:tc>
        <w:tc>
          <w:tcPr>
            <w:tcW w:w="1220" w:type="dxa"/>
            <w:tcBorders>
              <w:top w:val="nil"/>
              <w:left w:val="nil"/>
              <w:bottom w:val="single" w:sz="8" w:space="0" w:color="auto"/>
              <w:right w:val="single" w:sz="8" w:space="0" w:color="auto"/>
            </w:tcBorders>
            <w:shd w:val="clear" w:color="auto" w:fill="auto"/>
            <w:noWrap/>
            <w:vAlign w:val="center"/>
            <w:hideMark/>
            <w:tcPrChange w:id="2067"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6A81332C" w14:textId="77777777" w:rsidR="00F14817" w:rsidRPr="00F14817" w:rsidRDefault="00F14817" w:rsidP="00F14817">
            <w:pPr>
              <w:spacing w:after="0" w:line="240" w:lineRule="auto"/>
              <w:jc w:val="right"/>
              <w:rPr>
                <w:ins w:id="2068" w:author="Jules Schers" w:date="2023-01-12T12:41:00Z"/>
                <w:rFonts w:ascii="Calibri" w:eastAsia="Times New Roman" w:hAnsi="Calibri" w:cs="Calibri"/>
                <w:color w:val="000000"/>
                <w:sz w:val="16"/>
                <w:szCs w:val="16"/>
                <w:lang w:eastAsia="en-GB"/>
                <w:rPrChange w:id="2069" w:author="Jules Schers" w:date="2023-01-12T12:41:00Z">
                  <w:rPr>
                    <w:ins w:id="2070" w:author="Jules Schers" w:date="2023-01-12T12:41:00Z"/>
                    <w:rFonts w:ascii="Calibri" w:eastAsia="Times New Roman" w:hAnsi="Calibri" w:cs="Calibri"/>
                    <w:color w:val="000000"/>
                    <w:sz w:val="20"/>
                    <w:szCs w:val="20"/>
                    <w:lang w:eastAsia="en-GB"/>
                  </w:rPr>
                </w:rPrChange>
              </w:rPr>
            </w:pPr>
            <w:ins w:id="2071" w:author="Jules Schers" w:date="2023-01-12T12:41:00Z">
              <w:r w:rsidRPr="00F14817">
                <w:rPr>
                  <w:rFonts w:ascii="Calibri" w:eastAsia="Times New Roman" w:hAnsi="Calibri" w:cs="Calibri"/>
                  <w:color w:val="000000"/>
                  <w:sz w:val="16"/>
                  <w:szCs w:val="16"/>
                  <w:lang w:eastAsia="en-GB"/>
                  <w:rPrChange w:id="2072" w:author="Jules Schers" w:date="2023-01-12T12:41:00Z">
                    <w:rPr>
                      <w:rFonts w:ascii="Calibri" w:eastAsia="Times New Roman" w:hAnsi="Calibri" w:cs="Calibri"/>
                      <w:color w:val="000000"/>
                      <w:sz w:val="20"/>
                      <w:szCs w:val="20"/>
                      <w:lang w:eastAsia="en-GB"/>
                    </w:rPr>
                  </w:rPrChange>
                </w:rPr>
                <w:t>3 438</w:t>
              </w:r>
            </w:ins>
          </w:p>
        </w:tc>
        <w:tc>
          <w:tcPr>
            <w:tcW w:w="960" w:type="dxa"/>
            <w:tcBorders>
              <w:top w:val="nil"/>
              <w:left w:val="nil"/>
              <w:bottom w:val="single" w:sz="8" w:space="0" w:color="auto"/>
              <w:right w:val="single" w:sz="8" w:space="0" w:color="auto"/>
            </w:tcBorders>
            <w:shd w:val="clear" w:color="auto" w:fill="auto"/>
            <w:noWrap/>
            <w:vAlign w:val="center"/>
            <w:hideMark/>
            <w:tcPrChange w:id="207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79950688" w14:textId="77777777" w:rsidR="00F14817" w:rsidRPr="00F14817" w:rsidRDefault="00F14817" w:rsidP="00F14817">
            <w:pPr>
              <w:spacing w:after="0" w:line="240" w:lineRule="auto"/>
              <w:jc w:val="right"/>
              <w:rPr>
                <w:ins w:id="2074" w:author="Jules Schers" w:date="2023-01-12T12:41:00Z"/>
                <w:rFonts w:ascii="Calibri" w:eastAsia="Times New Roman" w:hAnsi="Calibri" w:cs="Calibri"/>
                <w:color w:val="000000"/>
                <w:sz w:val="16"/>
                <w:szCs w:val="16"/>
                <w:lang w:eastAsia="en-GB"/>
                <w:rPrChange w:id="2075" w:author="Jules Schers" w:date="2023-01-12T12:41:00Z">
                  <w:rPr>
                    <w:ins w:id="2076" w:author="Jules Schers" w:date="2023-01-12T12:41:00Z"/>
                    <w:rFonts w:ascii="Calibri" w:eastAsia="Times New Roman" w:hAnsi="Calibri" w:cs="Calibri"/>
                    <w:color w:val="000000"/>
                    <w:sz w:val="20"/>
                    <w:szCs w:val="20"/>
                    <w:lang w:eastAsia="en-GB"/>
                  </w:rPr>
                </w:rPrChange>
              </w:rPr>
            </w:pPr>
            <w:ins w:id="2077" w:author="Jules Schers" w:date="2023-01-12T12:41:00Z">
              <w:r w:rsidRPr="00F14817">
                <w:rPr>
                  <w:rFonts w:ascii="Calibri" w:eastAsia="Times New Roman" w:hAnsi="Calibri" w:cs="Calibri"/>
                  <w:color w:val="000000"/>
                  <w:sz w:val="16"/>
                  <w:szCs w:val="16"/>
                  <w:lang w:eastAsia="en-GB"/>
                  <w:rPrChange w:id="2078" w:author="Jules Schers" w:date="2023-01-12T12:41:00Z">
                    <w:rPr>
                      <w:rFonts w:ascii="Calibri" w:eastAsia="Times New Roman" w:hAnsi="Calibri" w:cs="Calibri"/>
                      <w:color w:val="000000"/>
                      <w:sz w:val="20"/>
                      <w:szCs w:val="20"/>
                      <w:lang w:eastAsia="en-GB"/>
                    </w:rPr>
                  </w:rPrChange>
                </w:rPr>
                <w:t>5 048</w:t>
              </w:r>
            </w:ins>
          </w:p>
        </w:tc>
        <w:tc>
          <w:tcPr>
            <w:tcW w:w="960" w:type="dxa"/>
            <w:tcBorders>
              <w:top w:val="nil"/>
              <w:left w:val="nil"/>
              <w:bottom w:val="single" w:sz="8" w:space="0" w:color="auto"/>
              <w:right w:val="single" w:sz="8" w:space="0" w:color="auto"/>
            </w:tcBorders>
            <w:shd w:val="clear" w:color="auto" w:fill="auto"/>
            <w:noWrap/>
            <w:vAlign w:val="center"/>
            <w:hideMark/>
            <w:tcPrChange w:id="207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652890A8" w14:textId="77777777" w:rsidR="00F14817" w:rsidRPr="00F14817" w:rsidRDefault="00F14817" w:rsidP="00F14817">
            <w:pPr>
              <w:spacing w:after="0" w:line="240" w:lineRule="auto"/>
              <w:jc w:val="right"/>
              <w:rPr>
                <w:ins w:id="2080" w:author="Jules Schers" w:date="2023-01-12T12:41:00Z"/>
                <w:rFonts w:ascii="Calibri" w:eastAsia="Times New Roman" w:hAnsi="Calibri" w:cs="Calibri"/>
                <w:color w:val="000000"/>
                <w:sz w:val="16"/>
                <w:szCs w:val="16"/>
                <w:lang w:eastAsia="en-GB"/>
                <w:rPrChange w:id="2081" w:author="Jules Schers" w:date="2023-01-12T12:41:00Z">
                  <w:rPr>
                    <w:ins w:id="2082" w:author="Jules Schers" w:date="2023-01-12T12:41:00Z"/>
                    <w:rFonts w:ascii="Calibri" w:eastAsia="Times New Roman" w:hAnsi="Calibri" w:cs="Calibri"/>
                    <w:color w:val="000000"/>
                    <w:sz w:val="20"/>
                    <w:szCs w:val="20"/>
                    <w:lang w:eastAsia="en-GB"/>
                  </w:rPr>
                </w:rPrChange>
              </w:rPr>
            </w:pPr>
            <w:ins w:id="2083" w:author="Jules Schers" w:date="2023-01-12T12:41:00Z">
              <w:r w:rsidRPr="00F14817">
                <w:rPr>
                  <w:rFonts w:ascii="Calibri" w:eastAsia="Times New Roman" w:hAnsi="Calibri" w:cs="Calibri"/>
                  <w:color w:val="000000"/>
                  <w:sz w:val="16"/>
                  <w:szCs w:val="16"/>
                  <w:lang w:eastAsia="en-GB"/>
                  <w:rPrChange w:id="2084" w:author="Jules Schers" w:date="2023-01-12T12:41:00Z">
                    <w:rPr>
                      <w:rFonts w:ascii="Calibri" w:eastAsia="Times New Roman" w:hAnsi="Calibri" w:cs="Calibri"/>
                      <w:color w:val="000000"/>
                      <w:sz w:val="20"/>
                      <w:szCs w:val="20"/>
                      <w:lang w:eastAsia="en-GB"/>
                    </w:rPr>
                  </w:rPrChange>
                </w:rPr>
                <w:t>5 675</w:t>
              </w:r>
            </w:ins>
          </w:p>
        </w:tc>
        <w:tc>
          <w:tcPr>
            <w:tcW w:w="960" w:type="dxa"/>
            <w:tcBorders>
              <w:top w:val="nil"/>
              <w:left w:val="nil"/>
              <w:bottom w:val="single" w:sz="8" w:space="0" w:color="auto"/>
              <w:right w:val="single" w:sz="8" w:space="0" w:color="auto"/>
            </w:tcBorders>
            <w:shd w:val="clear" w:color="auto" w:fill="auto"/>
            <w:noWrap/>
            <w:vAlign w:val="center"/>
            <w:hideMark/>
            <w:tcPrChange w:id="208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6042639B" w14:textId="77777777" w:rsidR="00F14817" w:rsidRPr="00F14817" w:rsidRDefault="00F14817" w:rsidP="00F14817">
            <w:pPr>
              <w:spacing w:after="0" w:line="240" w:lineRule="auto"/>
              <w:jc w:val="right"/>
              <w:rPr>
                <w:ins w:id="2086" w:author="Jules Schers" w:date="2023-01-12T12:41:00Z"/>
                <w:rFonts w:ascii="Calibri" w:eastAsia="Times New Roman" w:hAnsi="Calibri" w:cs="Calibri"/>
                <w:color w:val="000000"/>
                <w:sz w:val="16"/>
                <w:szCs w:val="16"/>
                <w:lang w:eastAsia="en-GB"/>
                <w:rPrChange w:id="2087" w:author="Jules Schers" w:date="2023-01-12T12:41:00Z">
                  <w:rPr>
                    <w:ins w:id="2088" w:author="Jules Schers" w:date="2023-01-12T12:41:00Z"/>
                    <w:rFonts w:ascii="Calibri" w:eastAsia="Times New Roman" w:hAnsi="Calibri" w:cs="Calibri"/>
                    <w:color w:val="000000"/>
                    <w:sz w:val="20"/>
                    <w:szCs w:val="20"/>
                    <w:lang w:eastAsia="en-GB"/>
                  </w:rPr>
                </w:rPrChange>
              </w:rPr>
            </w:pPr>
            <w:ins w:id="2089" w:author="Jules Schers" w:date="2023-01-12T12:41:00Z">
              <w:r w:rsidRPr="00F14817">
                <w:rPr>
                  <w:rFonts w:ascii="Calibri" w:eastAsia="Times New Roman" w:hAnsi="Calibri" w:cs="Calibri"/>
                  <w:color w:val="000000"/>
                  <w:sz w:val="16"/>
                  <w:szCs w:val="16"/>
                  <w:lang w:eastAsia="en-GB"/>
                  <w:rPrChange w:id="2090" w:author="Jules Schers" w:date="2023-01-12T12:41:00Z">
                    <w:rPr>
                      <w:rFonts w:ascii="Calibri" w:eastAsia="Times New Roman" w:hAnsi="Calibri" w:cs="Calibri"/>
                      <w:color w:val="000000"/>
                      <w:sz w:val="20"/>
                      <w:szCs w:val="20"/>
                      <w:lang w:eastAsia="en-GB"/>
                    </w:rPr>
                  </w:rPrChange>
                </w:rPr>
                <w:t>3 371</w:t>
              </w:r>
            </w:ins>
          </w:p>
        </w:tc>
        <w:tc>
          <w:tcPr>
            <w:tcW w:w="960" w:type="dxa"/>
            <w:tcBorders>
              <w:top w:val="nil"/>
              <w:left w:val="nil"/>
              <w:bottom w:val="single" w:sz="8" w:space="0" w:color="auto"/>
              <w:right w:val="single" w:sz="8" w:space="0" w:color="auto"/>
            </w:tcBorders>
            <w:shd w:val="clear" w:color="auto" w:fill="auto"/>
            <w:noWrap/>
            <w:vAlign w:val="center"/>
            <w:hideMark/>
            <w:tcPrChange w:id="209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6DF424B2" w14:textId="77777777" w:rsidR="00F14817" w:rsidRPr="0057086C" w:rsidRDefault="00F14817" w:rsidP="00F14817">
            <w:pPr>
              <w:spacing w:after="0" w:line="240" w:lineRule="auto"/>
              <w:jc w:val="right"/>
              <w:rPr>
                <w:ins w:id="2092" w:author="Jules Schers" w:date="2023-01-12T12:41:00Z"/>
                <w:rFonts w:ascii="Calibri" w:eastAsia="Times New Roman" w:hAnsi="Calibri" w:cs="Calibri"/>
                <w:b/>
                <w:bCs/>
                <w:color w:val="000000"/>
                <w:sz w:val="16"/>
                <w:szCs w:val="16"/>
                <w:lang w:eastAsia="en-GB"/>
                <w:rPrChange w:id="2093" w:author="Jules Schers" w:date="2023-01-12T12:46:00Z">
                  <w:rPr>
                    <w:ins w:id="2094" w:author="Jules Schers" w:date="2023-01-12T12:41:00Z"/>
                    <w:rFonts w:ascii="Calibri" w:eastAsia="Times New Roman" w:hAnsi="Calibri" w:cs="Calibri"/>
                    <w:color w:val="000000"/>
                    <w:sz w:val="20"/>
                    <w:szCs w:val="20"/>
                    <w:lang w:eastAsia="en-GB"/>
                  </w:rPr>
                </w:rPrChange>
              </w:rPr>
            </w:pPr>
            <w:ins w:id="2095" w:author="Jules Schers" w:date="2023-01-12T12:41:00Z">
              <w:r w:rsidRPr="0057086C">
                <w:rPr>
                  <w:rFonts w:ascii="Calibri" w:eastAsia="Times New Roman" w:hAnsi="Calibri" w:cs="Calibri"/>
                  <w:b/>
                  <w:bCs/>
                  <w:color w:val="000000"/>
                  <w:sz w:val="16"/>
                  <w:szCs w:val="16"/>
                  <w:lang w:eastAsia="en-GB"/>
                  <w:rPrChange w:id="2096" w:author="Jules Schers" w:date="2023-01-12T12:46:00Z">
                    <w:rPr>
                      <w:rFonts w:ascii="Calibri" w:eastAsia="Times New Roman" w:hAnsi="Calibri" w:cs="Calibri"/>
                      <w:color w:val="000000"/>
                      <w:sz w:val="20"/>
                      <w:szCs w:val="20"/>
                      <w:lang w:eastAsia="en-GB"/>
                    </w:rPr>
                  </w:rPrChange>
                </w:rPr>
                <w:t>17 532</w:t>
              </w:r>
            </w:ins>
          </w:p>
        </w:tc>
        <w:tc>
          <w:tcPr>
            <w:tcW w:w="1200" w:type="dxa"/>
            <w:gridSpan w:val="2"/>
            <w:tcBorders>
              <w:top w:val="nil"/>
              <w:left w:val="nil"/>
              <w:bottom w:val="single" w:sz="8" w:space="0" w:color="auto"/>
              <w:right w:val="single" w:sz="8" w:space="0" w:color="auto"/>
            </w:tcBorders>
            <w:shd w:val="clear" w:color="auto" w:fill="auto"/>
            <w:noWrap/>
            <w:hideMark/>
            <w:tcPrChange w:id="2097"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4A30B660" w14:textId="519B5A0D" w:rsidR="00F14817" w:rsidRPr="0057086C" w:rsidRDefault="00F14817" w:rsidP="00F14817">
            <w:pPr>
              <w:spacing w:after="0" w:line="240" w:lineRule="auto"/>
              <w:jc w:val="center"/>
              <w:rPr>
                <w:ins w:id="2098" w:author="Jules Schers" w:date="2023-01-12T12:41:00Z"/>
                <w:rFonts w:ascii="Calibri" w:eastAsia="Times New Roman" w:hAnsi="Calibri" w:cs="Calibri"/>
                <w:b/>
                <w:bCs/>
                <w:color w:val="000000"/>
                <w:sz w:val="18"/>
                <w:szCs w:val="18"/>
                <w:lang w:eastAsia="en-GB"/>
                <w:rPrChange w:id="2099" w:author="Jules Schers" w:date="2023-01-12T12:46:00Z">
                  <w:rPr>
                    <w:ins w:id="2100" w:author="Jules Schers" w:date="2023-01-12T12:41:00Z"/>
                    <w:rFonts w:ascii="Calibri" w:eastAsia="Times New Roman" w:hAnsi="Calibri" w:cs="Calibri"/>
                    <w:color w:val="000000"/>
                    <w:sz w:val="20"/>
                    <w:szCs w:val="20"/>
                    <w:lang w:eastAsia="en-GB"/>
                  </w:rPr>
                </w:rPrChange>
              </w:rPr>
            </w:pPr>
            <w:ins w:id="2101" w:author="Jules Schers" w:date="2023-01-12T12:44:00Z">
              <w:r w:rsidRPr="0057086C">
                <w:rPr>
                  <w:b/>
                  <w:bCs/>
                  <w:sz w:val="18"/>
                  <w:szCs w:val="18"/>
                  <w:rPrChange w:id="2102" w:author="Jules Schers" w:date="2023-01-12T12:46:00Z">
                    <w:rPr/>
                  </w:rPrChange>
                </w:rPr>
                <w:t>0,07%</w:t>
              </w:r>
            </w:ins>
          </w:p>
        </w:tc>
      </w:tr>
      <w:tr w:rsidR="00F14817" w:rsidRPr="00F14817" w14:paraId="2AC41BC6" w14:textId="77777777" w:rsidTr="0057086C">
        <w:trPr>
          <w:gridAfter w:val="1"/>
          <w:wAfter w:w="6" w:type="dxa"/>
          <w:trHeight w:val="300"/>
          <w:ins w:id="2103" w:author="Jules Schers" w:date="2023-01-12T12:41:00Z"/>
          <w:trPrChange w:id="2104" w:author="Jules Schers" w:date="2023-01-12T12:46:00Z">
            <w:trPr>
              <w:trHeight w:val="300"/>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2105"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01A2D85C" w14:textId="77777777" w:rsidR="00F14817" w:rsidRPr="00F14817" w:rsidRDefault="00F14817" w:rsidP="00F14817">
            <w:pPr>
              <w:spacing w:after="0" w:line="240" w:lineRule="auto"/>
              <w:jc w:val="both"/>
              <w:rPr>
                <w:ins w:id="2106" w:author="Jules Schers" w:date="2023-01-12T12:41:00Z"/>
                <w:rFonts w:ascii="Calibri" w:eastAsia="Times New Roman" w:hAnsi="Calibri" w:cs="Calibri"/>
                <w:color w:val="000000"/>
                <w:sz w:val="16"/>
                <w:szCs w:val="16"/>
                <w:lang w:eastAsia="en-GB"/>
                <w:rPrChange w:id="2107" w:author="Jules Schers" w:date="2023-01-12T12:41:00Z">
                  <w:rPr>
                    <w:ins w:id="2108" w:author="Jules Schers" w:date="2023-01-12T12:41:00Z"/>
                    <w:rFonts w:ascii="Calibri" w:eastAsia="Times New Roman" w:hAnsi="Calibri" w:cs="Calibri"/>
                    <w:color w:val="000000"/>
                    <w:sz w:val="20"/>
                    <w:szCs w:val="20"/>
                    <w:lang w:eastAsia="en-GB"/>
                  </w:rPr>
                </w:rPrChange>
              </w:rPr>
            </w:pPr>
            <w:ins w:id="2109" w:author="Jules Schers" w:date="2023-01-12T12:41:00Z">
              <w:r w:rsidRPr="00F14817">
                <w:rPr>
                  <w:rFonts w:ascii="Calibri" w:eastAsia="Times New Roman" w:hAnsi="Calibri" w:cs="Calibri"/>
                  <w:color w:val="000000"/>
                  <w:sz w:val="16"/>
                  <w:szCs w:val="16"/>
                  <w:lang w:eastAsia="en-GB"/>
                  <w:rPrChange w:id="2110" w:author="Jules Schers" w:date="2023-01-12T12:41:00Z">
                    <w:rPr>
                      <w:rFonts w:ascii="Calibri" w:eastAsia="Times New Roman" w:hAnsi="Calibri" w:cs="Calibri"/>
                      <w:color w:val="000000"/>
                      <w:sz w:val="20"/>
                      <w:szCs w:val="20"/>
                      <w:lang w:eastAsia="en-GB"/>
                    </w:rPr>
                  </w:rPrChange>
                </w:rPr>
                <w:t>2026</w:t>
              </w:r>
            </w:ins>
          </w:p>
        </w:tc>
        <w:tc>
          <w:tcPr>
            <w:tcW w:w="1220" w:type="dxa"/>
            <w:tcBorders>
              <w:top w:val="nil"/>
              <w:left w:val="nil"/>
              <w:bottom w:val="single" w:sz="8" w:space="0" w:color="auto"/>
              <w:right w:val="single" w:sz="8" w:space="0" w:color="auto"/>
            </w:tcBorders>
            <w:shd w:val="clear" w:color="auto" w:fill="auto"/>
            <w:noWrap/>
            <w:vAlign w:val="center"/>
            <w:hideMark/>
            <w:tcPrChange w:id="2111"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5F52FD70" w14:textId="77777777" w:rsidR="00F14817" w:rsidRPr="00F14817" w:rsidRDefault="00F14817" w:rsidP="00F14817">
            <w:pPr>
              <w:spacing w:after="0" w:line="240" w:lineRule="auto"/>
              <w:jc w:val="right"/>
              <w:rPr>
                <w:ins w:id="2112" w:author="Jules Schers" w:date="2023-01-12T12:41:00Z"/>
                <w:rFonts w:ascii="Calibri" w:eastAsia="Times New Roman" w:hAnsi="Calibri" w:cs="Calibri"/>
                <w:color w:val="000000"/>
                <w:sz w:val="16"/>
                <w:szCs w:val="16"/>
                <w:lang w:eastAsia="en-GB"/>
                <w:rPrChange w:id="2113" w:author="Jules Schers" w:date="2023-01-12T12:41:00Z">
                  <w:rPr>
                    <w:ins w:id="2114" w:author="Jules Schers" w:date="2023-01-12T12:41:00Z"/>
                    <w:rFonts w:ascii="Calibri" w:eastAsia="Times New Roman" w:hAnsi="Calibri" w:cs="Calibri"/>
                    <w:color w:val="000000"/>
                    <w:sz w:val="20"/>
                    <w:szCs w:val="20"/>
                    <w:lang w:eastAsia="en-GB"/>
                  </w:rPr>
                </w:rPrChange>
              </w:rPr>
            </w:pPr>
            <w:ins w:id="2115" w:author="Jules Schers" w:date="2023-01-12T12:41:00Z">
              <w:r w:rsidRPr="00F14817">
                <w:rPr>
                  <w:rFonts w:ascii="Calibri" w:eastAsia="Times New Roman" w:hAnsi="Calibri" w:cs="Calibri"/>
                  <w:color w:val="000000"/>
                  <w:sz w:val="16"/>
                  <w:szCs w:val="16"/>
                  <w:lang w:eastAsia="en-GB"/>
                  <w:rPrChange w:id="2116" w:author="Jules Schers" w:date="2023-01-12T12:41:00Z">
                    <w:rPr>
                      <w:rFonts w:ascii="Calibri" w:eastAsia="Times New Roman" w:hAnsi="Calibri" w:cs="Calibri"/>
                      <w:color w:val="000000"/>
                      <w:sz w:val="20"/>
                      <w:szCs w:val="20"/>
                      <w:lang w:eastAsia="en-GB"/>
                    </w:rPr>
                  </w:rPrChange>
                </w:rPr>
                <w:t>3 523</w:t>
              </w:r>
            </w:ins>
          </w:p>
        </w:tc>
        <w:tc>
          <w:tcPr>
            <w:tcW w:w="960" w:type="dxa"/>
            <w:tcBorders>
              <w:top w:val="nil"/>
              <w:left w:val="nil"/>
              <w:bottom w:val="single" w:sz="8" w:space="0" w:color="auto"/>
              <w:right w:val="single" w:sz="8" w:space="0" w:color="auto"/>
            </w:tcBorders>
            <w:shd w:val="clear" w:color="auto" w:fill="auto"/>
            <w:noWrap/>
            <w:vAlign w:val="center"/>
            <w:hideMark/>
            <w:tcPrChange w:id="2117"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0DD19E7D" w14:textId="77777777" w:rsidR="00F14817" w:rsidRPr="00F14817" w:rsidRDefault="00F14817" w:rsidP="00F14817">
            <w:pPr>
              <w:spacing w:after="0" w:line="240" w:lineRule="auto"/>
              <w:jc w:val="right"/>
              <w:rPr>
                <w:ins w:id="2118" w:author="Jules Schers" w:date="2023-01-12T12:41:00Z"/>
                <w:rFonts w:ascii="Calibri" w:eastAsia="Times New Roman" w:hAnsi="Calibri" w:cs="Calibri"/>
                <w:color w:val="000000"/>
                <w:sz w:val="16"/>
                <w:szCs w:val="16"/>
                <w:lang w:eastAsia="en-GB"/>
                <w:rPrChange w:id="2119" w:author="Jules Schers" w:date="2023-01-12T12:41:00Z">
                  <w:rPr>
                    <w:ins w:id="2120" w:author="Jules Schers" w:date="2023-01-12T12:41:00Z"/>
                    <w:rFonts w:ascii="Calibri" w:eastAsia="Times New Roman" w:hAnsi="Calibri" w:cs="Calibri"/>
                    <w:color w:val="000000"/>
                    <w:sz w:val="20"/>
                    <w:szCs w:val="20"/>
                    <w:lang w:eastAsia="en-GB"/>
                  </w:rPr>
                </w:rPrChange>
              </w:rPr>
            </w:pPr>
            <w:ins w:id="2121" w:author="Jules Schers" w:date="2023-01-12T12:41:00Z">
              <w:r w:rsidRPr="00F14817">
                <w:rPr>
                  <w:rFonts w:ascii="Calibri" w:eastAsia="Times New Roman" w:hAnsi="Calibri" w:cs="Calibri"/>
                  <w:color w:val="000000"/>
                  <w:sz w:val="16"/>
                  <w:szCs w:val="16"/>
                  <w:lang w:eastAsia="en-GB"/>
                  <w:rPrChange w:id="2122" w:author="Jules Schers" w:date="2023-01-12T12:41:00Z">
                    <w:rPr>
                      <w:rFonts w:ascii="Calibri" w:eastAsia="Times New Roman" w:hAnsi="Calibri" w:cs="Calibri"/>
                      <w:color w:val="000000"/>
                      <w:sz w:val="20"/>
                      <w:szCs w:val="20"/>
                      <w:lang w:eastAsia="en-GB"/>
                    </w:rPr>
                  </w:rPrChange>
                </w:rPr>
                <w:t>5 179</w:t>
              </w:r>
            </w:ins>
          </w:p>
        </w:tc>
        <w:tc>
          <w:tcPr>
            <w:tcW w:w="960" w:type="dxa"/>
            <w:tcBorders>
              <w:top w:val="nil"/>
              <w:left w:val="nil"/>
              <w:bottom w:val="single" w:sz="8" w:space="0" w:color="auto"/>
              <w:right w:val="single" w:sz="8" w:space="0" w:color="auto"/>
            </w:tcBorders>
            <w:shd w:val="clear" w:color="auto" w:fill="auto"/>
            <w:noWrap/>
            <w:vAlign w:val="center"/>
            <w:hideMark/>
            <w:tcPrChange w:id="212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3DB9D676" w14:textId="77777777" w:rsidR="00F14817" w:rsidRPr="00F14817" w:rsidRDefault="00F14817" w:rsidP="00F14817">
            <w:pPr>
              <w:spacing w:after="0" w:line="240" w:lineRule="auto"/>
              <w:jc w:val="right"/>
              <w:rPr>
                <w:ins w:id="2124" w:author="Jules Schers" w:date="2023-01-12T12:41:00Z"/>
                <w:rFonts w:ascii="Calibri" w:eastAsia="Times New Roman" w:hAnsi="Calibri" w:cs="Calibri"/>
                <w:color w:val="000000"/>
                <w:sz w:val="16"/>
                <w:szCs w:val="16"/>
                <w:lang w:eastAsia="en-GB"/>
                <w:rPrChange w:id="2125" w:author="Jules Schers" w:date="2023-01-12T12:41:00Z">
                  <w:rPr>
                    <w:ins w:id="2126" w:author="Jules Schers" w:date="2023-01-12T12:41:00Z"/>
                    <w:rFonts w:ascii="Calibri" w:eastAsia="Times New Roman" w:hAnsi="Calibri" w:cs="Calibri"/>
                    <w:color w:val="000000"/>
                    <w:sz w:val="20"/>
                    <w:szCs w:val="20"/>
                    <w:lang w:eastAsia="en-GB"/>
                  </w:rPr>
                </w:rPrChange>
              </w:rPr>
            </w:pPr>
            <w:ins w:id="2127" w:author="Jules Schers" w:date="2023-01-12T12:41:00Z">
              <w:r w:rsidRPr="00F14817">
                <w:rPr>
                  <w:rFonts w:ascii="Calibri" w:eastAsia="Times New Roman" w:hAnsi="Calibri" w:cs="Calibri"/>
                  <w:color w:val="000000"/>
                  <w:sz w:val="16"/>
                  <w:szCs w:val="16"/>
                  <w:lang w:eastAsia="en-GB"/>
                  <w:rPrChange w:id="2128" w:author="Jules Schers" w:date="2023-01-12T12:41:00Z">
                    <w:rPr>
                      <w:rFonts w:ascii="Calibri" w:eastAsia="Times New Roman" w:hAnsi="Calibri" w:cs="Calibri"/>
                      <w:color w:val="000000"/>
                      <w:sz w:val="20"/>
                      <w:szCs w:val="20"/>
                      <w:lang w:eastAsia="en-GB"/>
                    </w:rPr>
                  </w:rPrChange>
                </w:rPr>
                <w:t>5 817</w:t>
              </w:r>
            </w:ins>
          </w:p>
        </w:tc>
        <w:tc>
          <w:tcPr>
            <w:tcW w:w="960" w:type="dxa"/>
            <w:tcBorders>
              <w:top w:val="nil"/>
              <w:left w:val="nil"/>
              <w:bottom w:val="single" w:sz="8" w:space="0" w:color="auto"/>
              <w:right w:val="single" w:sz="8" w:space="0" w:color="auto"/>
            </w:tcBorders>
            <w:shd w:val="clear" w:color="auto" w:fill="auto"/>
            <w:noWrap/>
            <w:vAlign w:val="center"/>
            <w:hideMark/>
            <w:tcPrChange w:id="212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1D65376C" w14:textId="77777777" w:rsidR="00F14817" w:rsidRPr="00F14817" w:rsidRDefault="00F14817" w:rsidP="00F14817">
            <w:pPr>
              <w:spacing w:after="0" w:line="240" w:lineRule="auto"/>
              <w:jc w:val="right"/>
              <w:rPr>
                <w:ins w:id="2130" w:author="Jules Schers" w:date="2023-01-12T12:41:00Z"/>
                <w:rFonts w:ascii="Calibri" w:eastAsia="Times New Roman" w:hAnsi="Calibri" w:cs="Calibri"/>
                <w:color w:val="000000"/>
                <w:sz w:val="16"/>
                <w:szCs w:val="16"/>
                <w:lang w:eastAsia="en-GB"/>
                <w:rPrChange w:id="2131" w:author="Jules Schers" w:date="2023-01-12T12:41:00Z">
                  <w:rPr>
                    <w:ins w:id="2132" w:author="Jules Schers" w:date="2023-01-12T12:41:00Z"/>
                    <w:rFonts w:ascii="Calibri" w:eastAsia="Times New Roman" w:hAnsi="Calibri" w:cs="Calibri"/>
                    <w:color w:val="000000"/>
                    <w:sz w:val="20"/>
                    <w:szCs w:val="20"/>
                    <w:lang w:eastAsia="en-GB"/>
                  </w:rPr>
                </w:rPrChange>
              </w:rPr>
            </w:pPr>
            <w:ins w:id="2133" w:author="Jules Schers" w:date="2023-01-12T12:41:00Z">
              <w:r w:rsidRPr="00F14817">
                <w:rPr>
                  <w:rFonts w:ascii="Calibri" w:eastAsia="Times New Roman" w:hAnsi="Calibri" w:cs="Calibri"/>
                  <w:color w:val="000000"/>
                  <w:sz w:val="16"/>
                  <w:szCs w:val="16"/>
                  <w:lang w:eastAsia="en-GB"/>
                  <w:rPrChange w:id="2134" w:author="Jules Schers" w:date="2023-01-12T12:41:00Z">
                    <w:rPr>
                      <w:rFonts w:ascii="Calibri" w:eastAsia="Times New Roman" w:hAnsi="Calibri" w:cs="Calibri"/>
                      <w:color w:val="000000"/>
                      <w:sz w:val="20"/>
                      <w:szCs w:val="20"/>
                      <w:lang w:eastAsia="en-GB"/>
                    </w:rPr>
                  </w:rPrChange>
                </w:rPr>
                <w:t>3 453</w:t>
              </w:r>
            </w:ins>
          </w:p>
        </w:tc>
        <w:tc>
          <w:tcPr>
            <w:tcW w:w="960" w:type="dxa"/>
            <w:tcBorders>
              <w:top w:val="nil"/>
              <w:left w:val="nil"/>
              <w:bottom w:val="single" w:sz="8" w:space="0" w:color="auto"/>
              <w:right w:val="single" w:sz="8" w:space="0" w:color="auto"/>
            </w:tcBorders>
            <w:shd w:val="clear" w:color="auto" w:fill="auto"/>
            <w:noWrap/>
            <w:vAlign w:val="center"/>
            <w:hideMark/>
            <w:tcPrChange w:id="213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4F0BF9CF" w14:textId="77777777" w:rsidR="00F14817" w:rsidRPr="0057086C" w:rsidRDefault="00F14817" w:rsidP="00F14817">
            <w:pPr>
              <w:spacing w:after="0" w:line="240" w:lineRule="auto"/>
              <w:jc w:val="right"/>
              <w:rPr>
                <w:ins w:id="2136" w:author="Jules Schers" w:date="2023-01-12T12:41:00Z"/>
                <w:rFonts w:ascii="Calibri" w:eastAsia="Times New Roman" w:hAnsi="Calibri" w:cs="Calibri"/>
                <w:b/>
                <w:bCs/>
                <w:color w:val="000000"/>
                <w:sz w:val="16"/>
                <w:szCs w:val="16"/>
                <w:lang w:eastAsia="en-GB"/>
                <w:rPrChange w:id="2137" w:author="Jules Schers" w:date="2023-01-12T12:46:00Z">
                  <w:rPr>
                    <w:ins w:id="2138" w:author="Jules Schers" w:date="2023-01-12T12:41:00Z"/>
                    <w:rFonts w:ascii="Calibri" w:eastAsia="Times New Roman" w:hAnsi="Calibri" w:cs="Calibri"/>
                    <w:color w:val="000000"/>
                    <w:sz w:val="20"/>
                    <w:szCs w:val="20"/>
                    <w:lang w:eastAsia="en-GB"/>
                  </w:rPr>
                </w:rPrChange>
              </w:rPr>
            </w:pPr>
            <w:ins w:id="2139" w:author="Jules Schers" w:date="2023-01-12T12:41:00Z">
              <w:r w:rsidRPr="0057086C">
                <w:rPr>
                  <w:rFonts w:ascii="Calibri" w:eastAsia="Times New Roman" w:hAnsi="Calibri" w:cs="Calibri"/>
                  <w:b/>
                  <w:bCs/>
                  <w:color w:val="000000"/>
                  <w:sz w:val="16"/>
                  <w:szCs w:val="16"/>
                  <w:lang w:eastAsia="en-GB"/>
                  <w:rPrChange w:id="2140" w:author="Jules Schers" w:date="2023-01-12T12:46:00Z">
                    <w:rPr>
                      <w:rFonts w:ascii="Calibri" w:eastAsia="Times New Roman" w:hAnsi="Calibri" w:cs="Calibri"/>
                      <w:color w:val="000000"/>
                      <w:sz w:val="20"/>
                      <w:szCs w:val="20"/>
                      <w:lang w:eastAsia="en-GB"/>
                    </w:rPr>
                  </w:rPrChange>
                </w:rPr>
                <w:t>17 971</w:t>
              </w:r>
            </w:ins>
          </w:p>
        </w:tc>
        <w:tc>
          <w:tcPr>
            <w:tcW w:w="1200" w:type="dxa"/>
            <w:gridSpan w:val="2"/>
            <w:tcBorders>
              <w:top w:val="nil"/>
              <w:left w:val="nil"/>
              <w:bottom w:val="single" w:sz="8" w:space="0" w:color="auto"/>
              <w:right w:val="single" w:sz="8" w:space="0" w:color="auto"/>
            </w:tcBorders>
            <w:shd w:val="clear" w:color="auto" w:fill="auto"/>
            <w:noWrap/>
            <w:hideMark/>
            <w:tcPrChange w:id="2141"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197B504B" w14:textId="0EB72F26" w:rsidR="00F14817" w:rsidRPr="0057086C" w:rsidRDefault="00F14817" w:rsidP="00F14817">
            <w:pPr>
              <w:spacing w:after="0" w:line="240" w:lineRule="auto"/>
              <w:jc w:val="center"/>
              <w:rPr>
                <w:ins w:id="2142" w:author="Jules Schers" w:date="2023-01-12T12:41:00Z"/>
                <w:rFonts w:ascii="Calibri" w:eastAsia="Times New Roman" w:hAnsi="Calibri" w:cs="Calibri"/>
                <w:b/>
                <w:bCs/>
                <w:color w:val="000000"/>
                <w:sz w:val="18"/>
                <w:szCs w:val="18"/>
                <w:lang w:eastAsia="en-GB"/>
                <w:rPrChange w:id="2143" w:author="Jules Schers" w:date="2023-01-12T12:46:00Z">
                  <w:rPr>
                    <w:ins w:id="2144" w:author="Jules Schers" w:date="2023-01-12T12:41:00Z"/>
                    <w:rFonts w:ascii="Calibri" w:eastAsia="Times New Roman" w:hAnsi="Calibri" w:cs="Calibri"/>
                    <w:color w:val="000000"/>
                    <w:sz w:val="20"/>
                    <w:szCs w:val="20"/>
                    <w:lang w:eastAsia="en-GB"/>
                  </w:rPr>
                </w:rPrChange>
              </w:rPr>
            </w:pPr>
            <w:ins w:id="2145" w:author="Jules Schers" w:date="2023-01-12T12:44:00Z">
              <w:r w:rsidRPr="0057086C">
                <w:rPr>
                  <w:b/>
                  <w:bCs/>
                  <w:sz w:val="18"/>
                  <w:szCs w:val="18"/>
                  <w:rPrChange w:id="2146" w:author="Jules Schers" w:date="2023-01-12T12:46:00Z">
                    <w:rPr/>
                  </w:rPrChange>
                </w:rPr>
                <w:t>0,08%</w:t>
              </w:r>
            </w:ins>
          </w:p>
        </w:tc>
      </w:tr>
      <w:tr w:rsidR="00F14817" w:rsidRPr="00F14817" w14:paraId="36421D9B" w14:textId="77777777" w:rsidTr="0057086C">
        <w:trPr>
          <w:gridAfter w:val="1"/>
          <w:wAfter w:w="6" w:type="dxa"/>
          <w:trHeight w:val="372"/>
          <w:ins w:id="2147" w:author="Jules Schers" w:date="2023-01-12T12:41:00Z"/>
          <w:trPrChange w:id="2148" w:author="Jules Schers" w:date="2023-01-12T12:46:00Z">
            <w:trPr>
              <w:trHeight w:val="564"/>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2149"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406A3C31" w14:textId="77777777" w:rsidR="00F14817" w:rsidRPr="00F14817" w:rsidRDefault="00F14817" w:rsidP="00F14817">
            <w:pPr>
              <w:spacing w:after="0" w:line="240" w:lineRule="auto"/>
              <w:jc w:val="both"/>
              <w:rPr>
                <w:ins w:id="2150" w:author="Jules Schers" w:date="2023-01-12T12:41:00Z"/>
                <w:rFonts w:ascii="Calibri" w:eastAsia="Times New Roman" w:hAnsi="Calibri" w:cs="Calibri"/>
                <w:color w:val="000000"/>
                <w:sz w:val="16"/>
                <w:szCs w:val="16"/>
                <w:lang w:eastAsia="en-GB"/>
                <w:rPrChange w:id="2151" w:author="Jules Schers" w:date="2023-01-12T12:41:00Z">
                  <w:rPr>
                    <w:ins w:id="2152" w:author="Jules Schers" w:date="2023-01-12T12:41:00Z"/>
                    <w:rFonts w:ascii="Calibri" w:eastAsia="Times New Roman" w:hAnsi="Calibri" w:cs="Calibri"/>
                    <w:color w:val="000000"/>
                    <w:sz w:val="20"/>
                    <w:szCs w:val="20"/>
                    <w:lang w:eastAsia="en-GB"/>
                  </w:rPr>
                </w:rPrChange>
              </w:rPr>
            </w:pPr>
            <w:ins w:id="2153" w:author="Jules Schers" w:date="2023-01-12T12:41:00Z">
              <w:r w:rsidRPr="00F14817">
                <w:rPr>
                  <w:rFonts w:ascii="Calibri" w:eastAsia="Times New Roman" w:hAnsi="Calibri" w:cs="Calibri"/>
                  <w:color w:val="000000"/>
                  <w:sz w:val="16"/>
                  <w:szCs w:val="16"/>
                  <w:lang w:eastAsia="en-GB"/>
                  <w:rPrChange w:id="2154" w:author="Jules Schers" w:date="2023-01-12T12:41:00Z">
                    <w:rPr>
                      <w:rFonts w:ascii="Calibri" w:eastAsia="Times New Roman" w:hAnsi="Calibri" w:cs="Calibri"/>
                      <w:color w:val="000000"/>
                      <w:sz w:val="20"/>
                      <w:szCs w:val="20"/>
                      <w:lang w:eastAsia="en-GB"/>
                    </w:rPr>
                  </w:rPrChange>
                </w:rPr>
                <w:t>2027</w:t>
              </w:r>
            </w:ins>
          </w:p>
        </w:tc>
        <w:tc>
          <w:tcPr>
            <w:tcW w:w="1220" w:type="dxa"/>
            <w:tcBorders>
              <w:top w:val="nil"/>
              <w:left w:val="nil"/>
              <w:bottom w:val="single" w:sz="8" w:space="0" w:color="auto"/>
              <w:right w:val="single" w:sz="8" w:space="0" w:color="auto"/>
            </w:tcBorders>
            <w:shd w:val="clear" w:color="auto" w:fill="auto"/>
            <w:noWrap/>
            <w:vAlign w:val="center"/>
            <w:hideMark/>
            <w:tcPrChange w:id="2155"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469405A8" w14:textId="77777777" w:rsidR="00F14817" w:rsidRPr="00F14817" w:rsidRDefault="00F14817" w:rsidP="00F14817">
            <w:pPr>
              <w:spacing w:after="0" w:line="240" w:lineRule="auto"/>
              <w:jc w:val="right"/>
              <w:rPr>
                <w:ins w:id="2156" w:author="Jules Schers" w:date="2023-01-12T12:41:00Z"/>
                <w:rFonts w:ascii="Calibri" w:eastAsia="Times New Roman" w:hAnsi="Calibri" w:cs="Calibri"/>
                <w:color w:val="000000"/>
                <w:sz w:val="16"/>
                <w:szCs w:val="16"/>
                <w:lang w:eastAsia="en-GB"/>
                <w:rPrChange w:id="2157" w:author="Jules Schers" w:date="2023-01-12T12:41:00Z">
                  <w:rPr>
                    <w:ins w:id="2158" w:author="Jules Schers" w:date="2023-01-12T12:41:00Z"/>
                    <w:rFonts w:ascii="Calibri" w:eastAsia="Times New Roman" w:hAnsi="Calibri" w:cs="Calibri"/>
                    <w:color w:val="000000"/>
                    <w:sz w:val="20"/>
                    <w:szCs w:val="20"/>
                    <w:lang w:eastAsia="en-GB"/>
                  </w:rPr>
                </w:rPrChange>
              </w:rPr>
            </w:pPr>
            <w:ins w:id="2159" w:author="Jules Schers" w:date="2023-01-12T12:41:00Z">
              <w:r w:rsidRPr="00F14817">
                <w:rPr>
                  <w:rFonts w:ascii="Calibri" w:eastAsia="Times New Roman" w:hAnsi="Calibri" w:cs="Calibri"/>
                  <w:color w:val="000000"/>
                  <w:sz w:val="16"/>
                  <w:szCs w:val="16"/>
                  <w:lang w:eastAsia="en-GB"/>
                  <w:rPrChange w:id="2160" w:author="Jules Schers" w:date="2023-01-12T12:41:00Z">
                    <w:rPr>
                      <w:rFonts w:ascii="Calibri" w:eastAsia="Times New Roman" w:hAnsi="Calibri" w:cs="Calibri"/>
                      <w:color w:val="000000"/>
                      <w:sz w:val="20"/>
                      <w:szCs w:val="20"/>
                      <w:lang w:eastAsia="en-GB"/>
                    </w:rPr>
                  </w:rPrChange>
                </w:rPr>
                <w:t>3 611</w:t>
              </w:r>
            </w:ins>
          </w:p>
        </w:tc>
        <w:tc>
          <w:tcPr>
            <w:tcW w:w="960" w:type="dxa"/>
            <w:tcBorders>
              <w:top w:val="nil"/>
              <w:left w:val="nil"/>
              <w:bottom w:val="single" w:sz="8" w:space="0" w:color="auto"/>
              <w:right w:val="single" w:sz="8" w:space="0" w:color="auto"/>
            </w:tcBorders>
            <w:shd w:val="clear" w:color="auto" w:fill="auto"/>
            <w:noWrap/>
            <w:vAlign w:val="center"/>
            <w:hideMark/>
            <w:tcPrChange w:id="216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37A9E06A" w14:textId="77777777" w:rsidR="00F14817" w:rsidRPr="00F14817" w:rsidRDefault="00F14817" w:rsidP="00F14817">
            <w:pPr>
              <w:spacing w:after="0" w:line="240" w:lineRule="auto"/>
              <w:jc w:val="right"/>
              <w:rPr>
                <w:ins w:id="2162" w:author="Jules Schers" w:date="2023-01-12T12:41:00Z"/>
                <w:rFonts w:ascii="Calibri" w:eastAsia="Times New Roman" w:hAnsi="Calibri" w:cs="Calibri"/>
                <w:color w:val="000000"/>
                <w:sz w:val="16"/>
                <w:szCs w:val="16"/>
                <w:lang w:eastAsia="en-GB"/>
                <w:rPrChange w:id="2163" w:author="Jules Schers" w:date="2023-01-12T12:41:00Z">
                  <w:rPr>
                    <w:ins w:id="2164" w:author="Jules Schers" w:date="2023-01-12T12:41:00Z"/>
                    <w:rFonts w:ascii="Calibri" w:eastAsia="Times New Roman" w:hAnsi="Calibri" w:cs="Calibri"/>
                    <w:color w:val="000000"/>
                    <w:sz w:val="20"/>
                    <w:szCs w:val="20"/>
                    <w:lang w:eastAsia="en-GB"/>
                  </w:rPr>
                </w:rPrChange>
              </w:rPr>
            </w:pPr>
            <w:ins w:id="2165" w:author="Jules Schers" w:date="2023-01-12T12:41:00Z">
              <w:r w:rsidRPr="00F14817">
                <w:rPr>
                  <w:rFonts w:ascii="Calibri" w:eastAsia="Times New Roman" w:hAnsi="Calibri" w:cs="Calibri"/>
                  <w:color w:val="000000"/>
                  <w:sz w:val="16"/>
                  <w:szCs w:val="16"/>
                  <w:lang w:eastAsia="en-GB"/>
                  <w:rPrChange w:id="2166" w:author="Jules Schers" w:date="2023-01-12T12:41:00Z">
                    <w:rPr>
                      <w:rFonts w:ascii="Calibri" w:eastAsia="Times New Roman" w:hAnsi="Calibri" w:cs="Calibri"/>
                      <w:color w:val="000000"/>
                      <w:sz w:val="20"/>
                      <w:szCs w:val="20"/>
                      <w:lang w:eastAsia="en-GB"/>
                    </w:rPr>
                  </w:rPrChange>
                </w:rPr>
                <w:t>5 314</w:t>
              </w:r>
            </w:ins>
          </w:p>
        </w:tc>
        <w:tc>
          <w:tcPr>
            <w:tcW w:w="960" w:type="dxa"/>
            <w:tcBorders>
              <w:top w:val="nil"/>
              <w:left w:val="nil"/>
              <w:bottom w:val="single" w:sz="8" w:space="0" w:color="auto"/>
              <w:right w:val="single" w:sz="8" w:space="0" w:color="auto"/>
            </w:tcBorders>
            <w:shd w:val="clear" w:color="auto" w:fill="auto"/>
            <w:noWrap/>
            <w:vAlign w:val="center"/>
            <w:hideMark/>
            <w:tcPrChange w:id="2167"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0B1308F2" w14:textId="77777777" w:rsidR="00F14817" w:rsidRPr="00F14817" w:rsidRDefault="00F14817" w:rsidP="00F14817">
            <w:pPr>
              <w:spacing w:after="0" w:line="240" w:lineRule="auto"/>
              <w:jc w:val="right"/>
              <w:rPr>
                <w:ins w:id="2168" w:author="Jules Schers" w:date="2023-01-12T12:41:00Z"/>
                <w:rFonts w:ascii="Calibri" w:eastAsia="Times New Roman" w:hAnsi="Calibri" w:cs="Calibri"/>
                <w:color w:val="000000"/>
                <w:sz w:val="16"/>
                <w:szCs w:val="16"/>
                <w:lang w:eastAsia="en-GB"/>
                <w:rPrChange w:id="2169" w:author="Jules Schers" w:date="2023-01-12T12:41:00Z">
                  <w:rPr>
                    <w:ins w:id="2170" w:author="Jules Schers" w:date="2023-01-12T12:41:00Z"/>
                    <w:rFonts w:ascii="Calibri" w:eastAsia="Times New Roman" w:hAnsi="Calibri" w:cs="Calibri"/>
                    <w:color w:val="000000"/>
                    <w:sz w:val="20"/>
                    <w:szCs w:val="20"/>
                    <w:lang w:eastAsia="en-GB"/>
                  </w:rPr>
                </w:rPrChange>
              </w:rPr>
            </w:pPr>
            <w:ins w:id="2171" w:author="Jules Schers" w:date="2023-01-12T12:41:00Z">
              <w:r w:rsidRPr="00F14817">
                <w:rPr>
                  <w:rFonts w:ascii="Calibri" w:eastAsia="Times New Roman" w:hAnsi="Calibri" w:cs="Calibri"/>
                  <w:color w:val="000000"/>
                  <w:sz w:val="16"/>
                  <w:szCs w:val="16"/>
                  <w:lang w:eastAsia="en-GB"/>
                  <w:rPrChange w:id="2172" w:author="Jules Schers" w:date="2023-01-12T12:41:00Z">
                    <w:rPr>
                      <w:rFonts w:ascii="Calibri" w:eastAsia="Times New Roman" w:hAnsi="Calibri" w:cs="Calibri"/>
                      <w:color w:val="000000"/>
                      <w:sz w:val="20"/>
                      <w:szCs w:val="20"/>
                      <w:lang w:eastAsia="en-GB"/>
                    </w:rPr>
                  </w:rPrChange>
                </w:rPr>
                <w:t>5 965</w:t>
              </w:r>
            </w:ins>
          </w:p>
        </w:tc>
        <w:tc>
          <w:tcPr>
            <w:tcW w:w="960" w:type="dxa"/>
            <w:tcBorders>
              <w:top w:val="nil"/>
              <w:left w:val="nil"/>
              <w:bottom w:val="single" w:sz="8" w:space="0" w:color="auto"/>
              <w:right w:val="single" w:sz="8" w:space="0" w:color="auto"/>
            </w:tcBorders>
            <w:shd w:val="clear" w:color="auto" w:fill="auto"/>
            <w:noWrap/>
            <w:vAlign w:val="center"/>
            <w:hideMark/>
            <w:tcPrChange w:id="217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744AD57F" w14:textId="77777777" w:rsidR="00F14817" w:rsidRPr="00F14817" w:rsidRDefault="00F14817" w:rsidP="00F14817">
            <w:pPr>
              <w:spacing w:after="0" w:line="240" w:lineRule="auto"/>
              <w:jc w:val="right"/>
              <w:rPr>
                <w:ins w:id="2174" w:author="Jules Schers" w:date="2023-01-12T12:41:00Z"/>
                <w:rFonts w:ascii="Calibri" w:eastAsia="Times New Roman" w:hAnsi="Calibri" w:cs="Calibri"/>
                <w:color w:val="000000"/>
                <w:sz w:val="16"/>
                <w:szCs w:val="16"/>
                <w:lang w:eastAsia="en-GB"/>
                <w:rPrChange w:id="2175" w:author="Jules Schers" w:date="2023-01-12T12:41:00Z">
                  <w:rPr>
                    <w:ins w:id="2176" w:author="Jules Schers" w:date="2023-01-12T12:41:00Z"/>
                    <w:rFonts w:ascii="Calibri" w:eastAsia="Times New Roman" w:hAnsi="Calibri" w:cs="Calibri"/>
                    <w:color w:val="000000"/>
                    <w:sz w:val="20"/>
                    <w:szCs w:val="20"/>
                    <w:lang w:eastAsia="en-GB"/>
                  </w:rPr>
                </w:rPrChange>
              </w:rPr>
            </w:pPr>
            <w:ins w:id="2177" w:author="Jules Schers" w:date="2023-01-12T12:41:00Z">
              <w:r w:rsidRPr="00F14817">
                <w:rPr>
                  <w:rFonts w:ascii="Calibri" w:eastAsia="Times New Roman" w:hAnsi="Calibri" w:cs="Calibri"/>
                  <w:color w:val="000000"/>
                  <w:sz w:val="16"/>
                  <w:szCs w:val="16"/>
                  <w:lang w:eastAsia="en-GB"/>
                  <w:rPrChange w:id="2178" w:author="Jules Schers" w:date="2023-01-12T12:41:00Z">
                    <w:rPr>
                      <w:rFonts w:ascii="Calibri" w:eastAsia="Times New Roman" w:hAnsi="Calibri" w:cs="Calibri"/>
                      <w:color w:val="000000"/>
                      <w:sz w:val="20"/>
                      <w:szCs w:val="20"/>
                      <w:lang w:eastAsia="en-GB"/>
                    </w:rPr>
                  </w:rPrChange>
                </w:rPr>
                <w:t>3 540</w:t>
              </w:r>
            </w:ins>
          </w:p>
        </w:tc>
        <w:tc>
          <w:tcPr>
            <w:tcW w:w="960" w:type="dxa"/>
            <w:tcBorders>
              <w:top w:val="nil"/>
              <w:left w:val="nil"/>
              <w:bottom w:val="single" w:sz="8" w:space="0" w:color="auto"/>
              <w:right w:val="single" w:sz="8" w:space="0" w:color="auto"/>
            </w:tcBorders>
            <w:shd w:val="clear" w:color="auto" w:fill="auto"/>
            <w:noWrap/>
            <w:vAlign w:val="center"/>
            <w:hideMark/>
            <w:tcPrChange w:id="217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75ED6211" w14:textId="77777777" w:rsidR="00F14817" w:rsidRPr="0057086C" w:rsidRDefault="00F14817" w:rsidP="00F14817">
            <w:pPr>
              <w:spacing w:after="0" w:line="240" w:lineRule="auto"/>
              <w:jc w:val="right"/>
              <w:rPr>
                <w:ins w:id="2180" w:author="Jules Schers" w:date="2023-01-12T12:41:00Z"/>
                <w:rFonts w:ascii="Calibri" w:eastAsia="Times New Roman" w:hAnsi="Calibri" w:cs="Calibri"/>
                <w:b/>
                <w:bCs/>
                <w:color w:val="000000"/>
                <w:sz w:val="16"/>
                <w:szCs w:val="16"/>
                <w:lang w:eastAsia="en-GB"/>
                <w:rPrChange w:id="2181" w:author="Jules Schers" w:date="2023-01-12T12:46:00Z">
                  <w:rPr>
                    <w:ins w:id="2182" w:author="Jules Schers" w:date="2023-01-12T12:41:00Z"/>
                    <w:rFonts w:ascii="Calibri" w:eastAsia="Times New Roman" w:hAnsi="Calibri" w:cs="Calibri"/>
                    <w:color w:val="000000"/>
                    <w:sz w:val="20"/>
                    <w:szCs w:val="20"/>
                    <w:lang w:eastAsia="en-GB"/>
                  </w:rPr>
                </w:rPrChange>
              </w:rPr>
            </w:pPr>
            <w:ins w:id="2183" w:author="Jules Schers" w:date="2023-01-12T12:41:00Z">
              <w:r w:rsidRPr="0057086C">
                <w:rPr>
                  <w:rFonts w:ascii="Calibri" w:eastAsia="Times New Roman" w:hAnsi="Calibri" w:cs="Calibri"/>
                  <w:b/>
                  <w:bCs/>
                  <w:color w:val="000000"/>
                  <w:sz w:val="16"/>
                  <w:szCs w:val="16"/>
                  <w:lang w:eastAsia="en-GB"/>
                  <w:rPrChange w:id="2184" w:author="Jules Schers" w:date="2023-01-12T12:46:00Z">
                    <w:rPr>
                      <w:rFonts w:ascii="Calibri" w:eastAsia="Times New Roman" w:hAnsi="Calibri" w:cs="Calibri"/>
                      <w:color w:val="000000"/>
                      <w:sz w:val="20"/>
                      <w:szCs w:val="20"/>
                      <w:lang w:eastAsia="en-GB"/>
                    </w:rPr>
                  </w:rPrChange>
                </w:rPr>
                <w:t>18 429</w:t>
              </w:r>
            </w:ins>
          </w:p>
        </w:tc>
        <w:tc>
          <w:tcPr>
            <w:tcW w:w="1200" w:type="dxa"/>
            <w:gridSpan w:val="2"/>
            <w:tcBorders>
              <w:top w:val="nil"/>
              <w:left w:val="nil"/>
              <w:bottom w:val="single" w:sz="8" w:space="0" w:color="auto"/>
              <w:right w:val="single" w:sz="8" w:space="0" w:color="auto"/>
            </w:tcBorders>
            <w:shd w:val="clear" w:color="auto" w:fill="auto"/>
            <w:noWrap/>
            <w:hideMark/>
            <w:tcPrChange w:id="2185"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2ED82CF9" w14:textId="087C11A2" w:rsidR="00F14817" w:rsidRPr="0057086C" w:rsidRDefault="00F14817" w:rsidP="00F14817">
            <w:pPr>
              <w:spacing w:after="0" w:line="240" w:lineRule="auto"/>
              <w:jc w:val="center"/>
              <w:rPr>
                <w:ins w:id="2186" w:author="Jules Schers" w:date="2023-01-12T12:41:00Z"/>
                <w:rFonts w:ascii="Calibri" w:eastAsia="Times New Roman" w:hAnsi="Calibri" w:cs="Calibri"/>
                <w:b/>
                <w:bCs/>
                <w:color w:val="000000"/>
                <w:sz w:val="18"/>
                <w:szCs w:val="18"/>
                <w:lang w:eastAsia="en-GB"/>
                <w:rPrChange w:id="2187" w:author="Jules Schers" w:date="2023-01-12T12:46:00Z">
                  <w:rPr>
                    <w:ins w:id="2188" w:author="Jules Schers" w:date="2023-01-12T12:41:00Z"/>
                    <w:rFonts w:ascii="Calibri" w:eastAsia="Times New Roman" w:hAnsi="Calibri" w:cs="Calibri"/>
                    <w:color w:val="000000"/>
                    <w:sz w:val="20"/>
                    <w:szCs w:val="20"/>
                    <w:lang w:eastAsia="en-GB"/>
                  </w:rPr>
                </w:rPrChange>
              </w:rPr>
            </w:pPr>
            <w:ins w:id="2189" w:author="Jules Schers" w:date="2023-01-12T12:44:00Z">
              <w:r w:rsidRPr="0057086C">
                <w:rPr>
                  <w:b/>
                  <w:bCs/>
                  <w:sz w:val="18"/>
                  <w:szCs w:val="18"/>
                  <w:rPrChange w:id="2190" w:author="Jules Schers" w:date="2023-01-12T12:46:00Z">
                    <w:rPr/>
                  </w:rPrChange>
                </w:rPr>
                <w:t>0,09%</w:t>
              </w:r>
            </w:ins>
          </w:p>
        </w:tc>
      </w:tr>
      <w:tr w:rsidR="00F14817" w:rsidRPr="00F14817" w14:paraId="5848D9AC" w14:textId="77777777" w:rsidTr="0057086C">
        <w:trPr>
          <w:gridAfter w:val="1"/>
          <w:wAfter w:w="6" w:type="dxa"/>
          <w:trHeight w:val="300"/>
          <w:ins w:id="2191" w:author="Jules Schers" w:date="2023-01-12T12:41:00Z"/>
          <w:trPrChange w:id="2192" w:author="Jules Schers" w:date="2023-01-12T12:46:00Z">
            <w:trPr>
              <w:trHeight w:val="300"/>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2193"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21769249" w14:textId="77777777" w:rsidR="00F14817" w:rsidRPr="00F14817" w:rsidRDefault="00F14817" w:rsidP="00F14817">
            <w:pPr>
              <w:spacing w:after="0" w:line="240" w:lineRule="auto"/>
              <w:jc w:val="both"/>
              <w:rPr>
                <w:ins w:id="2194" w:author="Jules Schers" w:date="2023-01-12T12:41:00Z"/>
                <w:rFonts w:ascii="Calibri" w:eastAsia="Times New Roman" w:hAnsi="Calibri" w:cs="Calibri"/>
                <w:color w:val="000000"/>
                <w:sz w:val="16"/>
                <w:szCs w:val="16"/>
                <w:lang w:eastAsia="en-GB"/>
                <w:rPrChange w:id="2195" w:author="Jules Schers" w:date="2023-01-12T12:41:00Z">
                  <w:rPr>
                    <w:ins w:id="2196" w:author="Jules Schers" w:date="2023-01-12T12:41:00Z"/>
                    <w:rFonts w:ascii="Calibri" w:eastAsia="Times New Roman" w:hAnsi="Calibri" w:cs="Calibri"/>
                    <w:color w:val="000000"/>
                    <w:sz w:val="20"/>
                    <w:szCs w:val="20"/>
                    <w:lang w:eastAsia="en-GB"/>
                  </w:rPr>
                </w:rPrChange>
              </w:rPr>
            </w:pPr>
            <w:ins w:id="2197" w:author="Jules Schers" w:date="2023-01-12T12:41:00Z">
              <w:r w:rsidRPr="00F14817">
                <w:rPr>
                  <w:rFonts w:ascii="Calibri" w:eastAsia="Times New Roman" w:hAnsi="Calibri" w:cs="Calibri"/>
                  <w:color w:val="000000"/>
                  <w:sz w:val="16"/>
                  <w:szCs w:val="16"/>
                  <w:lang w:eastAsia="en-GB"/>
                  <w:rPrChange w:id="2198" w:author="Jules Schers" w:date="2023-01-12T12:41:00Z">
                    <w:rPr>
                      <w:rFonts w:ascii="Calibri" w:eastAsia="Times New Roman" w:hAnsi="Calibri" w:cs="Calibri"/>
                      <w:color w:val="000000"/>
                      <w:sz w:val="20"/>
                      <w:szCs w:val="20"/>
                      <w:lang w:eastAsia="en-GB"/>
                    </w:rPr>
                  </w:rPrChange>
                </w:rPr>
                <w:t>2028</w:t>
              </w:r>
            </w:ins>
          </w:p>
        </w:tc>
        <w:tc>
          <w:tcPr>
            <w:tcW w:w="1220" w:type="dxa"/>
            <w:tcBorders>
              <w:top w:val="nil"/>
              <w:left w:val="nil"/>
              <w:bottom w:val="single" w:sz="8" w:space="0" w:color="auto"/>
              <w:right w:val="single" w:sz="8" w:space="0" w:color="auto"/>
            </w:tcBorders>
            <w:shd w:val="clear" w:color="auto" w:fill="auto"/>
            <w:noWrap/>
            <w:vAlign w:val="center"/>
            <w:hideMark/>
            <w:tcPrChange w:id="2199"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5CD6BF3A" w14:textId="77777777" w:rsidR="00F14817" w:rsidRPr="00F14817" w:rsidRDefault="00F14817" w:rsidP="00F14817">
            <w:pPr>
              <w:spacing w:after="0" w:line="240" w:lineRule="auto"/>
              <w:jc w:val="right"/>
              <w:rPr>
                <w:ins w:id="2200" w:author="Jules Schers" w:date="2023-01-12T12:41:00Z"/>
                <w:rFonts w:ascii="Calibri" w:eastAsia="Times New Roman" w:hAnsi="Calibri" w:cs="Calibri"/>
                <w:color w:val="000000"/>
                <w:sz w:val="16"/>
                <w:szCs w:val="16"/>
                <w:lang w:eastAsia="en-GB"/>
                <w:rPrChange w:id="2201" w:author="Jules Schers" w:date="2023-01-12T12:41:00Z">
                  <w:rPr>
                    <w:ins w:id="2202" w:author="Jules Schers" w:date="2023-01-12T12:41:00Z"/>
                    <w:rFonts w:ascii="Calibri" w:eastAsia="Times New Roman" w:hAnsi="Calibri" w:cs="Calibri"/>
                    <w:color w:val="000000"/>
                    <w:sz w:val="20"/>
                    <w:szCs w:val="20"/>
                    <w:lang w:eastAsia="en-GB"/>
                  </w:rPr>
                </w:rPrChange>
              </w:rPr>
            </w:pPr>
            <w:ins w:id="2203" w:author="Jules Schers" w:date="2023-01-12T12:41:00Z">
              <w:r w:rsidRPr="00F14817">
                <w:rPr>
                  <w:rFonts w:ascii="Calibri" w:eastAsia="Times New Roman" w:hAnsi="Calibri" w:cs="Calibri"/>
                  <w:color w:val="000000"/>
                  <w:sz w:val="16"/>
                  <w:szCs w:val="16"/>
                  <w:lang w:eastAsia="en-GB"/>
                  <w:rPrChange w:id="2204" w:author="Jules Schers" w:date="2023-01-12T12:41:00Z">
                    <w:rPr>
                      <w:rFonts w:ascii="Calibri" w:eastAsia="Times New Roman" w:hAnsi="Calibri" w:cs="Calibri"/>
                      <w:color w:val="000000"/>
                      <w:sz w:val="20"/>
                      <w:szCs w:val="20"/>
                      <w:lang w:eastAsia="en-GB"/>
                    </w:rPr>
                  </w:rPrChange>
                </w:rPr>
                <w:t>3 695</w:t>
              </w:r>
            </w:ins>
          </w:p>
        </w:tc>
        <w:tc>
          <w:tcPr>
            <w:tcW w:w="960" w:type="dxa"/>
            <w:tcBorders>
              <w:top w:val="nil"/>
              <w:left w:val="nil"/>
              <w:bottom w:val="single" w:sz="8" w:space="0" w:color="auto"/>
              <w:right w:val="single" w:sz="8" w:space="0" w:color="auto"/>
            </w:tcBorders>
            <w:shd w:val="clear" w:color="auto" w:fill="auto"/>
            <w:noWrap/>
            <w:vAlign w:val="center"/>
            <w:hideMark/>
            <w:tcPrChange w:id="220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35730391" w14:textId="77777777" w:rsidR="00F14817" w:rsidRPr="00F14817" w:rsidRDefault="00F14817" w:rsidP="00F14817">
            <w:pPr>
              <w:spacing w:after="0" w:line="240" w:lineRule="auto"/>
              <w:jc w:val="right"/>
              <w:rPr>
                <w:ins w:id="2206" w:author="Jules Schers" w:date="2023-01-12T12:41:00Z"/>
                <w:rFonts w:ascii="Calibri" w:eastAsia="Times New Roman" w:hAnsi="Calibri" w:cs="Calibri"/>
                <w:color w:val="000000"/>
                <w:sz w:val="16"/>
                <w:szCs w:val="16"/>
                <w:lang w:eastAsia="en-GB"/>
                <w:rPrChange w:id="2207" w:author="Jules Schers" w:date="2023-01-12T12:41:00Z">
                  <w:rPr>
                    <w:ins w:id="2208" w:author="Jules Schers" w:date="2023-01-12T12:41:00Z"/>
                    <w:rFonts w:ascii="Calibri" w:eastAsia="Times New Roman" w:hAnsi="Calibri" w:cs="Calibri"/>
                    <w:color w:val="000000"/>
                    <w:sz w:val="20"/>
                    <w:szCs w:val="20"/>
                    <w:lang w:eastAsia="en-GB"/>
                  </w:rPr>
                </w:rPrChange>
              </w:rPr>
            </w:pPr>
            <w:ins w:id="2209" w:author="Jules Schers" w:date="2023-01-12T12:41:00Z">
              <w:r w:rsidRPr="00F14817">
                <w:rPr>
                  <w:rFonts w:ascii="Calibri" w:eastAsia="Times New Roman" w:hAnsi="Calibri" w:cs="Calibri"/>
                  <w:color w:val="000000"/>
                  <w:sz w:val="16"/>
                  <w:szCs w:val="16"/>
                  <w:lang w:eastAsia="en-GB"/>
                  <w:rPrChange w:id="2210" w:author="Jules Schers" w:date="2023-01-12T12:41:00Z">
                    <w:rPr>
                      <w:rFonts w:ascii="Calibri" w:eastAsia="Times New Roman" w:hAnsi="Calibri" w:cs="Calibri"/>
                      <w:color w:val="000000"/>
                      <w:sz w:val="20"/>
                      <w:szCs w:val="20"/>
                      <w:lang w:eastAsia="en-GB"/>
                    </w:rPr>
                  </w:rPrChange>
                </w:rPr>
                <w:t>5 444</w:t>
              </w:r>
            </w:ins>
          </w:p>
        </w:tc>
        <w:tc>
          <w:tcPr>
            <w:tcW w:w="960" w:type="dxa"/>
            <w:tcBorders>
              <w:top w:val="nil"/>
              <w:left w:val="nil"/>
              <w:bottom w:val="single" w:sz="8" w:space="0" w:color="auto"/>
              <w:right w:val="single" w:sz="8" w:space="0" w:color="auto"/>
            </w:tcBorders>
            <w:shd w:val="clear" w:color="auto" w:fill="auto"/>
            <w:noWrap/>
            <w:vAlign w:val="center"/>
            <w:hideMark/>
            <w:tcPrChange w:id="221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185C8FF2" w14:textId="77777777" w:rsidR="00F14817" w:rsidRPr="00F14817" w:rsidRDefault="00F14817" w:rsidP="00F14817">
            <w:pPr>
              <w:spacing w:after="0" w:line="240" w:lineRule="auto"/>
              <w:jc w:val="right"/>
              <w:rPr>
                <w:ins w:id="2212" w:author="Jules Schers" w:date="2023-01-12T12:41:00Z"/>
                <w:rFonts w:ascii="Calibri" w:eastAsia="Times New Roman" w:hAnsi="Calibri" w:cs="Calibri"/>
                <w:color w:val="000000"/>
                <w:sz w:val="16"/>
                <w:szCs w:val="16"/>
                <w:lang w:eastAsia="en-GB"/>
                <w:rPrChange w:id="2213" w:author="Jules Schers" w:date="2023-01-12T12:41:00Z">
                  <w:rPr>
                    <w:ins w:id="2214" w:author="Jules Schers" w:date="2023-01-12T12:41:00Z"/>
                    <w:rFonts w:ascii="Calibri" w:eastAsia="Times New Roman" w:hAnsi="Calibri" w:cs="Calibri"/>
                    <w:color w:val="000000"/>
                    <w:sz w:val="20"/>
                    <w:szCs w:val="20"/>
                    <w:lang w:eastAsia="en-GB"/>
                  </w:rPr>
                </w:rPrChange>
              </w:rPr>
            </w:pPr>
            <w:ins w:id="2215" w:author="Jules Schers" w:date="2023-01-12T12:41:00Z">
              <w:r w:rsidRPr="00F14817">
                <w:rPr>
                  <w:rFonts w:ascii="Calibri" w:eastAsia="Times New Roman" w:hAnsi="Calibri" w:cs="Calibri"/>
                  <w:color w:val="000000"/>
                  <w:sz w:val="16"/>
                  <w:szCs w:val="16"/>
                  <w:lang w:eastAsia="en-GB"/>
                  <w:rPrChange w:id="2216" w:author="Jules Schers" w:date="2023-01-12T12:41:00Z">
                    <w:rPr>
                      <w:rFonts w:ascii="Calibri" w:eastAsia="Times New Roman" w:hAnsi="Calibri" w:cs="Calibri"/>
                      <w:color w:val="000000"/>
                      <w:sz w:val="20"/>
                      <w:szCs w:val="20"/>
                      <w:lang w:eastAsia="en-GB"/>
                    </w:rPr>
                  </w:rPrChange>
                </w:rPr>
                <w:t>6 117</w:t>
              </w:r>
            </w:ins>
          </w:p>
        </w:tc>
        <w:tc>
          <w:tcPr>
            <w:tcW w:w="960" w:type="dxa"/>
            <w:tcBorders>
              <w:top w:val="nil"/>
              <w:left w:val="nil"/>
              <w:bottom w:val="single" w:sz="8" w:space="0" w:color="auto"/>
              <w:right w:val="single" w:sz="8" w:space="0" w:color="auto"/>
            </w:tcBorders>
            <w:shd w:val="clear" w:color="auto" w:fill="auto"/>
            <w:noWrap/>
            <w:vAlign w:val="center"/>
            <w:hideMark/>
            <w:tcPrChange w:id="2217"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320AE838" w14:textId="77777777" w:rsidR="00F14817" w:rsidRPr="00F14817" w:rsidRDefault="00F14817" w:rsidP="00F14817">
            <w:pPr>
              <w:spacing w:after="0" w:line="240" w:lineRule="auto"/>
              <w:jc w:val="right"/>
              <w:rPr>
                <w:ins w:id="2218" w:author="Jules Schers" w:date="2023-01-12T12:41:00Z"/>
                <w:rFonts w:ascii="Calibri" w:eastAsia="Times New Roman" w:hAnsi="Calibri" w:cs="Calibri"/>
                <w:color w:val="000000"/>
                <w:sz w:val="16"/>
                <w:szCs w:val="16"/>
                <w:lang w:eastAsia="en-GB"/>
                <w:rPrChange w:id="2219" w:author="Jules Schers" w:date="2023-01-12T12:41:00Z">
                  <w:rPr>
                    <w:ins w:id="2220" w:author="Jules Schers" w:date="2023-01-12T12:41:00Z"/>
                    <w:rFonts w:ascii="Calibri" w:eastAsia="Times New Roman" w:hAnsi="Calibri" w:cs="Calibri"/>
                    <w:color w:val="000000"/>
                    <w:sz w:val="20"/>
                    <w:szCs w:val="20"/>
                    <w:lang w:eastAsia="en-GB"/>
                  </w:rPr>
                </w:rPrChange>
              </w:rPr>
            </w:pPr>
            <w:ins w:id="2221" w:author="Jules Schers" w:date="2023-01-12T12:41:00Z">
              <w:r w:rsidRPr="00F14817">
                <w:rPr>
                  <w:rFonts w:ascii="Calibri" w:eastAsia="Times New Roman" w:hAnsi="Calibri" w:cs="Calibri"/>
                  <w:color w:val="000000"/>
                  <w:sz w:val="16"/>
                  <w:szCs w:val="16"/>
                  <w:lang w:eastAsia="en-GB"/>
                  <w:rPrChange w:id="2222" w:author="Jules Schers" w:date="2023-01-12T12:41:00Z">
                    <w:rPr>
                      <w:rFonts w:ascii="Calibri" w:eastAsia="Times New Roman" w:hAnsi="Calibri" w:cs="Calibri"/>
                      <w:color w:val="000000"/>
                      <w:sz w:val="20"/>
                      <w:szCs w:val="20"/>
                      <w:lang w:eastAsia="en-GB"/>
                    </w:rPr>
                  </w:rPrChange>
                </w:rPr>
                <w:t>3 636</w:t>
              </w:r>
            </w:ins>
          </w:p>
        </w:tc>
        <w:tc>
          <w:tcPr>
            <w:tcW w:w="960" w:type="dxa"/>
            <w:tcBorders>
              <w:top w:val="nil"/>
              <w:left w:val="nil"/>
              <w:bottom w:val="single" w:sz="8" w:space="0" w:color="auto"/>
              <w:right w:val="single" w:sz="8" w:space="0" w:color="auto"/>
            </w:tcBorders>
            <w:shd w:val="clear" w:color="auto" w:fill="auto"/>
            <w:noWrap/>
            <w:vAlign w:val="center"/>
            <w:hideMark/>
            <w:tcPrChange w:id="222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677B73C0" w14:textId="77777777" w:rsidR="00F14817" w:rsidRPr="0057086C" w:rsidRDefault="00F14817" w:rsidP="00F14817">
            <w:pPr>
              <w:spacing w:after="0" w:line="240" w:lineRule="auto"/>
              <w:jc w:val="right"/>
              <w:rPr>
                <w:ins w:id="2224" w:author="Jules Schers" w:date="2023-01-12T12:41:00Z"/>
                <w:rFonts w:ascii="Calibri" w:eastAsia="Times New Roman" w:hAnsi="Calibri" w:cs="Calibri"/>
                <w:b/>
                <w:bCs/>
                <w:color w:val="000000"/>
                <w:sz w:val="16"/>
                <w:szCs w:val="16"/>
                <w:lang w:eastAsia="en-GB"/>
                <w:rPrChange w:id="2225" w:author="Jules Schers" w:date="2023-01-12T12:46:00Z">
                  <w:rPr>
                    <w:ins w:id="2226" w:author="Jules Schers" w:date="2023-01-12T12:41:00Z"/>
                    <w:rFonts w:ascii="Calibri" w:eastAsia="Times New Roman" w:hAnsi="Calibri" w:cs="Calibri"/>
                    <w:color w:val="000000"/>
                    <w:sz w:val="20"/>
                    <w:szCs w:val="20"/>
                    <w:lang w:eastAsia="en-GB"/>
                  </w:rPr>
                </w:rPrChange>
              </w:rPr>
            </w:pPr>
            <w:ins w:id="2227" w:author="Jules Schers" w:date="2023-01-12T12:41:00Z">
              <w:r w:rsidRPr="0057086C">
                <w:rPr>
                  <w:rFonts w:ascii="Calibri" w:eastAsia="Times New Roman" w:hAnsi="Calibri" w:cs="Calibri"/>
                  <w:b/>
                  <w:bCs/>
                  <w:color w:val="000000"/>
                  <w:sz w:val="16"/>
                  <w:szCs w:val="16"/>
                  <w:lang w:eastAsia="en-GB"/>
                  <w:rPrChange w:id="2228" w:author="Jules Schers" w:date="2023-01-12T12:46:00Z">
                    <w:rPr>
                      <w:rFonts w:ascii="Calibri" w:eastAsia="Times New Roman" w:hAnsi="Calibri" w:cs="Calibri"/>
                      <w:color w:val="000000"/>
                      <w:sz w:val="20"/>
                      <w:szCs w:val="20"/>
                      <w:lang w:eastAsia="en-GB"/>
                    </w:rPr>
                  </w:rPrChange>
                </w:rPr>
                <w:t>18 892</w:t>
              </w:r>
            </w:ins>
          </w:p>
        </w:tc>
        <w:tc>
          <w:tcPr>
            <w:tcW w:w="1200" w:type="dxa"/>
            <w:gridSpan w:val="2"/>
            <w:tcBorders>
              <w:top w:val="nil"/>
              <w:left w:val="nil"/>
              <w:bottom w:val="single" w:sz="8" w:space="0" w:color="auto"/>
              <w:right w:val="single" w:sz="8" w:space="0" w:color="auto"/>
            </w:tcBorders>
            <w:shd w:val="clear" w:color="auto" w:fill="auto"/>
            <w:noWrap/>
            <w:hideMark/>
            <w:tcPrChange w:id="2229"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06146A90" w14:textId="66892874" w:rsidR="00F14817" w:rsidRPr="0057086C" w:rsidRDefault="00F14817" w:rsidP="00F14817">
            <w:pPr>
              <w:spacing w:after="0" w:line="240" w:lineRule="auto"/>
              <w:jc w:val="center"/>
              <w:rPr>
                <w:ins w:id="2230" w:author="Jules Schers" w:date="2023-01-12T12:41:00Z"/>
                <w:rFonts w:ascii="Calibri" w:eastAsia="Times New Roman" w:hAnsi="Calibri" w:cs="Calibri"/>
                <w:b/>
                <w:bCs/>
                <w:color w:val="000000"/>
                <w:sz w:val="18"/>
                <w:szCs w:val="18"/>
                <w:lang w:eastAsia="en-GB"/>
                <w:rPrChange w:id="2231" w:author="Jules Schers" w:date="2023-01-12T12:46:00Z">
                  <w:rPr>
                    <w:ins w:id="2232" w:author="Jules Schers" w:date="2023-01-12T12:41:00Z"/>
                    <w:rFonts w:ascii="Calibri" w:eastAsia="Times New Roman" w:hAnsi="Calibri" w:cs="Calibri"/>
                    <w:color w:val="000000"/>
                    <w:sz w:val="20"/>
                    <w:szCs w:val="20"/>
                    <w:lang w:eastAsia="en-GB"/>
                  </w:rPr>
                </w:rPrChange>
              </w:rPr>
            </w:pPr>
            <w:ins w:id="2233" w:author="Jules Schers" w:date="2023-01-12T12:44:00Z">
              <w:r w:rsidRPr="0057086C">
                <w:rPr>
                  <w:b/>
                  <w:bCs/>
                  <w:sz w:val="18"/>
                  <w:szCs w:val="18"/>
                  <w:rPrChange w:id="2234" w:author="Jules Schers" w:date="2023-01-12T12:46:00Z">
                    <w:rPr/>
                  </w:rPrChange>
                </w:rPr>
                <w:t>0,11%</w:t>
              </w:r>
            </w:ins>
          </w:p>
        </w:tc>
      </w:tr>
      <w:tr w:rsidR="00F14817" w:rsidRPr="00F14817" w14:paraId="70A2AC82" w14:textId="77777777" w:rsidTr="0057086C">
        <w:trPr>
          <w:gridAfter w:val="1"/>
          <w:wAfter w:w="6" w:type="dxa"/>
          <w:trHeight w:val="368"/>
          <w:ins w:id="2235" w:author="Jules Schers" w:date="2023-01-12T12:41:00Z"/>
          <w:trPrChange w:id="2236" w:author="Jules Schers" w:date="2023-01-12T12:46:00Z">
            <w:trPr>
              <w:trHeight w:val="1668"/>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2237"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7DD380A2" w14:textId="77777777" w:rsidR="00F14817" w:rsidRPr="00F14817" w:rsidRDefault="00F14817" w:rsidP="00F14817">
            <w:pPr>
              <w:spacing w:after="0" w:line="240" w:lineRule="auto"/>
              <w:jc w:val="both"/>
              <w:rPr>
                <w:ins w:id="2238" w:author="Jules Schers" w:date="2023-01-12T12:41:00Z"/>
                <w:rFonts w:ascii="Calibri" w:eastAsia="Times New Roman" w:hAnsi="Calibri" w:cs="Calibri"/>
                <w:color w:val="000000"/>
                <w:sz w:val="16"/>
                <w:szCs w:val="16"/>
                <w:lang w:eastAsia="en-GB"/>
                <w:rPrChange w:id="2239" w:author="Jules Schers" w:date="2023-01-12T12:41:00Z">
                  <w:rPr>
                    <w:ins w:id="2240" w:author="Jules Schers" w:date="2023-01-12T12:41:00Z"/>
                    <w:rFonts w:ascii="Calibri" w:eastAsia="Times New Roman" w:hAnsi="Calibri" w:cs="Calibri"/>
                    <w:color w:val="000000"/>
                    <w:sz w:val="20"/>
                    <w:szCs w:val="20"/>
                    <w:lang w:eastAsia="en-GB"/>
                  </w:rPr>
                </w:rPrChange>
              </w:rPr>
            </w:pPr>
            <w:ins w:id="2241" w:author="Jules Schers" w:date="2023-01-12T12:41:00Z">
              <w:r w:rsidRPr="00F14817">
                <w:rPr>
                  <w:rFonts w:ascii="Calibri" w:eastAsia="Times New Roman" w:hAnsi="Calibri" w:cs="Calibri"/>
                  <w:color w:val="000000"/>
                  <w:sz w:val="16"/>
                  <w:szCs w:val="16"/>
                  <w:lang w:eastAsia="en-GB"/>
                  <w:rPrChange w:id="2242" w:author="Jules Schers" w:date="2023-01-12T12:41:00Z">
                    <w:rPr>
                      <w:rFonts w:ascii="Calibri" w:eastAsia="Times New Roman" w:hAnsi="Calibri" w:cs="Calibri"/>
                      <w:color w:val="000000"/>
                      <w:sz w:val="20"/>
                      <w:szCs w:val="20"/>
                      <w:lang w:eastAsia="en-GB"/>
                    </w:rPr>
                  </w:rPrChange>
                </w:rPr>
                <w:t>2029</w:t>
              </w:r>
            </w:ins>
          </w:p>
        </w:tc>
        <w:tc>
          <w:tcPr>
            <w:tcW w:w="1220" w:type="dxa"/>
            <w:tcBorders>
              <w:top w:val="nil"/>
              <w:left w:val="nil"/>
              <w:bottom w:val="single" w:sz="8" w:space="0" w:color="auto"/>
              <w:right w:val="single" w:sz="8" w:space="0" w:color="auto"/>
            </w:tcBorders>
            <w:shd w:val="clear" w:color="auto" w:fill="auto"/>
            <w:noWrap/>
            <w:vAlign w:val="center"/>
            <w:hideMark/>
            <w:tcPrChange w:id="2243"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35FACF4C" w14:textId="77777777" w:rsidR="00F14817" w:rsidRPr="00F14817" w:rsidRDefault="00F14817" w:rsidP="00F14817">
            <w:pPr>
              <w:spacing w:after="0" w:line="240" w:lineRule="auto"/>
              <w:jc w:val="right"/>
              <w:rPr>
                <w:ins w:id="2244" w:author="Jules Schers" w:date="2023-01-12T12:41:00Z"/>
                <w:rFonts w:ascii="Calibri" w:eastAsia="Times New Roman" w:hAnsi="Calibri" w:cs="Calibri"/>
                <w:color w:val="000000"/>
                <w:sz w:val="16"/>
                <w:szCs w:val="16"/>
                <w:lang w:eastAsia="en-GB"/>
                <w:rPrChange w:id="2245" w:author="Jules Schers" w:date="2023-01-12T12:41:00Z">
                  <w:rPr>
                    <w:ins w:id="2246" w:author="Jules Schers" w:date="2023-01-12T12:41:00Z"/>
                    <w:rFonts w:ascii="Calibri" w:eastAsia="Times New Roman" w:hAnsi="Calibri" w:cs="Calibri"/>
                    <w:color w:val="000000"/>
                    <w:sz w:val="20"/>
                    <w:szCs w:val="20"/>
                    <w:lang w:eastAsia="en-GB"/>
                  </w:rPr>
                </w:rPrChange>
              </w:rPr>
            </w:pPr>
            <w:ins w:id="2247" w:author="Jules Schers" w:date="2023-01-12T12:41:00Z">
              <w:r w:rsidRPr="00F14817">
                <w:rPr>
                  <w:rFonts w:ascii="Calibri" w:eastAsia="Times New Roman" w:hAnsi="Calibri" w:cs="Calibri"/>
                  <w:color w:val="000000"/>
                  <w:sz w:val="16"/>
                  <w:szCs w:val="16"/>
                  <w:lang w:eastAsia="en-GB"/>
                  <w:rPrChange w:id="2248" w:author="Jules Schers" w:date="2023-01-12T12:41:00Z">
                    <w:rPr>
                      <w:rFonts w:ascii="Calibri" w:eastAsia="Times New Roman" w:hAnsi="Calibri" w:cs="Calibri"/>
                      <w:color w:val="000000"/>
                      <w:sz w:val="20"/>
                      <w:szCs w:val="20"/>
                      <w:lang w:eastAsia="en-GB"/>
                    </w:rPr>
                  </w:rPrChange>
                </w:rPr>
                <w:t>3 789</w:t>
              </w:r>
            </w:ins>
          </w:p>
        </w:tc>
        <w:tc>
          <w:tcPr>
            <w:tcW w:w="960" w:type="dxa"/>
            <w:tcBorders>
              <w:top w:val="nil"/>
              <w:left w:val="nil"/>
              <w:bottom w:val="single" w:sz="8" w:space="0" w:color="auto"/>
              <w:right w:val="single" w:sz="8" w:space="0" w:color="auto"/>
            </w:tcBorders>
            <w:shd w:val="clear" w:color="auto" w:fill="auto"/>
            <w:noWrap/>
            <w:vAlign w:val="center"/>
            <w:hideMark/>
            <w:tcPrChange w:id="224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71EF679B" w14:textId="77777777" w:rsidR="00F14817" w:rsidRPr="00F14817" w:rsidRDefault="00F14817" w:rsidP="00F14817">
            <w:pPr>
              <w:spacing w:after="0" w:line="240" w:lineRule="auto"/>
              <w:jc w:val="right"/>
              <w:rPr>
                <w:ins w:id="2250" w:author="Jules Schers" w:date="2023-01-12T12:41:00Z"/>
                <w:rFonts w:ascii="Calibri" w:eastAsia="Times New Roman" w:hAnsi="Calibri" w:cs="Calibri"/>
                <w:color w:val="000000"/>
                <w:sz w:val="16"/>
                <w:szCs w:val="16"/>
                <w:lang w:eastAsia="en-GB"/>
                <w:rPrChange w:id="2251" w:author="Jules Schers" w:date="2023-01-12T12:41:00Z">
                  <w:rPr>
                    <w:ins w:id="2252" w:author="Jules Schers" w:date="2023-01-12T12:41:00Z"/>
                    <w:rFonts w:ascii="Calibri" w:eastAsia="Times New Roman" w:hAnsi="Calibri" w:cs="Calibri"/>
                    <w:color w:val="000000"/>
                    <w:sz w:val="20"/>
                    <w:szCs w:val="20"/>
                    <w:lang w:eastAsia="en-GB"/>
                  </w:rPr>
                </w:rPrChange>
              </w:rPr>
            </w:pPr>
            <w:ins w:id="2253" w:author="Jules Schers" w:date="2023-01-12T12:41:00Z">
              <w:r w:rsidRPr="00F14817">
                <w:rPr>
                  <w:rFonts w:ascii="Calibri" w:eastAsia="Times New Roman" w:hAnsi="Calibri" w:cs="Calibri"/>
                  <w:color w:val="000000"/>
                  <w:sz w:val="16"/>
                  <w:szCs w:val="16"/>
                  <w:lang w:eastAsia="en-GB"/>
                  <w:rPrChange w:id="2254" w:author="Jules Schers" w:date="2023-01-12T12:41:00Z">
                    <w:rPr>
                      <w:rFonts w:ascii="Calibri" w:eastAsia="Times New Roman" w:hAnsi="Calibri" w:cs="Calibri"/>
                      <w:color w:val="000000"/>
                      <w:sz w:val="20"/>
                      <w:szCs w:val="20"/>
                      <w:lang w:eastAsia="en-GB"/>
                    </w:rPr>
                  </w:rPrChange>
                </w:rPr>
                <w:t>5 588</w:t>
              </w:r>
            </w:ins>
          </w:p>
        </w:tc>
        <w:tc>
          <w:tcPr>
            <w:tcW w:w="960" w:type="dxa"/>
            <w:tcBorders>
              <w:top w:val="nil"/>
              <w:left w:val="nil"/>
              <w:bottom w:val="single" w:sz="8" w:space="0" w:color="auto"/>
              <w:right w:val="single" w:sz="8" w:space="0" w:color="auto"/>
            </w:tcBorders>
            <w:shd w:val="clear" w:color="auto" w:fill="auto"/>
            <w:noWrap/>
            <w:vAlign w:val="center"/>
            <w:hideMark/>
            <w:tcPrChange w:id="225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08668CB7" w14:textId="77777777" w:rsidR="00F14817" w:rsidRPr="00F14817" w:rsidRDefault="00F14817" w:rsidP="00F14817">
            <w:pPr>
              <w:spacing w:after="0" w:line="240" w:lineRule="auto"/>
              <w:jc w:val="right"/>
              <w:rPr>
                <w:ins w:id="2256" w:author="Jules Schers" w:date="2023-01-12T12:41:00Z"/>
                <w:rFonts w:ascii="Calibri" w:eastAsia="Times New Roman" w:hAnsi="Calibri" w:cs="Calibri"/>
                <w:color w:val="000000"/>
                <w:sz w:val="16"/>
                <w:szCs w:val="16"/>
                <w:lang w:eastAsia="en-GB"/>
                <w:rPrChange w:id="2257" w:author="Jules Schers" w:date="2023-01-12T12:41:00Z">
                  <w:rPr>
                    <w:ins w:id="2258" w:author="Jules Schers" w:date="2023-01-12T12:41:00Z"/>
                    <w:rFonts w:ascii="Calibri" w:eastAsia="Times New Roman" w:hAnsi="Calibri" w:cs="Calibri"/>
                    <w:color w:val="000000"/>
                    <w:sz w:val="20"/>
                    <w:szCs w:val="20"/>
                    <w:lang w:eastAsia="en-GB"/>
                  </w:rPr>
                </w:rPrChange>
              </w:rPr>
            </w:pPr>
            <w:ins w:id="2259" w:author="Jules Schers" w:date="2023-01-12T12:41:00Z">
              <w:r w:rsidRPr="00F14817">
                <w:rPr>
                  <w:rFonts w:ascii="Calibri" w:eastAsia="Times New Roman" w:hAnsi="Calibri" w:cs="Calibri"/>
                  <w:color w:val="000000"/>
                  <w:sz w:val="16"/>
                  <w:szCs w:val="16"/>
                  <w:lang w:eastAsia="en-GB"/>
                  <w:rPrChange w:id="2260" w:author="Jules Schers" w:date="2023-01-12T12:41:00Z">
                    <w:rPr>
                      <w:rFonts w:ascii="Calibri" w:eastAsia="Times New Roman" w:hAnsi="Calibri" w:cs="Calibri"/>
                      <w:color w:val="000000"/>
                      <w:sz w:val="20"/>
                      <w:szCs w:val="20"/>
                      <w:lang w:eastAsia="en-GB"/>
                    </w:rPr>
                  </w:rPrChange>
                </w:rPr>
                <w:t>6 283</w:t>
              </w:r>
            </w:ins>
          </w:p>
        </w:tc>
        <w:tc>
          <w:tcPr>
            <w:tcW w:w="960" w:type="dxa"/>
            <w:tcBorders>
              <w:top w:val="nil"/>
              <w:left w:val="nil"/>
              <w:bottom w:val="single" w:sz="8" w:space="0" w:color="auto"/>
              <w:right w:val="single" w:sz="8" w:space="0" w:color="auto"/>
            </w:tcBorders>
            <w:shd w:val="clear" w:color="auto" w:fill="auto"/>
            <w:noWrap/>
            <w:vAlign w:val="center"/>
            <w:hideMark/>
            <w:tcPrChange w:id="226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6130EF11" w14:textId="77777777" w:rsidR="00F14817" w:rsidRPr="00F14817" w:rsidRDefault="00F14817" w:rsidP="00F14817">
            <w:pPr>
              <w:spacing w:after="0" w:line="240" w:lineRule="auto"/>
              <w:jc w:val="right"/>
              <w:rPr>
                <w:ins w:id="2262" w:author="Jules Schers" w:date="2023-01-12T12:41:00Z"/>
                <w:rFonts w:ascii="Calibri" w:eastAsia="Times New Roman" w:hAnsi="Calibri" w:cs="Calibri"/>
                <w:color w:val="000000"/>
                <w:sz w:val="16"/>
                <w:szCs w:val="16"/>
                <w:lang w:eastAsia="en-GB"/>
                <w:rPrChange w:id="2263" w:author="Jules Schers" w:date="2023-01-12T12:41:00Z">
                  <w:rPr>
                    <w:ins w:id="2264" w:author="Jules Schers" w:date="2023-01-12T12:41:00Z"/>
                    <w:rFonts w:ascii="Calibri" w:eastAsia="Times New Roman" w:hAnsi="Calibri" w:cs="Calibri"/>
                    <w:color w:val="000000"/>
                    <w:sz w:val="20"/>
                    <w:szCs w:val="20"/>
                    <w:lang w:eastAsia="en-GB"/>
                  </w:rPr>
                </w:rPrChange>
              </w:rPr>
            </w:pPr>
            <w:ins w:id="2265" w:author="Jules Schers" w:date="2023-01-12T12:41:00Z">
              <w:r w:rsidRPr="00F14817">
                <w:rPr>
                  <w:rFonts w:ascii="Calibri" w:eastAsia="Times New Roman" w:hAnsi="Calibri" w:cs="Calibri"/>
                  <w:color w:val="000000"/>
                  <w:sz w:val="16"/>
                  <w:szCs w:val="16"/>
                  <w:lang w:eastAsia="en-GB"/>
                  <w:rPrChange w:id="2266" w:author="Jules Schers" w:date="2023-01-12T12:41:00Z">
                    <w:rPr>
                      <w:rFonts w:ascii="Calibri" w:eastAsia="Times New Roman" w:hAnsi="Calibri" w:cs="Calibri"/>
                      <w:color w:val="000000"/>
                      <w:sz w:val="20"/>
                      <w:szCs w:val="20"/>
                      <w:lang w:eastAsia="en-GB"/>
                    </w:rPr>
                  </w:rPrChange>
                </w:rPr>
                <w:t>3 740</w:t>
              </w:r>
            </w:ins>
          </w:p>
        </w:tc>
        <w:tc>
          <w:tcPr>
            <w:tcW w:w="960" w:type="dxa"/>
            <w:tcBorders>
              <w:top w:val="nil"/>
              <w:left w:val="nil"/>
              <w:bottom w:val="single" w:sz="8" w:space="0" w:color="auto"/>
              <w:right w:val="single" w:sz="8" w:space="0" w:color="auto"/>
            </w:tcBorders>
            <w:shd w:val="clear" w:color="auto" w:fill="auto"/>
            <w:noWrap/>
            <w:vAlign w:val="center"/>
            <w:hideMark/>
            <w:tcPrChange w:id="2267"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2D504DEC" w14:textId="77777777" w:rsidR="00F14817" w:rsidRPr="0057086C" w:rsidRDefault="00F14817" w:rsidP="00F14817">
            <w:pPr>
              <w:spacing w:after="0" w:line="240" w:lineRule="auto"/>
              <w:jc w:val="right"/>
              <w:rPr>
                <w:ins w:id="2268" w:author="Jules Schers" w:date="2023-01-12T12:41:00Z"/>
                <w:rFonts w:ascii="Calibri" w:eastAsia="Times New Roman" w:hAnsi="Calibri" w:cs="Calibri"/>
                <w:b/>
                <w:bCs/>
                <w:color w:val="000000"/>
                <w:sz w:val="16"/>
                <w:szCs w:val="16"/>
                <w:lang w:eastAsia="en-GB"/>
                <w:rPrChange w:id="2269" w:author="Jules Schers" w:date="2023-01-12T12:46:00Z">
                  <w:rPr>
                    <w:ins w:id="2270" w:author="Jules Schers" w:date="2023-01-12T12:41:00Z"/>
                    <w:rFonts w:ascii="Calibri" w:eastAsia="Times New Roman" w:hAnsi="Calibri" w:cs="Calibri"/>
                    <w:color w:val="000000"/>
                    <w:sz w:val="20"/>
                    <w:szCs w:val="20"/>
                    <w:lang w:eastAsia="en-GB"/>
                  </w:rPr>
                </w:rPrChange>
              </w:rPr>
            </w:pPr>
            <w:ins w:id="2271" w:author="Jules Schers" w:date="2023-01-12T12:41:00Z">
              <w:r w:rsidRPr="0057086C">
                <w:rPr>
                  <w:rFonts w:ascii="Calibri" w:eastAsia="Times New Roman" w:hAnsi="Calibri" w:cs="Calibri"/>
                  <w:b/>
                  <w:bCs/>
                  <w:color w:val="000000"/>
                  <w:sz w:val="16"/>
                  <w:szCs w:val="16"/>
                  <w:lang w:eastAsia="en-GB"/>
                  <w:rPrChange w:id="2272" w:author="Jules Schers" w:date="2023-01-12T12:46:00Z">
                    <w:rPr>
                      <w:rFonts w:ascii="Calibri" w:eastAsia="Times New Roman" w:hAnsi="Calibri" w:cs="Calibri"/>
                      <w:color w:val="000000"/>
                      <w:sz w:val="20"/>
                      <w:szCs w:val="20"/>
                      <w:lang w:eastAsia="en-GB"/>
                    </w:rPr>
                  </w:rPrChange>
                </w:rPr>
                <w:t>19 400</w:t>
              </w:r>
            </w:ins>
          </w:p>
        </w:tc>
        <w:tc>
          <w:tcPr>
            <w:tcW w:w="1200" w:type="dxa"/>
            <w:gridSpan w:val="2"/>
            <w:tcBorders>
              <w:top w:val="nil"/>
              <w:left w:val="nil"/>
              <w:bottom w:val="single" w:sz="8" w:space="0" w:color="auto"/>
              <w:right w:val="single" w:sz="8" w:space="0" w:color="auto"/>
            </w:tcBorders>
            <w:shd w:val="clear" w:color="auto" w:fill="auto"/>
            <w:noWrap/>
            <w:hideMark/>
            <w:tcPrChange w:id="2273"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7CCA1C0A" w14:textId="0E92A113" w:rsidR="00F14817" w:rsidRPr="0057086C" w:rsidRDefault="00F14817" w:rsidP="00F14817">
            <w:pPr>
              <w:spacing w:after="0" w:line="240" w:lineRule="auto"/>
              <w:jc w:val="center"/>
              <w:rPr>
                <w:ins w:id="2274" w:author="Jules Schers" w:date="2023-01-12T12:41:00Z"/>
                <w:rFonts w:ascii="Calibri" w:eastAsia="Times New Roman" w:hAnsi="Calibri" w:cs="Calibri"/>
                <w:b/>
                <w:bCs/>
                <w:color w:val="000000"/>
                <w:sz w:val="18"/>
                <w:szCs w:val="18"/>
                <w:lang w:eastAsia="en-GB"/>
                <w:rPrChange w:id="2275" w:author="Jules Schers" w:date="2023-01-12T12:46:00Z">
                  <w:rPr>
                    <w:ins w:id="2276" w:author="Jules Schers" w:date="2023-01-12T12:41:00Z"/>
                    <w:rFonts w:ascii="Calibri" w:eastAsia="Times New Roman" w:hAnsi="Calibri" w:cs="Calibri"/>
                    <w:color w:val="000000"/>
                    <w:sz w:val="20"/>
                    <w:szCs w:val="20"/>
                    <w:lang w:eastAsia="en-GB"/>
                  </w:rPr>
                </w:rPrChange>
              </w:rPr>
            </w:pPr>
            <w:ins w:id="2277" w:author="Jules Schers" w:date="2023-01-12T12:44:00Z">
              <w:r w:rsidRPr="0057086C">
                <w:rPr>
                  <w:b/>
                  <w:bCs/>
                  <w:sz w:val="18"/>
                  <w:szCs w:val="18"/>
                  <w:rPrChange w:id="2278" w:author="Jules Schers" w:date="2023-01-12T12:46:00Z">
                    <w:rPr/>
                  </w:rPrChange>
                </w:rPr>
                <w:t>0,12%</w:t>
              </w:r>
            </w:ins>
          </w:p>
        </w:tc>
      </w:tr>
      <w:tr w:rsidR="00F14817" w:rsidRPr="00F14817" w14:paraId="03143A80" w14:textId="77777777" w:rsidTr="0057086C">
        <w:trPr>
          <w:gridAfter w:val="1"/>
          <w:wAfter w:w="6" w:type="dxa"/>
          <w:trHeight w:val="300"/>
          <w:ins w:id="2279" w:author="Jules Schers" w:date="2023-01-12T12:41:00Z"/>
          <w:trPrChange w:id="2280" w:author="Jules Schers" w:date="2023-01-12T12:46:00Z">
            <w:trPr>
              <w:trHeight w:val="300"/>
            </w:trPr>
          </w:trPrChange>
        </w:trPr>
        <w:tc>
          <w:tcPr>
            <w:tcW w:w="1180" w:type="dxa"/>
            <w:tcBorders>
              <w:top w:val="nil"/>
              <w:left w:val="single" w:sz="8" w:space="0" w:color="auto"/>
              <w:bottom w:val="single" w:sz="8" w:space="0" w:color="auto"/>
              <w:right w:val="single" w:sz="8" w:space="0" w:color="auto"/>
            </w:tcBorders>
            <w:shd w:val="clear" w:color="auto" w:fill="auto"/>
            <w:noWrap/>
            <w:vAlign w:val="center"/>
            <w:hideMark/>
            <w:tcPrChange w:id="2281" w:author="Jules Schers" w:date="2023-01-12T12:46:00Z">
              <w:tcPr>
                <w:tcW w:w="1180"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2BC0E140" w14:textId="77777777" w:rsidR="00F14817" w:rsidRPr="00F14817" w:rsidRDefault="00F14817" w:rsidP="00F14817">
            <w:pPr>
              <w:spacing w:after="0" w:line="240" w:lineRule="auto"/>
              <w:jc w:val="both"/>
              <w:rPr>
                <w:ins w:id="2282" w:author="Jules Schers" w:date="2023-01-12T12:41:00Z"/>
                <w:rFonts w:ascii="Calibri" w:eastAsia="Times New Roman" w:hAnsi="Calibri" w:cs="Calibri"/>
                <w:color w:val="000000"/>
                <w:sz w:val="16"/>
                <w:szCs w:val="16"/>
                <w:lang w:eastAsia="en-GB"/>
                <w:rPrChange w:id="2283" w:author="Jules Schers" w:date="2023-01-12T12:41:00Z">
                  <w:rPr>
                    <w:ins w:id="2284" w:author="Jules Schers" w:date="2023-01-12T12:41:00Z"/>
                    <w:rFonts w:ascii="Calibri" w:eastAsia="Times New Roman" w:hAnsi="Calibri" w:cs="Calibri"/>
                    <w:color w:val="000000"/>
                    <w:sz w:val="20"/>
                    <w:szCs w:val="20"/>
                    <w:lang w:eastAsia="en-GB"/>
                  </w:rPr>
                </w:rPrChange>
              </w:rPr>
            </w:pPr>
            <w:ins w:id="2285" w:author="Jules Schers" w:date="2023-01-12T12:41:00Z">
              <w:r w:rsidRPr="00F14817">
                <w:rPr>
                  <w:rFonts w:ascii="Calibri" w:eastAsia="Times New Roman" w:hAnsi="Calibri" w:cs="Calibri"/>
                  <w:color w:val="000000"/>
                  <w:sz w:val="16"/>
                  <w:szCs w:val="16"/>
                  <w:lang w:eastAsia="en-GB"/>
                  <w:rPrChange w:id="2286" w:author="Jules Schers" w:date="2023-01-12T12:41:00Z">
                    <w:rPr>
                      <w:rFonts w:ascii="Calibri" w:eastAsia="Times New Roman" w:hAnsi="Calibri" w:cs="Calibri"/>
                      <w:color w:val="000000"/>
                      <w:sz w:val="20"/>
                      <w:szCs w:val="20"/>
                      <w:lang w:eastAsia="en-GB"/>
                    </w:rPr>
                  </w:rPrChange>
                </w:rPr>
                <w:t>2030</w:t>
              </w:r>
            </w:ins>
          </w:p>
        </w:tc>
        <w:tc>
          <w:tcPr>
            <w:tcW w:w="1220" w:type="dxa"/>
            <w:tcBorders>
              <w:top w:val="nil"/>
              <w:left w:val="nil"/>
              <w:bottom w:val="single" w:sz="8" w:space="0" w:color="auto"/>
              <w:right w:val="single" w:sz="8" w:space="0" w:color="auto"/>
            </w:tcBorders>
            <w:shd w:val="clear" w:color="auto" w:fill="auto"/>
            <w:noWrap/>
            <w:vAlign w:val="center"/>
            <w:hideMark/>
            <w:tcPrChange w:id="2287" w:author="Jules Schers" w:date="2023-01-12T12:46:00Z">
              <w:tcPr>
                <w:tcW w:w="1460" w:type="dxa"/>
                <w:tcBorders>
                  <w:top w:val="nil"/>
                  <w:left w:val="nil"/>
                  <w:bottom w:val="single" w:sz="8" w:space="0" w:color="auto"/>
                  <w:right w:val="single" w:sz="8" w:space="0" w:color="auto"/>
                </w:tcBorders>
                <w:shd w:val="clear" w:color="auto" w:fill="auto"/>
                <w:noWrap/>
                <w:vAlign w:val="center"/>
                <w:hideMark/>
              </w:tcPr>
            </w:tcPrChange>
          </w:tcPr>
          <w:p w14:paraId="218E2EFE" w14:textId="77777777" w:rsidR="00F14817" w:rsidRPr="00F14817" w:rsidRDefault="00F14817" w:rsidP="00F14817">
            <w:pPr>
              <w:spacing w:after="0" w:line="240" w:lineRule="auto"/>
              <w:jc w:val="right"/>
              <w:rPr>
                <w:ins w:id="2288" w:author="Jules Schers" w:date="2023-01-12T12:41:00Z"/>
                <w:rFonts w:ascii="Calibri" w:eastAsia="Times New Roman" w:hAnsi="Calibri" w:cs="Calibri"/>
                <w:color w:val="000000"/>
                <w:sz w:val="16"/>
                <w:szCs w:val="16"/>
                <w:lang w:eastAsia="en-GB"/>
                <w:rPrChange w:id="2289" w:author="Jules Schers" w:date="2023-01-12T12:41:00Z">
                  <w:rPr>
                    <w:ins w:id="2290" w:author="Jules Schers" w:date="2023-01-12T12:41:00Z"/>
                    <w:rFonts w:ascii="Calibri" w:eastAsia="Times New Roman" w:hAnsi="Calibri" w:cs="Calibri"/>
                    <w:color w:val="000000"/>
                    <w:sz w:val="20"/>
                    <w:szCs w:val="20"/>
                    <w:lang w:eastAsia="en-GB"/>
                  </w:rPr>
                </w:rPrChange>
              </w:rPr>
            </w:pPr>
            <w:ins w:id="2291" w:author="Jules Schers" w:date="2023-01-12T12:41:00Z">
              <w:r w:rsidRPr="00F14817">
                <w:rPr>
                  <w:rFonts w:ascii="Calibri" w:eastAsia="Times New Roman" w:hAnsi="Calibri" w:cs="Calibri"/>
                  <w:color w:val="000000"/>
                  <w:sz w:val="16"/>
                  <w:szCs w:val="16"/>
                  <w:lang w:eastAsia="en-GB"/>
                  <w:rPrChange w:id="2292" w:author="Jules Schers" w:date="2023-01-12T12:41:00Z">
                    <w:rPr>
                      <w:rFonts w:ascii="Calibri" w:eastAsia="Times New Roman" w:hAnsi="Calibri" w:cs="Calibri"/>
                      <w:color w:val="000000"/>
                      <w:sz w:val="20"/>
                      <w:szCs w:val="20"/>
                      <w:lang w:eastAsia="en-GB"/>
                    </w:rPr>
                  </w:rPrChange>
                </w:rPr>
                <w:t>3 890</w:t>
              </w:r>
            </w:ins>
          </w:p>
        </w:tc>
        <w:tc>
          <w:tcPr>
            <w:tcW w:w="960" w:type="dxa"/>
            <w:tcBorders>
              <w:top w:val="nil"/>
              <w:left w:val="nil"/>
              <w:bottom w:val="single" w:sz="8" w:space="0" w:color="auto"/>
              <w:right w:val="single" w:sz="8" w:space="0" w:color="auto"/>
            </w:tcBorders>
            <w:shd w:val="clear" w:color="auto" w:fill="auto"/>
            <w:noWrap/>
            <w:vAlign w:val="center"/>
            <w:hideMark/>
            <w:tcPrChange w:id="2293"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66AD7879" w14:textId="77777777" w:rsidR="00F14817" w:rsidRPr="00F14817" w:rsidRDefault="00F14817" w:rsidP="00F14817">
            <w:pPr>
              <w:spacing w:after="0" w:line="240" w:lineRule="auto"/>
              <w:jc w:val="right"/>
              <w:rPr>
                <w:ins w:id="2294" w:author="Jules Schers" w:date="2023-01-12T12:41:00Z"/>
                <w:rFonts w:ascii="Calibri" w:eastAsia="Times New Roman" w:hAnsi="Calibri" w:cs="Calibri"/>
                <w:color w:val="000000"/>
                <w:sz w:val="16"/>
                <w:szCs w:val="16"/>
                <w:lang w:eastAsia="en-GB"/>
                <w:rPrChange w:id="2295" w:author="Jules Schers" w:date="2023-01-12T12:41:00Z">
                  <w:rPr>
                    <w:ins w:id="2296" w:author="Jules Schers" w:date="2023-01-12T12:41:00Z"/>
                    <w:rFonts w:ascii="Calibri" w:eastAsia="Times New Roman" w:hAnsi="Calibri" w:cs="Calibri"/>
                    <w:color w:val="000000"/>
                    <w:sz w:val="20"/>
                    <w:szCs w:val="20"/>
                    <w:lang w:eastAsia="en-GB"/>
                  </w:rPr>
                </w:rPrChange>
              </w:rPr>
            </w:pPr>
            <w:ins w:id="2297" w:author="Jules Schers" w:date="2023-01-12T12:41:00Z">
              <w:r w:rsidRPr="00F14817">
                <w:rPr>
                  <w:rFonts w:ascii="Calibri" w:eastAsia="Times New Roman" w:hAnsi="Calibri" w:cs="Calibri"/>
                  <w:color w:val="000000"/>
                  <w:sz w:val="16"/>
                  <w:szCs w:val="16"/>
                  <w:lang w:eastAsia="en-GB"/>
                  <w:rPrChange w:id="2298" w:author="Jules Schers" w:date="2023-01-12T12:41:00Z">
                    <w:rPr>
                      <w:rFonts w:ascii="Calibri" w:eastAsia="Times New Roman" w:hAnsi="Calibri" w:cs="Calibri"/>
                      <w:color w:val="000000"/>
                      <w:sz w:val="20"/>
                      <w:szCs w:val="20"/>
                      <w:lang w:eastAsia="en-GB"/>
                    </w:rPr>
                  </w:rPrChange>
                </w:rPr>
                <w:t>5 740</w:t>
              </w:r>
            </w:ins>
          </w:p>
        </w:tc>
        <w:tc>
          <w:tcPr>
            <w:tcW w:w="960" w:type="dxa"/>
            <w:tcBorders>
              <w:top w:val="nil"/>
              <w:left w:val="nil"/>
              <w:bottom w:val="single" w:sz="8" w:space="0" w:color="auto"/>
              <w:right w:val="single" w:sz="8" w:space="0" w:color="auto"/>
            </w:tcBorders>
            <w:shd w:val="clear" w:color="auto" w:fill="auto"/>
            <w:noWrap/>
            <w:vAlign w:val="center"/>
            <w:hideMark/>
            <w:tcPrChange w:id="2299"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27F3AE9F" w14:textId="77777777" w:rsidR="00F14817" w:rsidRPr="00F14817" w:rsidRDefault="00F14817" w:rsidP="00F14817">
            <w:pPr>
              <w:spacing w:after="0" w:line="240" w:lineRule="auto"/>
              <w:jc w:val="right"/>
              <w:rPr>
                <w:ins w:id="2300" w:author="Jules Schers" w:date="2023-01-12T12:41:00Z"/>
                <w:rFonts w:ascii="Calibri" w:eastAsia="Times New Roman" w:hAnsi="Calibri" w:cs="Calibri"/>
                <w:color w:val="000000"/>
                <w:sz w:val="16"/>
                <w:szCs w:val="16"/>
                <w:lang w:eastAsia="en-GB"/>
                <w:rPrChange w:id="2301" w:author="Jules Schers" w:date="2023-01-12T12:41:00Z">
                  <w:rPr>
                    <w:ins w:id="2302" w:author="Jules Schers" w:date="2023-01-12T12:41:00Z"/>
                    <w:rFonts w:ascii="Calibri" w:eastAsia="Times New Roman" w:hAnsi="Calibri" w:cs="Calibri"/>
                    <w:color w:val="000000"/>
                    <w:sz w:val="20"/>
                    <w:szCs w:val="20"/>
                    <w:lang w:eastAsia="en-GB"/>
                  </w:rPr>
                </w:rPrChange>
              </w:rPr>
            </w:pPr>
            <w:ins w:id="2303" w:author="Jules Schers" w:date="2023-01-12T12:41:00Z">
              <w:r w:rsidRPr="00F14817">
                <w:rPr>
                  <w:rFonts w:ascii="Calibri" w:eastAsia="Times New Roman" w:hAnsi="Calibri" w:cs="Calibri"/>
                  <w:color w:val="000000"/>
                  <w:sz w:val="16"/>
                  <w:szCs w:val="16"/>
                  <w:lang w:eastAsia="en-GB"/>
                  <w:rPrChange w:id="2304" w:author="Jules Schers" w:date="2023-01-12T12:41:00Z">
                    <w:rPr>
                      <w:rFonts w:ascii="Calibri" w:eastAsia="Times New Roman" w:hAnsi="Calibri" w:cs="Calibri"/>
                      <w:color w:val="000000"/>
                      <w:sz w:val="20"/>
                      <w:szCs w:val="20"/>
                      <w:lang w:eastAsia="en-GB"/>
                    </w:rPr>
                  </w:rPrChange>
                </w:rPr>
                <w:t>6 454</w:t>
              </w:r>
            </w:ins>
          </w:p>
        </w:tc>
        <w:tc>
          <w:tcPr>
            <w:tcW w:w="960" w:type="dxa"/>
            <w:tcBorders>
              <w:top w:val="nil"/>
              <w:left w:val="nil"/>
              <w:bottom w:val="single" w:sz="8" w:space="0" w:color="auto"/>
              <w:right w:val="single" w:sz="8" w:space="0" w:color="auto"/>
            </w:tcBorders>
            <w:shd w:val="clear" w:color="auto" w:fill="auto"/>
            <w:noWrap/>
            <w:vAlign w:val="center"/>
            <w:hideMark/>
            <w:tcPrChange w:id="2305"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4A7EDC7B" w14:textId="77777777" w:rsidR="00F14817" w:rsidRPr="00F14817" w:rsidRDefault="00F14817" w:rsidP="00F14817">
            <w:pPr>
              <w:spacing w:after="0" w:line="240" w:lineRule="auto"/>
              <w:jc w:val="right"/>
              <w:rPr>
                <w:ins w:id="2306" w:author="Jules Schers" w:date="2023-01-12T12:41:00Z"/>
                <w:rFonts w:ascii="Calibri" w:eastAsia="Times New Roman" w:hAnsi="Calibri" w:cs="Calibri"/>
                <w:color w:val="000000"/>
                <w:sz w:val="16"/>
                <w:szCs w:val="16"/>
                <w:lang w:eastAsia="en-GB"/>
                <w:rPrChange w:id="2307" w:author="Jules Schers" w:date="2023-01-12T12:41:00Z">
                  <w:rPr>
                    <w:ins w:id="2308" w:author="Jules Schers" w:date="2023-01-12T12:41:00Z"/>
                    <w:rFonts w:ascii="Calibri" w:eastAsia="Times New Roman" w:hAnsi="Calibri" w:cs="Calibri"/>
                    <w:color w:val="000000"/>
                    <w:sz w:val="20"/>
                    <w:szCs w:val="20"/>
                    <w:lang w:eastAsia="en-GB"/>
                  </w:rPr>
                </w:rPrChange>
              </w:rPr>
            </w:pPr>
            <w:ins w:id="2309" w:author="Jules Schers" w:date="2023-01-12T12:41:00Z">
              <w:r w:rsidRPr="00F14817">
                <w:rPr>
                  <w:rFonts w:ascii="Calibri" w:eastAsia="Times New Roman" w:hAnsi="Calibri" w:cs="Calibri"/>
                  <w:color w:val="000000"/>
                  <w:sz w:val="16"/>
                  <w:szCs w:val="16"/>
                  <w:lang w:eastAsia="en-GB"/>
                  <w:rPrChange w:id="2310" w:author="Jules Schers" w:date="2023-01-12T12:41:00Z">
                    <w:rPr>
                      <w:rFonts w:ascii="Calibri" w:eastAsia="Times New Roman" w:hAnsi="Calibri" w:cs="Calibri"/>
                      <w:color w:val="000000"/>
                      <w:sz w:val="20"/>
                      <w:szCs w:val="20"/>
                      <w:lang w:eastAsia="en-GB"/>
                    </w:rPr>
                  </w:rPrChange>
                </w:rPr>
                <w:t>3 847</w:t>
              </w:r>
            </w:ins>
          </w:p>
        </w:tc>
        <w:tc>
          <w:tcPr>
            <w:tcW w:w="960" w:type="dxa"/>
            <w:tcBorders>
              <w:top w:val="nil"/>
              <w:left w:val="nil"/>
              <w:bottom w:val="single" w:sz="8" w:space="0" w:color="auto"/>
              <w:right w:val="single" w:sz="8" w:space="0" w:color="auto"/>
            </w:tcBorders>
            <w:shd w:val="clear" w:color="auto" w:fill="auto"/>
            <w:noWrap/>
            <w:vAlign w:val="center"/>
            <w:hideMark/>
            <w:tcPrChange w:id="2311" w:author="Jules Schers" w:date="2023-01-12T12:46:00Z">
              <w:tcPr>
                <w:tcW w:w="960" w:type="dxa"/>
                <w:tcBorders>
                  <w:top w:val="nil"/>
                  <w:left w:val="nil"/>
                  <w:bottom w:val="single" w:sz="8" w:space="0" w:color="auto"/>
                  <w:right w:val="single" w:sz="8" w:space="0" w:color="auto"/>
                </w:tcBorders>
                <w:shd w:val="clear" w:color="auto" w:fill="auto"/>
                <w:noWrap/>
                <w:vAlign w:val="center"/>
                <w:hideMark/>
              </w:tcPr>
            </w:tcPrChange>
          </w:tcPr>
          <w:p w14:paraId="7FDD48E6" w14:textId="77777777" w:rsidR="00F14817" w:rsidRPr="0057086C" w:rsidRDefault="00F14817" w:rsidP="00F14817">
            <w:pPr>
              <w:spacing w:after="0" w:line="240" w:lineRule="auto"/>
              <w:jc w:val="right"/>
              <w:rPr>
                <w:ins w:id="2312" w:author="Jules Schers" w:date="2023-01-12T12:41:00Z"/>
                <w:rFonts w:ascii="Calibri" w:eastAsia="Times New Roman" w:hAnsi="Calibri" w:cs="Calibri"/>
                <w:b/>
                <w:bCs/>
                <w:color w:val="000000"/>
                <w:sz w:val="16"/>
                <w:szCs w:val="16"/>
                <w:lang w:eastAsia="en-GB"/>
                <w:rPrChange w:id="2313" w:author="Jules Schers" w:date="2023-01-12T12:46:00Z">
                  <w:rPr>
                    <w:ins w:id="2314" w:author="Jules Schers" w:date="2023-01-12T12:41:00Z"/>
                    <w:rFonts w:ascii="Calibri" w:eastAsia="Times New Roman" w:hAnsi="Calibri" w:cs="Calibri"/>
                    <w:color w:val="000000"/>
                    <w:sz w:val="20"/>
                    <w:szCs w:val="20"/>
                    <w:lang w:eastAsia="en-GB"/>
                  </w:rPr>
                </w:rPrChange>
              </w:rPr>
            </w:pPr>
            <w:ins w:id="2315" w:author="Jules Schers" w:date="2023-01-12T12:41:00Z">
              <w:r w:rsidRPr="0057086C">
                <w:rPr>
                  <w:rFonts w:ascii="Calibri" w:eastAsia="Times New Roman" w:hAnsi="Calibri" w:cs="Calibri"/>
                  <w:b/>
                  <w:bCs/>
                  <w:color w:val="000000"/>
                  <w:sz w:val="16"/>
                  <w:szCs w:val="16"/>
                  <w:lang w:eastAsia="en-GB"/>
                  <w:rPrChange w:id="2316" w:author="Jules Schers" w:date="2023-01-12T12:46:00Z">
                    <w:rPr>
                      <w:rFonts w:ascii="Calibri" w:eastAsia="Times New Roman" w:hAnsi="Calibri" w:cs="Calibri"/>
                      <w:color w:val="000000"/>
                      <w:sz w:val="20"/>
                      <w:szCs w:val="20"/>
                      <w:lang w:eastAsia="en-GB"/>
                    </w:rPr>
                  </w:rPrChange>
                </w:rPr>
                <w:t>19 931</w:t>
              </w:r>
            </w:ins>
          </w:p>
        </w:tc>
        <w:tc>
          <w:tcPr>
            <w:tcW w:w="1200" w:type="dxa"/>
            <w:gridSpan w:val="2"/>
            <w:tcBorders>
              <w:top w:val="nil"/>
              <w:left w:val="nil"/>
              <w:bottom w:val="single" w:sz="8" w:space="0" w:color="auto"/>
              <w:right w:val="single" w:sz="8" w:space="0" w:color="auto"/>
            </w:tcBorders>
            <w:shd w:val="clear" w:color="auto" w:fill="auto"/>
            <w:noWrap/>
            <w:hideMark/>
            <w:tcPrChange w:id="2317" w:author="Jules Schers" w:date="2023-01-12T12:46:00Z">
              <w:tcPr>
                <w:tcW w:w="1200" w:type="dxa"/>
                <w:tcBorders>
                  <w:top w:val="nil"/>
                  <w:left w:val="nil"/>
                  <w:bottom w:val="single" w:sz="8" w:space="0" w:color="auto"/>
                  <w:right w:val="single" w:sz="8" w:space="0" w:color="auto"/>
                </w:tcBorders>
                <w:shd w:val="clear" w:color="auto" w:fill="auto"/>
                <w:noWrap/>
                <w:vAlign w:val="center"/>
                <w:hideMark/>
              </w:tcPr>
            </w:tcPrChange>
          </w:tcPr>
          <w:p w14:paraId="6742A72C" w14:textId="0F9ABF02" w:rsidR="00F14817" w:rsidRPr="0057086C" w:rsidRDefault="00F14817" w:rsidP="00F14817">
            <w:pPr>
              <w:spacing w:after="0" w:line="240" w:lineRule="auto"/>
              <w:jc w:val="center"/>
              <w:rPr>
                <w:ins w:id="2318" w:author="Jules Schers" w:date="2023-01-12T12:41:00Z"/>
                <w:rFonts w:ascii="Calibri" w:eastAsia="Times New Roman" w:hAnsi="Calibri" w:cs="Calibri"/>
                <w:b/>
                <w:bCs/>
                <w:color w:val="000000"/>
                <w:sz w:val="18"/>
                <w:szCs w:val="18"/>
                <w:lang w:eastAsia="en-GB"/>
                <w:rPrChange w:id="2319" w:author="Jules Schers" w:date="2023-01-12T12:46:00Z">
                  <w:rPr>
                    <w:ins w:id="2320" w:author="Jules Schers" w:date="2023-01-12T12:41:00Z"/>
                    <w:rFonts w:ascii="Calibri" w:eastAsia="Times New Roman" w:hAnsi="Calibri" w:cs="Calibri"/>
                    <w:color w:val="000000"/>
                    <w:sz w:val="20"/>
                    <w:szCs w:val="20"/>
                    <w:lang w:eastAsia="en-GB"/>
                  </w:rPr>
                </w:rPrChange>
              </w:rPr>
            </w:pPr>
            <w:ins w:id="2321" w:author="Jules Schers" w:date="2023-01-12T12:44:00Z">
              <w:r w:rsidRPr="0057086C">
                <w:rPr>
                  <w:b/>
                  <w:bCs/>
                  <w:sz w:val="18"/>
                  <w:szCs w:val="18"/>
                  <w:rPrChange w:id="2322" w:author="Jules Schers" w:date="2023-01-12T12:46:00Z">
                    <w:rPr/>
                  </w:rPrChange>
                </w:rPr>
                <w:t>0,14%</w:t>
              </w:r>
            </w:ins>
          </w:p>
        </w:tc>
      </w:tr>
    </w:tbl>
    <w:p w14:paraId="3F88580A" w14:textId="77777777" w:rsidR="00F14817" w:rsidRDefault="00F14817" w:rsidP="00F14817">
      <w:pPr>
        <w:rPr>
          <w:ins w:id="2323" w:author="Jules Schers" w:date="2023-01-12T12:17:00Z"/>
        </w:rPr>
      </w:pPr>
    </w:p>
    <w:p w14:paraId="2D8B2F26" w14:textId="6E333961" w:rsidR="0006586A" w:rsidRPr="00D80BAE" w:rsidRDefault="0006586A" w:rsidP="004D4754">
      <w:pPr>
        <w:rPr>
          <w:ins w:id="2324" w:author="Jules Schers" w:date="2023-01-12T11:25:00Z"/>
          <w:b/>
          <w:bCs/>
          <w:rPrChange w:id="2325" w:author="Jules Schers" w:date="2023-01-12T12:33:00Z">
            <w:rPr>
              <w:ins w:id="2326" w:author="Jules Schers" w:date="2023-01-12T11:25:00Z"/>
              <w:i/>
              <w:iCs/>
            </w:rPr>
          </w:rPrChange>
        </w:rPr>
      </w:pPr>
      <w:ins w:id="2327" w:author="Jules Schers" w:date="2023-01-12T12:17:00Z">
        <w:r w:rsidRPr="00D80BAE">
          <w:rPr>
            <w:b/>
            <w:bCs/>
            <w:rPrChange w:id="2328" w:author="Jules Schers" w:date="2023-01-12T12:33:00Z">
              <w:rPr/>
            </w:rPrChange>
          </w:rPr>
          <w:t>Step 3</w:t>
        </w:r>
      </w:ins>
      <w:ins w:id="2329" w:author="Jules Schers" w:date="2023-01-12T12:33:00Z">
        <w:r w:rsidR="00D80BAE" w:rsidRPr="00D80BAE">
          <w:rPr>
            <w:b/>
            <w:bCs/>
            <w:rPrChange w:id="2330" w:author="Jules Schers" w:date="2023-01-12T12:33:00Z">
              <w:rPr/>
            </w:rPrChange>
          </w:rPr>
          <w:t xml:space="preserve"> – Translate the additional educational attainment in the employed work force to a TFP </w:t>
        </w:r>
        <w:proofErr w:type="gramStart"/>
        <w:r w:rsidR="00D80BAE" w:rsidRPr="00D80BAE">
          <w:rPr>
            <w:b/>
            <w:bCs/>
            <w:rPrChange w:id="2331" w:author="Jules Schers" w:date="2023-01-12T12:33:00Z">
              <w:rPr/>
            </w:rPrChange>
          </w:rPr>
          <w:t>impact</w:t>
        </w:r>
      </w:ins>
      <w:proofErr w:type="gramEnd"/>
    </w:p>
    <w:p w14:paraId="7A1B9966" w14:textId="41865E05" w:rsidR="00557D65" w:rsidRDefault="00BF3B81" w:rsidP="001C7ABE">
      <w:pPr>
        <w:rPr>
          <w:ins w:id="2332" w:author="Jules Schers" w:date="2023-01-12T12:56:00Z"/>
        </w:rPr>
      </w:pPr>
      <w:ins w:id="2333" w:author="Jules Schers" w:date="2023-01-11T23:18:00Z">
        <w:r>
          <w:t>From the SAM 201</w:t>
        </w:r>
      </w:ins>
      <w:ins w:id="2334" w:author="Jules Schers" w:date="2023-01-11T23:19:00Z">
        <w:r>
          <w:t xml:space="preserve">9 we furthermore obtain differences in average pay by level of skill. We assume for convenience perfect or rational average labour markets, and we thus assume that the ratio of </w:t>
        </w:r>
      </w:ins>
      <w:ins w:id="2335" w:author="Jules Schers" w:date="2023-01-11T23:20:00Z">
        <w:r>
          <w:t xml:space="preserve">wage </w:t>
        </w:r>
      </w:ins>
      <w:ins w:id="2336" w:author="Jules Schers" w:date="2023-01-11T23:19:00Z">
        <w:r>
          <w:t xml:space="preserve">differences </w:t>
        </w:r>
      </w:ins>
      <w:ins w:id="2337" w:author="Jules Schers" w:date="2023-01-11T23:20:00Z">
        <w:r>
          <w:t>between educational labour market categories corresponds to increased labour productivity</w:t>
        </w:r>
      </w:ins>
      <w:ins w:id="2338" w:author="Jules Schers" w:date="2023-01-12T12:33:00Z">
        <w:r w:rsidR="00D80BAE">
          <w:t>.</w:t>
        </w:r>
      </w:ins>
    </w:p>
    <w:p w14:paraId="5AD1B11E" w14:textId="1AF4D115" w:rsidR="002C3D0F" w:rsidRDefault="002C3D0F" w:rsidP="001C7ABE">
      <w:pPr>
        <w:rPr>
          <w:ins w:id="2339" w:author="Jules Schers" w:date="2023-01-12T12:56:00Z"/>
        </w:rPr>
      </w:pPr>
      <w:ins w:id="2340" w:author="Jules Schers" w:date="2023-01-12T12:56:00Z">
        <w:r>
          <w:t xml:space="preserve">Table Z below calculates the average increase in wage rent for a person moving from being an average </w:t>
        </w:r>
      </w:ins>
      <w:ins w:id="2341" w:author="Jules Schers" w:date="2023-01-12T12:57:00Z">
        <w:r>
          <w:t>primary-</w:t>
        </w:r>
      </w:ins>
      <w:ins w:id="2342" w:author="Jules Schers" w:date="2023-01-12T12:56:00Z">
        <w:r>
          <w:t xml:space="preserve">school educated skilled </w:t>
        </w:r>
      </w:ins>
      <w:ins w:id="2343" w:author="Jules Schers" w:date="2023-01-12T12:57:00Z">
        <w:r>
          <w:t>worker to becoming an average secondary-school educated skilled worker.</w:t>
        </w:r>
      </w:ins>
      <w:ins w:id="2344" w:author="Jules Schers" w:date="2023-01-12T12:58:00Z">
        <w:r w:rsidR="00006805">
          <w:t xml:space="preserve"> The average for the presented years is a ratio of</w:t>
        </w:r>
      </w:ins>
      <w:ins w:id="2345" w:author="Jules Schers" w:date="2023-01-12T12:59:00Z">
        <w:r w:rsidR="00006805">
          <w:t xml:space="preserve"> 2,41.</w:t>
        </w:r>
      </w:ins>
    </w:p>
    <w:p w14:paraId="21AAC5D8" w14:textId="686EF957" w:rsidR="002C3D0F" w:rsidRPr="002C3D0F" w:rsidRDefault="002C3D0F" w:rsidP="001C7ABE">
      <w:pPr>
        <w:rPr>
          <w:ins w:id="2346" w:author="Jules Schers" w:date="2023-01-12T12:33:00Z"/>
          <w:i/>
          <w:iCs/>
          <w:color w:val="FF0000"/>
          <w:rPrChange w:id="2347" w:author="Jules Schers" w:date="2023-01-12T12:56:00Z">
            <w:rPr>
              <w:ins w:id="2348" w:author="Jules Schers" w:date="2023-01-12T12:33:00Z"/>
            </w:rPr>
          </w:rPrChange>
        </w:rPr>
      </w:pPr>
      <w:ins w:id="2349" w:author="Jules Schers" w:date="2023-01-12T12:56:00Z">
        <w:r w:rsidRPr="005474E5">
          <w:rPr>
            <w:i/>
            <w:iCs/>
            <w:color w:val="FF0000"/>
            <w:highlight w:val="yellow"/>
          </w:rPr>
          <w:t>Table</w:t>
        </w:r>
        <w:r>
          <w:rPr>
            <w:i/>
            <w:iCs/>
            <w:color w:val="FF0000"/>
          </w:rPr>
          <w:t xml:space="preserve"> Z</w:t>
        </w:r>
      </w:ins>
      <w:ins w:id="2350" w:author="Jules Schers" w:date="2023-01-12T13:04:00Z">
        <w:r w:rsidR="00006805">
          <w:rPr>
            <w:i/>
            <w:iCs/>
            <w:color w:val="FF0000"/>
          </w:rPr>
          <w:t>1</w:t>
        </w:r>
      </w:ins>
    </w:p>
    <w:tbl>
      <w:tblPr>
        <w:tblW w:w="7933" w:type="dxa"/>
        <w:tblInd w:w="113" w:type="dxa"/>
        <w:tblLook w:val="04A0" w:firstRow="1" w:lastRow="0" w:firstColumn="1" w:lastColumn="0" w:noHBand="0" w:noVBand="1"/>
        <w:tblPrChange w:id="2351" w:author="Jules Schers" w:date="2023-01-12T12:55:00Z">
          <w:tblPr>
            <w:tblW w:w="8478" w:type="dxa"/>
            <w:tblInd w:w="113" w:type="dxa"/>
            <w:tblLook w:val="04A0" w:firstRow="1" w:lastRow="0" w:firstColumn="1" w:lastColumn="0" w:noHBand="0" w:noVBand="1"/>
          </w:tblPr>
        </w:tblPrChange>
      </w:tblPr>
      <w:tblGrid>
        <w:gridCol w:w="1129"/>
        <w:gridCol w:w="887"/>
        <w:gridCol w:w="897"/>
        <w:gridCol w:w="767"/>
        <w:gridCol w:w="851"/>
        <w:gridCol w:w="716"/>
        <w:gridCol w:w="897"/>
        <w:gridCol w:w="796"/>
        <w:gridCol w:w="993"/>
        <w:tblGridChange w:id="2352">
          <w:tblGrid>
            <w:gridCol w:w="988"/>
            <w:gridCol w:w="887"/>
            <w:gridCol w:w="897"/>
            <w:gridCol w:w="767"/>
            <w:gridCol w:w="851"/>
            <w:gridCol w:w="331"/>
            <w:gridCol w:w="385"/>
            <w:gridCol w:w="897"/>
            <w:gridCol w:w="796"/>
            <w:gridCol w:w="1762"/>
            <w:gridCol w:w="62"/>
          </w:tblGrid>
        </w:tblGridChange>
      </w:tblGrid>
      <w:tr w:rsidR="00E56A2B" w:rsidRPr="00E56A2B" w14:paraId="33DC3E87" w14:textId="77777777" w:rsidTr="002C3D0F">
        <w:trPr>
          <w:trHeight w:val="387"/>
          <w:ins w:id="2353" w:author="Jules Schers" w:date="2023-01-12T12:53:00Z"/>
          <w:trPrChange w:id="2354" w:author="Jules Schers" w:date="2023-01-12T12:55:00Z">
            <w:trPr>
              <w:gridAfter w:val="0"/>
              <w:trHeight w:val="1116"/>
            </w:trPr>
          </w:trPrChange>
        </w:trPr>
        <w:tc>
          <w:tcPr>
            <w:tcW w:w="1129" w:type="dxa"/>
            <w:tcBorders>
              <w:top w:val="single" w:sz="4" w:space="0" w:color="auto"/>
              <w:left w:val="single" w:sz="4" w:space="0" w:color="auto"/>
              <w:bottom w:val="single" w:sz="4" w:space="0" w:color="auto"/>
              <w:right w:val="single" w:sz="4" w:space="0" w:color="auto"/>
            </w:tcBorders>
            <w:shd w:val="clear" w:color="auto" w:fill="auto"/>
            <w:vAlign w:val="bottom"/>
            <w:hideMark/>
            <w:tcPrChange w:id="2355" w:author="Jules Schers" w:date="2023-01-12T12:55:00Z">
              <w:tcPr>
                <w:tcW w:w="988" w:type="dxa"/>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55CF1A01" w14:textId="77777777" w:rsidR="00E56A2B" w:rsidRPr="00E56A2B" w:rsidRDefault="00E56A2B" w:rsidP="00E56A2B">
            <w:pPr>
              <w:spacing w:after="0" w:line="240" w:lineRule="auto"/>
              <w:rPr>
                <w:ins w:id="2356" w:author="Jules Schers" w:date="2023-01-12T12:53:00Z"/>
                <w:rFonts w:ascii="Calibri" w:eastAsia="Times New Roman" w:hAnsi="Calibri" w:cs="Calibri"/>
                <w:b/>
                <w:bCs/>
                <w:color w:val="44546A"/>
                <w:sz w:val="16"/>
                <w:szCs w:val="16"/>
                <w:lang w:eastAsia="en-GB"/>
                <w:rPrChange w:id="2357" w:author="Jules Schers" w:date="2023-01-12T12:53:00Z">
                  <w:rPr>
                    <w:ins w:id="2358" w:author="Jules Schers" w:date="2023-01-12T12:53:00Z"/>
                    <w:rFonts w:ascii="Calibri" w:eastAsia="Times New Roman" w:hAnsi="Calibri" w:cs="Calibri"/>
                    <w:b/>
                    <w:bCs/>
                    <w:color w:val="44546A"/>
                    <w:lang w:eastAsia="en-GB"/>
                  </w:rPr>
                </w:rPrChange>
              </w:rPr>
            </w:pPr>
            <w:ins w:id="2359" w:author="Jules Schers" w:date="2023-01-12T12:53:00Z">
              <w:r w:rsidRPr="00E56A2B">
                <w:rPr>
                  <w:rFonts w:ascii="Calibri" w:eastAsia="Times New Roman" w:hAnsi="Calibri" w:cs="Calibri"/>
                  <w:b/>
                  <w:bCs/>
                  <w:color w:val="44546A"/>
                  <w:sz w:val="16"/>
                  <w:szCs w:val="16"/>
                  <w:lang w:eastAsia="en-GB"/>
                  <w:rPrChange w:id="2360" w:author="Jules Schers" w:date="2023-01-12T12:53:00Z">
                    <w:rPr>
                      <w:rFonts w:ascii="Calibri" w:eastAsia="Times New Roman" w:hAnsi="Calibri" w:cs="Calibri"/>
                      <w:b/>
                      <w:bCs/>
                      <w:color w:val="44546A"/>
                      <w:lang w:eastAsia="en-GB"/>
                    </w:rPr>
                  </w:rPrChange>
                </w:rPr>
                <w:lastRenderedPageBreak/>
                <w:t> </w:t>
              </w:r>
            </w:ins>
          </w:p>
        </w:tc>
        <w:tc>
          <w:tcPr>
            <w:tcW w:w="3402" w:type="dxa"/>
            <w:gridSpan w:val="4"/>
            <w:tcBorders>
              <w:top w:val="single" w:sz="4" w:space="0" w:color="auto"/>
              <w:left w:val="nil"/>
              <w:bottom w:val="single" w:sz="4" w:space="0" w:color="auto"/>
              <w:right w:val="single" w:sz="4" w:space="0" w:color="000000"/>
            </w:tcBorders>
            <w:shd w:val="clear" w:color="auto" w:fill="auto"/>
            <w:vAlign w:val="bottom"/>
            <w:hideMark/>
            <w:tcPrChange w:id="2361" w:author="Jules Schers" w:date="2023-01-12T12:55:00Z">
              <w:tcPr>
                <w:tcW w:w="3650" w:type="dxa"/>
                <w:gridSpan w:val="5"/>
                <w:tcBorders>
                  <w:top w:val="single" w:sz="4" w:space="0" w:color="auto"/>
                  <w:left w:val="nil"/>
                  <w:bottom w:val="single" w:sz="4" w:space="0" w:color="auto"/>
                  <w:right w:val="single" w:sz="4" w:space="0" w:color="000000"/>
                </w:tcBorders>
                <w:shd w:val="clear" w:color="auto" w:fill="auto"/>
                <w:vAlign w:val="bottom"/>
                <w:hideMark/>
              </w:tcPr>
            </w:tcPrChange>
          </w:tcPr>
          <w:p w14:paraId="05258BAF" w14:textId="6D151D29" w:rsidR="00E56A2B" w:rsidRPr="00E56A2B" w:rsidRDefault="00E56A2B" w:rsidP="00E56A2B">
            <w:pPr>
              <w:spacing w:after="0" w:line="240" w:lineRule="auto"/>
              <w:jc w:val="center"/>
              <w:rPr>
                <w:ins w:id="2362" w:author="Jules Schers" w:date="2023-01-12T12:53:00Z"/>
                <w:rFonts w:ascii="Calibri" w:eastAsia="Times New Roman" w:hAnsi="Calibri" w:cs="Calibri"/>
                <w:b/>
                <w:bCs/>
                <w:color w:val="44546A"/>
                <w:sz w:val="16"/>
                <w:szCs w:val="16"/>
                <w:lang w:eastAsia="en-GB"/>
                <w:rPrChange w:id="2363" w:author="Jules Schers" w:date="2023-01-12T12:53:00Z">
                  <w:rPr>
                    <w:ins w:id="2364" w:author="Jules Schers" w:date="2023-01-12T12:53:00Z"/>
                    <w:rFonts w:ascii="Calibri" w:eastAsia="Times New Roman" w:hAnsi="Calibri" w:cs="Calibri"/>
                    <w:b/>
                    <w:bCs/>
                    <w:color w:val="44546A"/>
                    <w:lang w:eastAsia="en-GB"/>
                  </w:rPr>
                </w:rPrChange>
              </w:rPr>
            </w:pPr>
            <w:ins w:id="2365" w:author="Jules Schers" w:date="2023-01-12T12:53:00Z">
              <w:r>
                <w:rPr>
                  <w:rFonts w:ascii="Calibri" w:eastAsia="Times New Roman" w:hAnsi="Calibri" w:cs="Calibri"/>
                  <w:b/>
                  <w:bCs/>
                  <w:color w:val="44546A"/>
                  <w:sz w:val="16"/>
                  <w:szCs w:val="16"/>
                  <w:lang w:eastAsia="en-GB"/>
                </w:rPr>
                <w:t xml:space="preserve">Relative </w:t>
              </w:r>
              <w:r w:rsidRPr="00E56A2B">
                <w:rPr>
                  <w:rFonts w:ascii="Calibri" w:eastAsia="Times New Roman" w:hAnsi="Calibri" w:cs="Calibri"/>
                  <w:b/>
                  <w:bCs/>
                  <w:color w:val="44546A"/>
                  <w:sz w:val="16"/>
                  <w:szCs w:val="16"/>
                  <w:lang w:eastAsia="en-GB"/>
                  <w:rPrChange w:id="2366" w:author="Jules Schers" w:date="2023-01-12T12:53:00Z">
                    <w:rPr>
                      <w:rFonts w:ascii="Calibri" w:eastAsia="Times New Roman" w:hAnsi="Calibri" w:cs="Calibri"/>
                      <w:b/>
                      <w:bCs/>
                      <w:color w:val="44546A"/>
                      <w:lang w:eastAsia="en-GB"/>
                    </w:rPr>
                  </w:rPrChange>
                </w:rPr>
                <w:t>wage-rents</w:t>
              </w:r>
            </w:ins>
            <w:ins w:id="2367" w:author="Jules Schers" w:date="2023-01-12T12:54:00Z">
              <w:r>
                <w:rPr>
                  <w:rFonts w:ascii="Calibri" w:eastAsia="Times New Roman" w:hAnsi="Calibri" w:cs="Calibri"/>
                  <w:b/>
                  <w:bCs/>
                  <w:color w:val="44546A"/>
                  <w:sz w:val="16"/>
                  <w:szCs w:val="16"/>
                  <w:lang w:eastAsia="en-GB"/>
                </w:rPr>
                <w:t xml:space="preserve"> in </w:t>
              </w:r>
              <w:proofErr w:type="spellStart"/>
              <w:r>
                <w:rPr>
                  <w:rFonts w:ascii="Calibri" w:eastAsia="Times New Roman" w:hAnsi="Calibri" w:cs="Calibri"/>
                  <w:b/>
                  <w:bCs/>
                  <w:color w:val="44546A"/>
                  <w:sz w:val="16"/>
                  <w:szCs w:val="16"/>
                  <w:lang w:eastAsia="en-GB"/>
                </w:rPr>
                <w:t>No_Investment</w:t>
              </w:r>
              <w:proofErr w:type="spellEnd"/>
              <w:r>
                <w:rPr>
                  <w:rFonts w:ascii="Calibri" w:eastAsia="Times New Roman" w:hAnsi="Calibri" w:cs="Calibri"/>
                  <w:b/>
                  <w:bCs/>
                  <w:color w:val="44546A"/>
                  <w:sz w:val="16"/>
                  <w:szCs w:val="16"/>
                  <w:lang w:eastAsia="en-GB"/>
                </w:rPr>
                <w:t xml:space="preserve"> Reference</w:t>
              </w:r>
            </w:ins>
            <w:ins w:id="2368" w:author="Jules Schers" w:date="2023-01-12T12:53:00Z">
              <w:r w:rsidRPr="00E56A2B">
                <w:rPr>
                  <w:rFonts w:ascii="Calibri" w:eastAsia="Times New Roman" w:hAnsi="Calibri" w:cs="Calibri"/>
                  <w:b/>
                  <w:bCs/>
                  <w:color w:val="44546A"/>
                  <w:sz w:val="16"/>
                  <w:szCs w:val="16"/>
                  <w:lang w:eastAsia="en-GB"/>
                  <w:rPrChange w:id="2369" w:author="Jules Schers" w:date="2023-01-12T12:53:00Z">
                    <w:rPr>
                      <w:rFonts w:ascii="Calibri" w:eastAsia="Times New Roman" w:hAnsi="Calibri" w:cs="Calibri"/>
                      <w:b/>
                      <w:bCs/>
                      <w:color w:val="44546A"/>
                      <w:lang w:eastAsia="en-GB"/>
                    </w:rPr>
                  </w:rPrChange>
                </w:rPr>
                <w:t xml:space="preserve"> </w:t>
              </w:r>
              <w:r>
                <w:rPr>
                  <w:rFonts w:ascii="Calibri" w:eastAsia="Times New Roman" w:hAnsi="Calibri" w:cs="Calibri"/>
                  <w:b/>
                  <w:bCs/>
                  <w:color w:val="44546A"/>
                  <w:sz w:val="16"/>
                  <w:szCs w:val="16"/>
                  <w:lang w:eastAsia="en-GB"/>
                </w:rPr>
                <w:t>(</w:t>
              </w:r>
              <w:proofErr w:type="spellStart"/>
              <w:r w:rsidRPr="00E56A2B">
                <w:rPr>
                  <w:rFonts w:ascii="Calibri" w:eastAsia="Times New Roman" w:hAnsi="Calibri" w:cs="Calibri"/>
                  <w:b/>
                  <w:bCs/>
                  <w:color w:val="44546A"/>
                  <w:sz w:val="16"/>
                  <w:szCs w:val="16"/>
                  <w:lang w:eastAsia="en-GB"/>
                  <w:rPrChange w:id="2370" w:author="Jules Schers" w:date="2023-01-12T12:53:00Z">
                    <w:rPr>
                      <w:rFonts w:ascii="Calibri" w:eastAsia="Times New Roman" w:hAnsi="Calibri" w:cs="Calibri"/>
                      <w:b/>
                      <w:bCs/>
                      <w:color w:val="44546A"/>
                      <w:lang w:eastAsia="en-GB"/>
                    </w:rPr>
                  </w:rPrChange>
                </w:rPr>
                <w:t>wfx</w:t>
              </w:r>
              <w:proofErr w:type="spellEnd"/>
              <w:r w:rsidRPr="00E56A2B">
                <w:rPr>
                  <w:rFonts w:ascii="Calibri" w:eastAsia="Times New Roman" w:hAnsi="Calibri" w:cs="Calibri"/>
                  <w:b/>
                  <w:bCs/>
                  <w:color w:val="44546A"/>
                  <w:sz w:val="16"/>
                  <w:szCs w:val="16"/>
                  <w:lang w:eastAsia="en-GB"/>
                  <w:rPrChange w:id="2371" w:author="Jules Schers" w:date="2023-01-12T12:53:00Z">
                    <w:rPr>
                      <w:rFonts w:ascii="Calibri" w:eastAsia="Times New Roman" w:hAnsi="Calibri" w:cs="Calibri"/>
                      <w:b/>
                      <w:bCs/>
                      <w:color w:val="44546A"/>
                      <w:lang w:eastAsia="en-GB"/>
                    </w:rPr>
                  </w:rPrChange>
                </w:rPr>
                <w:t xml:space="preserve"> in </w:t>
              </w:r>
              <w:proofErr w:type="spellStart"/>
              <w:r w:rsidRPr="00E56A2B">
                <w:rPr>
                  <w:rFonts w:ascii="Calibri" w:eastAsia="Times New Roman" w:hAnsi="Calibri" w:cs="Calibri"/>
                  <w:b/>
                  <w:bCs/>
                  <w:color w:val="44546A"/>
                  <w:sz w:val="16"/>
                  <w:szCs w:val="16"/>
                  <w:lang w:eastAsia="en-GB"/>
                  <w:rPrChange w:id="2372" w:author="Jules Schers" w:date="2023-01-12T12:53:00Z">
                    <w:rPr>
                      <w:rFonts w:ascii="Calibri" w:eastAsia="Times New Roman" w:hAnsi="Calibri" w:cs="Calibri"/>
                      <w:b/>
                      <w:bCs/>
                      <w:color w:val="44546A"/>
                      <w:lang w:eastAsia="en-GB"/>
                    </w:rPr>
                  </w:rPrChange>
                </w:rPr>
                <w:t>satimge</w:t>
              </w:r>
              <w:proofErr w:type="spellEnd"/>
              <w:r>
                <w:rPr>
                  <w:rFonts w:ascii="Calibri" w:eastAsia="Times New Roman" w:hAnsi="Calibri" w:cs="Calibri"/>
                  <w:b/>
                  <w:bCs/>
                  <w:color w:val="44546A"/>
                  <w:sz w:val="16"/>
                  <w:szCs w:val="16"/>
                  <w:lang w:eastAsia="en-GB"/>
                </w:rPr>
                <w:t>)</w:t>
              </w:r>
            </w:ins>
          </w:p>
        </w:tc>
        <w:tc>
          <w:tcPr>
            <w:tcW w:w="3402" w:type="dxa"/>
            <w:gridSpan w:val="4"/>
            <w:tcBorders>
              <w:top w:val="single" w:sz="4" w:space="0" w:color="auto"/>
              <w:left w:val="nil"/>
              <w:bottom w:val="single" w:sz="4" w:space="0" w:color="auto"/>
              <w:right w:val="single" w:sz="4" w:space="0" w:color="000000"/>
            </w:tcBorders>
            <w:shd w:val="clear" w:color="auto" w:fill="auto"/>
            <w:vAlign w:val="bottom"/>
            <w:hideMark/>
            <w:tcPrChange w:id="2373" w:author="Jules Schers" w:date="2023-01-12T12:55:00Z">
              <w:tcPr>
                <w:tcW w:w="3840" w:type="dxa"/>
                <w:gridSpan w:val="4"/>
                <w:tcBorders>
                  <w:top w:val="single" w:sz="4" w:space="0" w:color="auto"/>
                  <w:left w:val="nil"/>
                  <w:bottom w:val="single" w:sz="4" w:space="0" w:color="auto"/>
                  <w:right w:val="single" w:sz="4" w:space="0" w:color="000000"/>
                </w:tcBorders>
                <w:shd w:val="clear" w:color="auto" w:fill="auto"/>
                <w:vAlign w:val="bottom"/>
                <w:hideMark/>
              </w:tcPr>
            </w:tcPrChange>
          </w:tcPr>
          <w:p w14:paraId="0C6C5A98" w14:textId="5D5F3124" w:rsidR="00E56A2B" w:rsidRPr="00E56A2B" w:rsidRDefault="00E56A2B" w:rsidP="00E56A2B">
            <w:pPr>
              <w:spacing w:after="0" w:line="240" w:lineRule="auto"/>
              <w:jc w:val="center"/>
              <w:rPr>
                <w:ins w:id="2374" w:author="Jules Schers" w:date="2023-01-12T12:53:00Z"/>
                <w:rFonts w:ascii="Calibri" w:eastAsia="Times New Roman" w:hAnsi="Calibri" w:cs="Calibri"/>
                <w:b/>
                <w:bCs/>
                <w:color w:val="44546A"/>
                <w:sz w:val="16"/>
                <w:szCs w:val="16"/>
                <w:lang w:eastAsia="en-GB"/>
                <w:rPrChange w:id="2375" w:author="Jules Schers" w:date="2023-01-12T12:53:00Z">
                  <w:rPr>
                    <w:ins w:id="2376" w:author="Jules Schers" w:date="2023-01-12T12:53:00Z"/>
                    <w:rFonts w:ascii="Calibri" w:eastAsia="Times New Roman" w:hAnsi="Calibri" w:cs="Calibri"/>
                    <w:b/>
                    <w:bCs/>
                    <w:color w:val="44546A"/>
                    <w:lang w:eastAsia="en-GB"/>
                  </w:rPr>
                </w:rPrChange>
              </w:rPr>
            </w:pPr>
            <w:ins w:id="2377" w:author="Jules Schers" w:date="2023-01-12T12:54:00Z">
              <w:r>
                <w:rPr>
                  <w:rFonts w:ascii="Calibri" w:eastAsia="Times New Roman" w:hAnsi="Calibri" w:cs="Calibri"/>
                  <w:b/>
                  <w:bCs/>
                  <w:color w:val="44546A"/>
                  <w:sz w:val="16"/>
                  <w:szCs w:val="16"/>
                  <w:lang w:eastAsia="en-GB"/>
                </w:rPr>
                <w:t xml:space="preserve">Wage rent ratio of </w:t>
              </w:r>
            </w:ins>
            <w:ins w:id="2378" w:author="Jules Schers" w:date="2023-01-12T12:53:00Z">
              <w:r w:rsidRPr="00E56A2B">
                <w:rPr>
                  <w:rFonts w:ascii="Calibri" w:eastAsia="Times New Roman" w:hAnsi="Calibri" w:cs="Calibri"/>
                  <w:b/>
                  <w:bCs/>
                  <w:color w:val="44546A"/>
                  <w:sz w:val="16"/>
                  <w:szCs w:val="16"/>
                  <w:lang w:eastAsia="en-GB"/>
                  <w:rPrChange w:id="2379" w:author="Jules Schers" w:date="2023-01-12T12:53:00Z">
                    <w:rPr>
                      <w:rFonts w:ascii="Calibri" w:eastAsia="Times New Roman" w:hAnsi="Calibri" w:cs="Calibri"/>
                      <w:b/>
                      <w:bCs/>
                      <w:color w:val="44546A"/>
                      <w:lang w:eastAsia="en-GB"/>
                    </w:rPr>
                  </w:rPrChange>
                </w:rPr>
                <w:t xml:space="preserve">Secondary labour </w:t>
              </w:r>
            </w:ins>
            <w:ins w:id="2380" w:author="Jules Schers" w:date="2023-01-12T12:54:00Z">
              <w:r>
                <w:rPr>
                  <w:rFonts w:ascii="Calibri" w:eastAsia="Times New Roman" w:hAnsi="Calibri" w:cs="Calibri"/>
                  <w:b/>
                  <w:bCs/>
                  <w:color w:val="44546A"/>
                  <w:sz w:val="16"/>
                  <w:szCs w:val="16"/>
                  <w:lang w:eastAsia="en-GB"/>
                </w:rPr>
                <w:t xml:space="preserve">over Primary </w:t>
              </w:r>
            </w:ins>
            <w:ins w:id="2381" w:author="Jules Schers" w:date="2023-01-12T12:53:00Z">
              <w:r w:rsidRPr="00E56A2B">
                <w:rPr>
                  <w:rFonts w:ascii="Calibri" w:eastAsia="Times New Roman" w:hAnsi="Calibri" w:cs="Calibri"/>
                  <w:b/>
                  <w:bCs/>
                  <w:color w:val="44546A"/>
                  <w:sz w:val="16"/>
                  <w:szCs w:val="16"/>
                  <w:lang w:eastAsia="en-GB"/>
                  <w:rPrChange w:id="2382" w:author="Jules Schers" w:date="2023-01-12T12:53:00Z">
                    <w:rPr>
                      <w:rFonts w:ascii="Calibri" w:eastAsia="Times New Roman" w:hAnsi="Calibri" w:cs="Calibri"/>
                      <w:b/>
                      <w:bCs/>
                      <w:color w:val="44546A"/>
                      <w:lang w:eastAsia="en-GB"/>
                    </w:rPr>
                  </w:rPrChange>
                </w:rPr>
                <w:t>Labour</w:t>
              </w:r>
            </w:ins>
          </w:p>
        </w:tc>
      </w:tr>
      <w:tr w:rsidR="00E56A2B" w:rsidRPr="00E56A2B" w14:paraId="41878FB5" w14:textId="77777777" w:rsidTr="002C3D0F">
        <w:tblPrEx>
          <w:tblPrExChange w:id="2383" w:author="Jules Schers" w:date="2023-01-12T12:55:00Z">
            <w:tblPrEx>
              <w:tblW w:w="8623" w:type="dxa"/>
            </w:tblPrEx>
          </w:tblPrExChange>
        </w:tblPrEx>
        <w:trPr>
          <w:trHeight w:val="549"/>
          <w:ins w:id="2384" w:author="Jules Schers" w:date="2023-01-12T12:53:00Z"/>
          <w:trPrChange w:id="2385" w:author="Jules Schers" w:date="2023-01-12T12:55:00Z">
            <w:trPr>
              <w:trHeight w:val="1116"/>
            </w:trPr>
          </w:trPrChange>
        </w:trPr>
        <w:tc>
          <w:tcPr>
            <w:tcW w:w="1129" w:type="dxa"/>
            <w:tcBorders>
              <w:top w:val="nil"/>
              <w:left w:val="single" w:sz="4" w:space="0" w:color="auto"/>
              <w:bottom w:val="single" w:sz="4" w:space="0" w:color="auto"/>
              <w:right w:val="single" w:sz="4" w:space="0" w:color="auto"/>
            </w:tcBorders>
            <w:shd w:val="clear" w:color="auto" w:fill="auto"/>
            <w:vAlign w:val="bottom"/>
            <w:hideMark/>
            <w:tcPrChange w:id="2386" w:author="Jules Schers" w:date="2023-01-12T12:55:00Z">
              <w:tcPr>
                <w:tcW w:w="988" w:type="dxa"/>
                <w:tcBorders>
                  <w:top w:val="nil"/>
                  <w:left w:val="single" w:sz="4" w:space="0" w:color="auto"/>
                  <w:bottom w:val="single" w:sz="4" w:space="0" w:color="auto"/>
                  <w:right w:val="single" w:sz="4" w:space="0" w:color="auto"/>
                </w:tcBorders>
                <w:shd w:val="clear" w:color="auto" w:fill="auto"/>
                <w:vAlign w:val="bottom"/>
                <w:hideMark/>
              </w:tcPr>
            </w:tcPrChange>
          </w:tcPr>
          <w:p w14:paraId="23579B8F" w14:textId="77777777" w:rsidR="00E56A2B" w:rsidRPr="00E56A2B" w:rsidRDefault="00E56A2B" w:rsidP="00E56A2B">
            <w:pPr>
              <w:spacing w:after="0" w:line="240" w:lineRule="auto"/>
              <w:rPr>
                <w:ins w:id="2387" w:author="Jules Schers" w:date="2023-01-12T12:53:00Z"/>
                <w:rFonts w:ascii="Calibri" w:eastAsia="Times New Roman" w:hAnsi="Calibri" w:cs="Calibri"/>
                <w:b/>
                <w:bCs/>
                <w:color w:val="44546A"/>
                <w:sz w:val="16"/>
                <w:szCs w:val="16"/>
                <w:lang w:eastAsia="en-GB"/>
                <w:rPrChange w:id="2388" w:author="Jules Schers" w:date="2023-01-12T12:53:00Z">
                  <w:rPr>
                    <w:ins w:id="2389" w:author="Jules Schers" w:date="2023-01-12T12:53:00Z"/>
                    <w:rFonts w:ascii="Calibri" w:eastAsia="Times New Roman" w:hAnsi="Calibri" w:cs="Calibri"/>
                    <w:b/>
                    <w:bCs/>
                    <w:color w:val="44546A"/>
                    <w:lang w:eastAsia="en-GB"/>
                  </w:rPr>
                </w:rPrChange>
              </w:rPr>
            </w:pPr>
            <w:ins w:id="2390" w:author="Jules Schers" w:date="2023-01-12T12:53:00Z">
              <w:r w:rsidRPr="00E56A2B">
                <w:rPr>
                  <w:rFonts w:ascii="Calibri" w:eastAsia="Times New Roman" w:hAnsi="Calibri" w:cs="Calibri"/>
                  <w:b/>
                  <w:bCs/>
                  <w:color w:val="44546A"/>
                  <w:sz w:val="16"/>
                  <w:szCs w:val="16"/>
                  <w:lang w:eastAsia="en-GB"/>
                  <w:rPrChange w:id="2391" w:author="Jules Schers" w:date="2023-01-12T12:53:00Z">
                    <w:rPr>
                      <w:rFonts w:ascii="Calibri" w:eastAsia="Times New Roman" w:hAnsi="Calibri" w:cs="Calibri"/>
                      <w:b/>
                      <w:bCs/>
                      <w:color w:val="44546A"/>
                      <w:lang w:eastAsia="en-GB"/>
                    </w:rPr>
                  </w:rPrChange>
                </w:rPr>
                <w:t>Year (2019 is calibration)</w:t>
              </w:r>
            </w:ins>
          </w:p>
        </w:tc>
        <w:tc>
          <w:tcPr>
            <w:tcW w:w="887" w:type="dxa"/>
            <w:tcBorders>
              <w:top w:val="nil"/>
              <w:left w:val="nil"/>
              <w:bottom w:val="single" w:sz="4" w:space="0" w:color="auto"/>
              <w:right w:val="single" w:sz="4" w:space="0" w:color="auto"/>
            </w:tcBorders>
            <w:shd w:val="clear" w:color="auto" w:fill="auto"/>
            <w:noWrap/>
            <w:vAlign w:val="bottom"/>
            <w:hideMark/>
            <w:tcPrChange w:id="2392"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72F7809B" w14:textId="77777777" w:rsidR="00E56A2B" w:rsidRPr="00E56A2B" w:rsidRDefault="00E56A2B" w:rsidP="00E56A2B">
            <w:pPr>
              <w:spacing w:after="0" w:line="240" w:lineRule="auto"/>
              <w:rPr>
                <w:ins w:id="2393" w:author="Jules Schers" w:date="2023-01-12T12:53:00Z"/>
                <w:rFonts w:ascii="Calibri" w:eastAsia="Times New Roman" w:hAnsi="Calibri" w:cs="Calibri"/>
                <w:b/>
                <w:bCs/>
                <w:color w:val="44546A"/>
                <w:sz w:val="16"/>
                <w:szCs w:val="16"/>
                <w:lang w:eastAsia="en-GB"/>
                <w:rPrChange w:id="2394" w:author="Jules Schers" w:date="2023-01-12T12:53:00Z">
                  <w:rPr>
                    <w:ins w:id="2395" w:author="Jules Schers" w:date="2023-01-12T12:53:00Z"/>
                    <w:rFonts w:ascii="Calibri" w:eastAsia="Times New Roman" w:hAnsi="Calibri" w:cs="Calibri"/>
                    <w:b/>
                    <w:bCs/>
                    <w:color w:val="44546A"/>
                    <w:lang w:eastAsia="en-GB"/>
                  </w:rPr>
                </w:rPrChange>
              </w:rPr>
            </w:pPr>
            <w:ins w:id="2396" w:author="Jules Schers" w:date="2023-01-12T12:53:00Z">
              <w:r w:rsidRPr="00E56A2B">
                <w:rPr>
                  <w:rFonts w:ascii="Calibri" w:eastAsia="Times New Roman" w:hAnsi="Calibri" w:cs="Calibri"/>
                  <w:b/>
                  <w:bCs/>
                  <w:color w:val="44546A"/>
                  <w:sz w:val="16"/>
                  <w:szCs w:val="16"/>
                  <w:lang w:eastAsia="en-GB"/>
                  <w:rPrChange w:id="2397" w:author="Jules Schers" w:date="2023-01-12T12:53:00Z">
                    <w:rPr>
                      <w:rFonts w:ascii="Calibri" w:eastAsia="Times New Roman" w:hAnsi="Calibri" w:cs="Calibri"/>
                      <w:b/>
                      <w:bCs/>
                      <w:color w:val="44546A"/>
                      <w:lang w:eastAsia="en-GB"/>
                    </w:rPr>
                  </w:rPrChange>
                </w:rPr>
                <w:t>tertiary</w:t>
              </w:r>
            </w:ins>
          </w:p>
        </w:tc>
        <w:tc>
          <w:tcPr>
            <w:tcW w:w="897" w:type="dxa"/>
            <w:tcBorders>
              <w:top w:val="nil"/>
              <w:left w:val="nil"/>
              <w:bottom w:val="single" w:sz="4" w:space="0" w:color="auto"/>
              <w:right w:val="single" w:sz="4" w:space="0" w:color="auto"/>
            </w:tcBorders>
            <w:shd w:val="clear" w:color="auto" w:fill="auto"/>
            <w:noWrap/>
            <w:vAlign w:val="bottom"/>
            <w:hideMark/>
            <w:tcPrChange w:id="2398"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1C0DBB56" w14:textId="77777777" w:rsidR="00E56A2B" w:rsidRPr="00E56A2B" w:rsidRDefault="00E56A2B" w:rsidP="00E56A2B">
            <w:pPr>
              <w:spacing w:after="0" w:line="240" w:lineRule="auto"/>
              <w:rPr>
                <w:ins w:id="2399" w:author="Jules Schers" w:date="2023-01-12T12:53:00Z"/>
                <w:rFonts w:ascii="Calibri" w:eastAsia="Times New Roman" w:hAnsi="Calibri" w:cs="Calibri"/>
                <w:b/>
                <w:bCs/>
                <w:color w:val="44546A"/>
                <w:sz w:val="16"/>
                <w:szCs w:val="16"/>
                <w:lang w:eastAsia="en-GB"/>
                <w:rPrChange w:id="2400" w:author="Jules Schers" w:date="2023-01-12T12:53:00Z">
                  <w:rPr>
                    <w:ins w:id="2401" w:author="Jules Schers" w:date="2023-01-12T12:53:00Z"/>
                    <w:rFonts w:ascii="Calibri" w:eastAsia="Times New Roman" w:hAnsi="Calibri" w:cs="Calibri"/>
                    <w:b/>
                    <w:bCs/>
                    <w:color w:val="44546A"/>
                    <w:lang w:eastAsia="en-GB"/>
                  </w:rPr>
                </w:rPrChange>
              </w:rPr>
            </w:pPr>
            <w:ins w:id="2402" w:author="Jules Schers" w:date="2023-01-12T12:53:00Z">
              <w:r w:rsidRPr="00E56A2B">
                <w:rPr>
                  <w:rFonts w:ascii="Calibri" w:eastAsia="Times New Roman" w:hAnsi="Calibri" w:cs="Calibri"/>
                  <w:b/>
                  <w:bCs/>
                  <w:color w:val="44546A"/>
                  <w:sz w:val="16"/>
                  <w:szCs w:val="16"/>
                  <w:lang w:eastAsia="en-GB"/>
                  <w:rPrChange w:id="2403" w:author="Jules Schers" w:date="2023-01-12T12:53:00Z">
                    <w:rPr>
                      <w:rFonts w:ascii="Calibri" w:eastAsia="Times New Roman" w:hAnsi="Calibri" w:cs="Calibri"/>
                      <w:b/>
                      <w:bCs/>
                      <w:color w:val="44546A"/>
                      <w:lang w:eastAsia="en-GB"/>
                    </w:rPr>
                  </w:rPrChange>
                </w:rPr>
                <w:t>secondary</w:t>
              </w:r>
            </w:ins>
          </w:p>
        </w:tc>
        <w:tc>
          <w:tcPr>
            <w:tcW w:w="767" w:type="dxa"/>
            <w:tcBorders>
              <w:top w:val="nil"/>
              <w:left w:val="nil"/>
              <w:bottom w:val="single" w:sz="4" w:space="0" w:color="auto"/>
              <w:right w:val="single" w:sz="4" w:space="0" w:color="auto"/>
            </w:tcBorders>
            <w:shd w:val="clear" w:color="auto" w:fill="auto"/>
            <w:noWrap/>
            <w:vAlign w:val="bottom"/>
            <w:hideMark/>
            <w:tcPrChange w:id="2404"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55D8A3FD" w14:textId="77777777" w:rsidR="00E56A2B" w:rsidRPr="00E56A2B" w:rsidRDefault="00E56A2B" w:rsidP="00E56A2B">
            <w:pPr>
              <w:spacing w:after="0" w:line="240" w:lineRule="auto"/>
              <w:rPr>
                <w:ins w:id="2405" w:author="Jules Schers" w:date="2023-01-12T12:53:00Z"/>
                <w:rFonts w:ascii="Calibri" w:eastAsia="Times New Roman" w:hAnsi="Calibri" w:cs="Calibri"/>
                <w:b/>
                <w:bCs/>
                <w:color w:val="44546A"/>
                <w:sz w:val="16"/>
                <w:szCs w:val="16"/>
                <w:lang w:eastAsia="en-GB"/>
                <w:rPrChange w:id="2406" w:author="Jules Schers" w:date="2023-01-12T12:53:00Z">
                  <w:rPr>
                    <w:ins w:id="2407" w:author="Jules Schers" w:date="2023-01-12T12:53:00Z"/>
                    <w:rFonts w:ascii="Calibri" w:eastAsia="Times New Roman" w:hAnsi="Calibri" w:cs="Calibri"/>
                    <w:b/>
                    <w:bCs/>
                    <w:color w:val="44546A"/>
                    <w:lang w:eastAsia="en-GB"/>
                  </w:rPr>
                </w:rPrChange>
              </w:rPr>
            </w:pPr>
            <w:ins w:id="2408" w:author="Jules Schers" w:date="2023-01-12T12:53:00Z">
              <w:r w:rsidRPr="00E56A2B">
                <w:rPr>
                  <w:rFonts w:ascii="Calibri" w:eastAsia="Times New Roman" w:hAnsi="Calibri" w:cs="Calibri"/>
                  <w:b/>
                  <w:bCs/>
                  <w:color w:val="44546A"/>
                  <w:sz w:val="16"/>
                  <w:szCs w:val="16"/>
                  <w:lang w:eastAsia="en-GB"/>
                  <w:rPrChange w:id="2409" w:author="Jules Schers" w:date="2023-01-12T12:53:00Z">
                    <w:rPr>
                      <w:rFonts w:ascii="Calibri" w:eastAsia="Times New Roman" w:hAnsi="Calibri" w:cs="Calibri"/>
                      <w:b/>
                      <w:bCs/>
                      <w:color w:val="44546A"/>
                      <w:lang w:eastAsia="en-GB"/>
                    </w:rPr>
                  </w:rPrChange>
                </w:rPr>
                <w:t>middle</w:t>
              </w:r>
            </w:ins>
          </w:p>
        </w:tc>
        <w:tc>
          <w:tcPr>
            <w:tcW w:w="851" w:type="dxa"/>
            <w:tcBorders>
              <w:top w:val="nil"/>
              <w:left w:val="nil"/>
              <w:bottom w:val="single" w:sz="4" w:space="0" w:color="auto"/>
              <w:right w:val="single" w:sz="4" w:space="0" w:color="auto"/>
            </w:tcBorders>
            <w:shd w:val="clear" w:color="auto" w:fill="auto"/>
            <w:noWrap/>
            <w:vAlign w:val="bottom"/>
            <w:hideMark/>
            <w:tcPrChange w:id="2410"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73180144" w14:textId="77777777" w:rsidR="00E56A2B" w:rsidRPr="00E56A2B" w:rsidRDefault="00E56A2B" w:rsidP="00E56A2B">
            <w:pPr>
              <w:spacing w:after="0" w:line="240" w:lineRule="auto"/>
              <w:rPr>
                <w:ins w:id="2411" w:author="Jules Schers" w:date="2023-01-12T12:53:00Z"/>
                <w:rFonts w:ascii="Calibri" w:eastAsia="Times New Roman" w:hAnsi="Calibri" w:cs="Calibri"/>
                <w:b/>
                <w:bCs/>
                <w:color w:val="44546A"/>
                <w:sz w:val="16"/>
                <w:szCs w:val="16"/>
                <w:lang w:eastAsia="en-GB"/>
                <w:rPrChange w:id="2412" w:author="Jules Schers" w:date="2023-01-12T12:53:00Z">
                  <w:rPr>
                    <w:ins w:id="2413" w:author="Jules Schers" w:date="2023-01-12T12:53:00Z"/>
                    <w:rFonts w:ascii="Calibri" w:eastAsia="Times New Roman" w:hAnsi="Calibri" w:cs="Calibri"/>
                    <w:b/>
                    <w:bCs/>
                    <w:color w:val="44546A"/>
                    <w:lang w:eastAsia="en-GB"/>
                  </w:rPr>
                </w:rPrChange>
              </w:rPr>
            </w:pPr>
            <w:ins w:id="2414" w:author="Jules Schers" w:date="2023-01-12T12:53:00Z">
              <w:r w:rsidRPr="00E56A2B">
                <w:rPr>
                  <w:rFonts w:ascii="Calibri" w:eastAsia="Times New Roman" w:hAnsi="Calibri" w:cs="Calibri"/>
                  <w:b/>
                  <w:bCs/>
                  <w:color w:val="44546A"/>
                  <w:sz w:val="16"/>
                  <w:szCs w:val="16"/>
                  <w:lang w:eastAsia="en-GB"/>
                  <w:rPrChange w:id="2415" w:author="Jules Schers" w:date="2023-01-12T12:53:00Z">
                    <w:rPr>
                      <w:rFonts w:ascii="Calibri" w:eastAsia="Times New Roman" w:hAnsi="Calibri" w:cs="Calibri"/>
                      <w:b/>
                      <w:bCs/>
                      <w:color w:val="44546A"/>
                      <w:lang w:eastAsia="en-GB"/>
                    </w:rPr>
                  </w:rPrChange>
                </w:rPr>
                <w:t>primary</w:t>
              </w:r>
            </w:ins>
          </w:p>
        </w:tc>
        <w:tc>
          <w:tcPr>
            <w:tcW w:w="716" w:type="dxa"/>
            <w:tcBorders>
              <w:top w:val="nil"/>
              <w:left w:val="nil"/>
              <w:bottom w:val="single" w:sz="4" w:space="0" w:color="auto"/>
              <w:right w:val="single" w:sz="4" w:space="0" w:color="auto"/>
            </w:tcBorders>
            <w:shd w:val="clear" w:color="auto" w:fill="auto"/>
            <w:noWrap/>
            <w:vAlign w:val="bottom"/>
            <w:hideMark/>
            <w:tcPrChange w:id="2416"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7AF57E2B" w14:textId="77777777" w:rsidR="00E56A2B" w:rsidRPr="00E56A2B" w:rsidRDefault="00E56A2B" w:rsidP="00E56A2B">
            <w:pPr>
              <w:spacing w:after="0" w:line="240" w:lineRule="auto"/>
              <w:rPr>
                <w:ins w:id="2417" w:author="Jules Schers" w:date="2023-01-12T12:53:00Z"/>
                <w:rFonts w:ascii="Calibri" w:eastAsia="Times New Roman" w:hAnsi="Calibri" w:cs="Calibri"/>
                <w:b/>
                <w:bCs/>
                <w:color w:val="44546A"/>
                <w:sz w:val="16"/>
                <w:szCs w:val="16"/>
                <w:lang w:eastAsia="en-GB"/>
                <w:rPrChange w:id="2418" w:author="Jules Schers" w:date="2023-01-12T12:53:00Z">
                  <w:rPr>
                    <w:ins w:id="2419" w:author="Jules Schers" w:date="2023-01-12T12:53:00Z"/>
                    <w:rFonts w:ascii="Calibri" w:eastAsia="Times New Roman" w:hAnsi="Calibri" w:cs="Calibri"/>
                    <w:b/>
                    <w:bCs/>
                    <w:color w:val="44546A"/>
                    <w:lang w:eastAsia="en-GB"/>
                  </w:rPr>
                </w:rPrChange>
              </w:rPr>
            </w:pPr>
            <w:ins w:id="2420" w:author="Jules Schers" w:date="2023-01-12T12:53:00Z">
              <w:r w:rsidRPr="00E56A2B">
                <w:rPr>
                  <w:rFonts w:ascii="Calibri" w:eastAsia="Times New Roman" w:hAnsi="Calibri" w:cs="Calibri"/>
                  <w:b/>
                  <w:bCs/>
                  <w:color w:val="44546A"/>
                  <w:sz w:val="16"/>
                  <w:szCs w:val="16"/>
                  <w:lang w:eastAsia="en-GB"/>
                  <w:rPrChange w:id="2421" w:author="Jules Schers" w:date="2023-01-12T12:53:00Z">
                    <w:rPr>
                      <w:rFonts w:ascii="Calibri" w:eastAsia="Times New Roman" w:hAnsi="Calibri" w:cs="Calibri"/>
                      <w:b/>
                      <w:bCs/>
                      <w:color w:val="44546A"/>
                      <w:lang w:eastAsia="en-GB"/>
                    </w:rPr>
                  </w:rPrChange>
                </w:rPr>
                <w:t>tertiary</w:t>
              </w:r>
            </w:ins>
          </w:p>
        </w:tc>
        <w:tc>
          <w:tcPr>
            <w:tcW w:w="897" w:type="dxa"/>
            <w:tcBorders>
              <w:top w:val="nil"/>
              <w:left w:val="nil"/>
              <w:bottom w:val="single" w:sz="4" w:space="0" w:color="auto"/>
              <w:right w:val="single" w:sz="4" w:space="0" w:color="auto"/>
            </w:tcBorders>
            <w:shd w:val="clear" w:color="auto" w:fill="auto"/>
            <w:noWrap/>
            <w:vAlign w:val="bottom"/>
            <w:hideMark/>
            <w:tcPrChange w:id="2422"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36F62A30" w14:textId="77777777" w:rsidR="00E56A2B" w:rsidRPr="00E56A2B" w:rsidRDefault="00E56A2B" w:rsidP="00E56A2B">
            <w:pPr>
              <w:spacing w:after="0" w:line="240" w:lineRule="auto"/>
              <w:rPr>
                <w:ins w:id="2423" w:author="Jules Schers" w:date="2023-01-12T12:53:00Z"/>
                <w:rFonts w:ascii="Calibri" w:eastAsia="Times New Roman" w:hAnsi="Calibri" w:cs="Calibri"/>
                <w:b/>
                <w:bCs/>
                <w:color w:val="44546A"/>
                <w:sz w:val="16"/>
                <w:szCs w:val="16"/>
                <w:lang w:eastAsia="en-GB"/>
                <w:rPrChange w:id="2424" w:author="Jules Schers" w:date="2023-01-12T12:53:00Z">
                  <w:rPr>
                    <w:ins w:id="2425" w:author="Jules Schers" w:date="2023-01-12T12:53:00Z"/>
                    <w:rFonts w:ascii="Calibri" w:eastAsia="Times New Roman" w:hAnsi="Calibri" w:cs="Calibri"/>
                    <w:b/>
                    <w:bCs/>
                    <w:color w:val="44546A"/>
                    <w:lang w:eastAsia="en-GB"/>
                  </w:rPr>
                </w:rPrChange>
              </w:rPr>
            </w:pPr>
            <w:ins w:id="2426" w:author="Jules Schers" w:date="2023-01-12T12:53:00Z">
              <w:r w:rsidRPr="00E56A2B">
                <w:rPr>
                  <w:rFonts w:ascii="Calibri" w:eastAsia="Times New Roman" w:hAnsi="Calibri" w:cs="Calibri"/>
                  <w:b/>
                  <w:bCs/>
                  <w:color w:val="44546A"/>
                  <w:sz w:val="16"/>
                  <w:szCs w:val="16"/>
                  <w:lang w:eastAsia="en-GB"/>
                  <w:rPrChange w:id="2427" w:author="Jules Schers" w:date="2023-01-12T12:53:00Z">
                    <w:rPr>
                      <w:rFonts w:ascii="Calibri" w:eastAsia="Times New Roman" w:hAnsi="Calibri" w:cs="Calibri"/>
                      <w:b/>
                      <w:bCs/>
                      <w:color w:val="44546A"/>
                      <w:lang w:eastAsia="en-GB"/>
                    </w:rPr>
                  </w:rPrChange>
                </w:rPr>
                <w:t>secondary</w:t>
              </w:r>
            </w:ins>
          </w:p>
        </w:tc>
        <w:tc>
          <w:tcPr>
            <w:tcW w:w="796" w:type="dxa"/>
            <w:tcBorders>
              <w:top w:val="nil"/>
              <w:left w:val="nil"/>
              <w:bottom w:val="single" w:sz="4" w:space="0" w:color="auto"/>
              <w:right w:val="single" w:sz="4" w:space="0" w:color="auto"/>
            </w:tcBorders>
            <w:shd w:val="clear" w:color="auto" w:fill="auto"/>
            <w:noWrap/>
            <w:vAlign w:val="bottom"/>
            <w:hideMark/>
            <w:tcPrChange w:id="2428"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1CBD42F0" w14:textId="77777777" w:rsidR="00E56A2B" w:rsidRPr="00E56A2B" w:rsidRDefault="00E56A2B" w:rsidP="00E56A2B">
            <w:pPr>
              <w:spacing w:after="0" w:line="240" w:lineRule="auto"/>
              <w:rPr>
                <w:ins w:id="2429" w:author="Jules Schers" w:date="2023-01-12T12:53:00Z"/>
                <w:rFonts w:ascii="Calibri" w:eastAsia="Times New Roman" w:hAnsi="Calibri" w:cs="Calibri"/>
                <w:b/>
                <w:bCs/>
                <w:color w:val="44546A"/>
                <w:sz w:val="16"/>
                <w:szCs w:val="16"/>
                <w:lang w:eastAsia="en-GB"/>
                <w:rPrChange w:id="2430" w:author="Jules Schers" w:date="2023-01-12T12:53:00Z">
                  <w:rPr>
                    <w:ins w:id="2431" w:author="Jules Schers" w:date="2023-01-12T12:53:00Z"/>
                    <w:rFonts w:ascii="Calibri" w:eastAsia="Times New Roman" w:hAnsi="Calibri" w:cs="Calibri"/>
                    <w:b/>
                    <w:bCs/>
                    <w:color w:val="44546A"/>
                    <w:lang w:eastAsia="en-GB"/>
                  </w:rPr>
                </w:rPrChange>
              </w:rPr>
            </w:pPr>
            <w:ins w:id="2432" w:author="Jules Schers" w:date="2023-01-12T12:53:00Z">
              <w:r w:rsidRPr="00E56A2B">
                <w:rPr>
                  <w:rFonts w:ascii="Calibri" w:eastAsia="Times New Roman" w:hAnsi="Calibri" w:cs="Calibri"/>
                  <w:b/>
                  <w:bCs/>
                  <w:color w:val="44546A"/>
                  <w:sz w:val="16"/>
                  <w:szCs w:val="16"/>
                  <w:lang w:eastAsia="en-GB"/>
                  <w:rPrChange w:id="2433" w:author="Jules Schers" w:date="2023-01-12T12:53:00Z">
                    <w:rPr>
                      <w:rFonts w:ascii="Calibri" w:eastAsia="Times New Roman" w:hAnsi="Calibri" w:cs="Calibri"/>
                      <w:b/>
                      <w:bCs/>
                      <w:color w:val="44546A"/>
                      <w:lang w:eastAsia="en-GB"/>
                    </w:rPr>
                  </w:rPrChange>
                </w:rPr>
                <w:t>middle</w:t>
              </w:r>
            </w:ins>
          </w:p>
        </w:tc>
        <w:tc>
          <w:tcPr>
            <w:tcW w:w="993" w:type="dxa"/>
            <w:tcBorders>
              <w:top w:val="nil"/>
              <w:left w:val="nil"/>
              <w:bottom w:val="single" w:sz="4" w:space="0" w:color="auto"/>
              <w:right w:val="single" w:sz="4" w:space="0" w:color="auto"/>
            </w:tcBorders>
            <w:shd w:val="clear" w:color="auto" w:fill="auto"/>
            <w:noWrap/>
            <w:vAlign w:val="bottom"/>
            <w:hideMark/>
            <w:tcPrChange w:id="2434"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23BDC050" w14:textId="77777777" w:rsidR="00E56A2B" w:rsidRPr="00E56A2B" w:rsidRDefault="00E56A2B" w:rsidP="00E56A2B">
            <w:pPr>
              <w:spacing w:after="0" w:line="240" w:lineRule="auto"/>
              <w:rPr>
                <w:ins w:id="2435" w:author="Jules Schers" w:date="2023-01-12T12:53:00Z"/>
                <w:rFonts w:ascii="Calibri" w:eastAsia="Times New Roman" w:hAnsi="Calibri" w:cs="Calibri"/>
                <w:b/>
                <w:bCs/>
                <w:color w:val="44546A"/>
                <w:sz w:val="16"/>
                <w:szCs w:val="16"/>
                <w:lang w:eastAsia="en-GB"/>
                <w:rPrChange w:id="2436" w:author="Jules Schers" w:date="2023-01-12T12:53:00Z">
                  <w:rPr>
                    <w:ins w:id="2437" w:author="Jules Schers" w:date="2023-01-12T12:53:00Z"/>
                    <w:rFonts w:ascii="Calibri" w:eastAsia="Times New Roman" w:hAnsi="Calibri" w:cs="Calibri"/>
                    <w:b/>
                    <w:bCs/>
                    <w:color w:val="44546A"/>
                    <w:lang w:eastAsia="en-GB"/>
                  </w:rPr>
                </w:rPrChange>
              </w:rPr>
            </w:pPr>
            <w:ins w:id="2438" w:author="Jules Schers" w:date="2023-01-12T12:53:00Z">
              <w:r w:rsidRPr="00E56A2B">
                <w:rPr>
                  <w:rFonts w:ascii="Calibri" w:eastAsia="Times New Roman" w:hAnsi="Calibri" w:cs="Calibri"/>
                  <w:b/>
                  <w:bCs/>
                  <w:color w:val="44546A"/>
                  <w:sz w:val="16"/>
                  <w:szCs w:val="16"/>
                  <w:lang w:eastAsia="en-GB"/>
                  <w:rPrChange w:id="2439" w:author="Jules Schers" w:date="2023-01-12T12:53:00Z">
                    <w:rPr>
                      <w:rFonts w:ascii="Calibri" w:eastAsia="Times New Roman" w:hAnsi="Calibri" w:cs="Calibri"/>
                      <w:b/>
                      <w:bCs/>
                      <w:color w:val="44546A"/>
                      <w:lang w:eastAsia="en-GB"/>
                    </w:rPr>
                  </w:rPrChange>
                </w:rPr>
                <w:t>primary</w:t>
              </w:r>
            </w:ins>
          </w:p>
        </w:tc>
      </w:tr>
      <w:tr w:rsidR="00E56A2B" w:rsidRPr="00E56A2B" w14:paraId="786413FD" w14:textId="77777777" w:rsidTr="002C3D0F">
        <w:tblPrEx>
          <w:tblPrExChange w:id="2440" w:author="Jules Schers" w:date="2023-01-12T12:55:00Z">
            <w:tblPrEx>
              <w:tblW w:w="8623" w:type="dxa"/>
            </w:tblPrEx>
          </w:tblPrExChange>
        </w:tblPrEx>
        <w:trPr>
          <w:trHeight w:val="300"/>
          <w:ins w:id="2441" w:author="Jules Schers" w:date="2023-01-12T12:53:00Z"/>
          <w:trPrChange w:id="2442"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443"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A0FA02" w14:textId="77777777" w:rsidR="00E56A2B" w:rsidRPr="00E56A2B" w:rsidRDefault="00E56A2B" w:rsidP="00E56A2B">
            <w:pPr>
              <w:spacing w:after="0" w:line="240" w:lineRule="auto"/>
              <w:jc w:val="right"/>
              <w:rPr>
                <w:ins w:id="2444" w:author="Jules Schers" w:date="2023-01-12T12:53:00Z"/>
                <w:rFonts w:ascii="Calibri" w:eastAsia="Times New Roman" w:hAnsi="Calibri" w:cs="Calibri"/>
                <w:color w:val="000000"/>
                <w:sz w:val="16"/>
                <w:szCs w:val="16"/>
                <w:lang w:eastAsia="en-GB"/>
                <w:rPrChange w:id="2445" w:author="Jules Schers" w:date="2023-01-12T12:53:00Z">
                  <w:rPr>
                    <w:ins w:id="2446" w:author="Jules Schers" w:date="2023-01-12T12:53:00Z"/>
                    <w:rFonts w:ascii="Calibri" w:eastAsia="Times New Roman" w:hAnsi="Calibri" w:cs="Calibri"/>
                    <w:color w:val="000000"/>
                    <w:lang w:eastAsia="en-GB"/>
                  </w:rPr>
                </w:rPrChange>
              </w:rPr>
            </w:pPr>
            <w:ins w:id="2447" w:author="Jules Schers" w:date="2023-01-12T12:53:00Z">
              <w:r w:rsidRPr="00E56A2B">
                <w:rPr>
                  <w:rFonts w:ascii="Calibri" w:eastAsia="Times New Roman" w:hAnsi="Calibri" w:cs="Calibri"/>
                  <w:color w:val="000000"/>
                  <w:sz w:val="16"/>
                  <w:szCs w:val="16"/>
                  <w:lang w:eastAsia="en-GB"/>
                  <w:rPrChange w:id="2448" w:author="Jules Schers" w:date="2023-01-12T12:53:00Z">
                    <w:rPr>
                      <w:rFonts w:ascii="Calibri" w:eastAsia="Times New Roman" w:hAnsi="Calibri" w:cs="Calibri"/>
                      <w:color w:val="000000"/>
                      <w:lang w:eastAsia="en-GB"/>
                    </w:rPr>
                  </w:rPrChange>
                </w:rPr>
                <w:t>2019</w:t>
              </w:r>
            </w:ins>
          </w:p>
        </w:tc>
        <w:tc>
          <w:tcPr>
            <w:tcW w:w="887" w:type="dxa"/>
            <w:tcBorders>
              <w:top w:val="nil"/>
              <w:left w:val="nil"/>
              <w:bottom w:val="single" w:sz="4" w:space="0" w:color="auto"/>
              <w:right w:val="single" w:sz="4" w:space="0" w:color="auto"/>
            </w:tcBorders>
            <w:shd w:val="clear" w:color="auto" w:fill="auto"/>
            <w:noWrap/>
            <w:vAlign w:val="bottom"/>
            <w:hideMark/>
            <w:tcPrChange w:id="2449"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22A3DDBE" w14:textId="77777777" w:rsidR="00E56A2B" w:rsidRPr="00E56A2B" w:rsidRDefault="00E56A2B" w:rsidP="00E56A2B">
            <w:pPr>
              <w:spacing w:after="0" w:line="240" w:lineRule="auto"/>
              <w:jc w:val="right"/>
              <w:rPr>
                <w:ins w:id="2450" w:author="Jules Schers" w:date="2023-01-12T12:53:00Z"/>
                <w:rFonts w:ascii="Calibri" w:eastAsia="Times New Roman" w:hAnsi="Calibri" w:cs="Calibri"/>
                <w:color w:val="000000"/>
                <w:sz w:val="16"/>
                <w:szCs w:val="16"/>
                <w:lang w:eastAsia="en-GB"/>
                <w:rPrChange w:id="2451" w:author="Jules Schers" w:date="2023-01-12T12:53:00Z">
                  <w:rPr>
                    <w:ins w:id="2452" w:author="Jules Schers" w:date="2023-01-12T12:53:00Z"/>
                    <w:rFonts w:ascii="Calibri" w:eastAsia="Times New Roman" w:hAnsi="Calibri" w:cs="Calibri"/>
                    <w:color w:val="000000"/>
                    <w:lang w:eastAsia="en-GB"/>
                  </w:rPr>
                </w:rPrChange>
              </w:rPr>
            </w:pPr>
            <w:ins w:id="2453" w:author="Jules Schers" w:date="2023-01-12T12:53:00Z">
              <w:r w:rsidRPr="00E56A2B">
                <w:rPr>
                  <w:rFonts w:ascii="Calibri" w:eastAsia="Times New Roman" w:hAnsi="Calibri" w:cs="Calibri"/>
                  <w:color w:val="000000"/>
                  <w:sz w:val="16"/>
                  <w:szCs w:val="16"/>
                  <w:lang w:eastAsia="en-GB"/>
                  <w:rPrChange w:id="2454" w:author="Jules Schers" w:date="2023-01-12T12:53:00Z">
                    <w:rPr>
                      <w:rFonts w:ascii="Calibri" w:eastAsia="Times New Roman" w:hAnsi="Calibri" w:cs="Calibri"/>
                      <w:color w:val="000000"/>
                      <w:lang w:eastAsia="en-GB"/>
                    </w:rPr>
                  </w:rPrChange>
                </w:rPr>
                <w:t>0,3543</w:t>
              </w:r>
            </w:ins>
          </w:p>
        </w:tc>
        <w:tc>
          <w:tcPr>
            <w:tcW w:w="897" w:type="dxa"/>
            <w:tcBorders>
              <w:top w:val="nil"/>
              <w:left w:val="nil"/>
              <w:bottom w:val="single" w:sz="4" w:space="0" w:color="auto"/>
              <w:right w:val="single" w:sz="4" w:space="0" w:color="auto"/>
            </w:tcBorders>
            <w:shd w:val="clear" w:color="auto" w:fill="auto"/>
            <w:noWrap/>
            <w:vAlign w:val="bottom"/>
            <w:hideMark/>
            <w:tcPrChange w:id="2455"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037E92A6" w14:textId="77777777" w:rsidR="00E56A2B" w:rsidRPr="00E56A2B" w:rsidRDefault="00E56A2B" w:rsidP="00E56A2B">
            <w:pPr>
              <w:spacing w:after="0" w:line="240" w:lineRule="auto"/>
              <w:jc w:val="right"/>
              <w:rPr>
                <w:ins w:id="2456" w:author="Jules Schers" w:date="2023-01-12T12:53:00Z"/>
                <w:rFonts w:ascii="Calibri" w:eastAsia="Times New Roman" w:hAnsi="Calibri" w:cs="Calibri"/>
                <w:color w:val="000000"/>
                <w:sz w:val="16"/>
                <w:szCs w:val="16"/>
                <w:lang w:eastAsia="en-GB"/>
                <w:rPrChange w:id="2457" w:author="Jules Schers" w:date="2023-01-12T12:53:00Z">
                  <w:rPr>
                    <w:ins w:id="2458" w:author="Jules Schers" w:date="2023-01-12T12:53:00Z"/>
                    <w:rFonts w:ascii="Calibri" w:eastAsia="Times New Roman" w:hAnsi="Calibri" w:cs="Calibri"/>
                    <w:color w:val="000000"/>
                    <w:lang w:eastAsia="en-GB"/>
                  </w:rPr>
                </w:rPrChange>
              </w:rPr>
            </w:pPr>
            <w:ins w:id="2459" w:author="Jules Schers" w:date="2023-01-12T12:53:00Z">
              <w:r w:rsidRPr="00E56A2B">
                <w:rPr>
                  <w:rFonts w:ascii="Calibri" w:eastAsia="Times New Roman" w:hAnsi="Calibri" w:cs="Calibri"/>
                  <w:color w:val="000000"/>
                  <w:sz w:val="16"/>
                  <w:szCs w:val="16"/>
                  <w:lang w:eastAsia="en-GB"/>
                  <w:rPrChange w:id="2460" w:author="Jules Schers" w:date="2023-01-12T12:53:00Z">
                    <w:rPr>
                      <w:rFonts w:ascii="Calibri" w:eastAsia="Times New Roman" w:hAnsi="Calibri" w:cs="Calibri"/>
                      <w:color w:val="000000"/>
                      <w:lang w:eastAsia="en-GB"/>
                    </w:rPr>
                  </w:rPrChange>
                </w:rPr>
                <w:t>0,1439</w:t>
              </w:r>
            </w:ins>
          </w:p>
        </w:tc>
        <w:tc>
          <w:tcPr>
            <w:tcW w:w="767" w:type="dxa"/>
            <w:tcBorders>
              <w:top w:val="nil"/>
              <w:left w:val="nil"/>
              <w:bottom w:val="single" w:sz="4" w:space="0" w:color="auto"/>
              <w:right w:val="single" w:sz="4" w:space="0" w:color="auto"/>
            </w:tcBorders>
            <w:shd w:val="clear" w:color="auto" w:fill="auto"/>
            <w:noWrap/>
            <w:vAlign w:val="bottom"/>
            <w:hideMark/>
            <w:tcPrChange w:id="2461"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29CCAEDE" w14:textId="77777777" w:rsidR="00E56A2B" w:rsidRPr="00E56A2B" w:rsidRDefault="00E56A2B" w:rsidP="00E56A2B">
            <w:pPr>
              <w:spacing w:after="0" w:line="240" w:lineRule="auto"/>
              <w:jc w:val="right"/>
              <w:rPr>
                <w:ins w:id="2462" w:author="Jules Schers" w:date="2023-01-12T12:53:00Z"/>
                <w:rFonts w:ascii="Calibri" w:eastAsia="Times New Roman" w:hAnsi="Calibri" w:cs="Calibri"/>
                <w:color w:val="000000"/>
                <w:sz w:val="16"/>
                <w:szCs w:val="16"/>
                <w:lang w:eastAsia="en-GB"/>
                <w:rPrChange w:id="2463" w:author="Jules Schers" w:date="2023-01-12T12:53:00Z">
                  <w:rPr>
                    <w:ins w:id="2464" w:author="Jules Schers" w:date="2023-01-12T12:53:00Z"/>
                    <w:rFonts w:ascii="Calibri" w:eastAsia="Times New Roman" w:hAnsi="Calibri" w:cs="Calibri"/>
                    <w:color w:val="000000"/>
                    <w:lang w:eastAsia="en-GB"/>
                  </w:rPr>
                </w:rPrChange>
              </w:rPr>
            </w:pPr>
            <w:ins w:id="2465" w:author="Jules Schers" w:date="2023-01-12T12:53:00Z">
              <w:r w:rsidRPr="00E56A2B">
                <w:rPr>
                  <w:rFonts w:ascii="Calibri" w:eastAsia="Times New Roman" w:hAnsi="Calibri" w:cs="Calibri"/>
                  <w:color w:val="000000"/>
                  <w:sz w:val="16"/>
                  <w:szCs w:val="16"/>
                  <w:lang w:eastAsia="en-GB"/>
                  <w:rPrChange w:id="2466" w:author="Jules Schers" w:date="2023-01-12T12:53:00Z">
                    <w:rPr>
                      <w:rFonts w:ascii="Calibri" w:eastAsia="Times New Roman" w:hAnsi="Calibri" w:cs="Calibri"/>
                      <w:color w:val="000000"/>
                      <w:lang w:eastAsia="en-GB"/>
                    </w:rPr>
                  </w:rPrChange>
                </w:rPr>
                <w:t>0,0751</w:t>
              </w:r>
            </w:ins>
          </w:p>
        </w:tc>
        <w:tc>
          <w:tcPr>
            <w:tcW w:w="851" w:type="dxa"/>
            <w:tcBorders>
              <w:top w:val="nil"/>
              <w:left w:val="nil"/>
              <w:bottom w:val="single" w:sz="4" w:space="0" w:color="auto"/>
              <w:right w:val="single" w:sz="4" w:space="0" w:color="auto"/>
            </w:tcBorders>
            <w:shd w:val="clear" w:color="auto" w:fill="auto"/>
            <w:noWrap/>
            <w:vAlign w:val="bottom"/>
            <w:hideMark/>
            <w:tcPrChange w:id="2467"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2C5D35D8" w14:textId="77777777" w:rsidR="00E56A2B" w:rsidRPr="00E56A2B" w:rsidRDefault="00E56A2B" w:rsidP="00E56A2B">
            <w:pPr>
              <w:spacing w:after="0" w:line="240" w:lineRule="auto"/>
              <w:jc w:val="right"/>
              <w:rPr>
                <w:ins w:id="2468" w:author="Jules Schers" w:date="2023-01-12T12:53:00Z"/>
                <w:rFonts w:ascii="Calibri" w:eastAsia="Times New Roman" w:hAnsi="Calibri" w:cs="Calibri"/>
                <w:color w:val="000000"/>
                <w:sz w:val="16"/>
                <w:szCs w:val="16"/>
                <w:lang w:eastAsia="en-GB"/>
                <w:rPrChange w:id="2469" w:author="Jules Schers" w:date="2023-01-12T12:53:00Z">
                  <w:rPr>
                    <w:ins w:id="2470" w:author="Jules Schers" w:date="2023-01-12T12:53:00Z"/>
                    <w:rFonts w:ascii="Calibri" w:eastAsia="Times New Roman" w:hAnsi="Calibri" w:cs="Calibri"/>
                    <w:color w:val="000000"/>
                    <w:lang w:eastAsia="en-GB"/>
                  </w:rPr>
                </w:rPrChange>
              </w:rPr>
            </w:pPr>
            <w:ins w:id="2471" w:author="Jules Schers" w:date="2023-01-12T12:53:00Z">
              <w:r w:rsidRPr="00E56A2B">
                <w:rPr>
                  <w:rFonts w:ascii="Calibri" w:eastAsia="Times New Roman" w:hAnsi="Calibri" w:cs="Calibri"/>
                  <w:color w:val="000000"/>
                  <w:sz w:val="16"/>
                  <w:szCs w:val="16"/>
                  <w:lang w:eastAsia="en-GB"/>
                  <w:rPrChange w:id="2472" w:author="Jules Schers" w:date="2023-01-12T12:53:00Z">
                    <w:rPr>
                      <w:rFonts w:ascii="Calibri" w:eastAsia="Times New Roman" w:hAnsi="Calibri" w:cs="Calibri"/>
                      <w:color w:val="000000"/>
                      <w:lang w:eastAsia="en-GB"/>
                    </w:rPr>
                  </w:rPrChange>
                </w:rPr>
                <w:t>0,0574</w:t>
              </w:r>
            </w:ins>
          </w:p>
        </w:tc>
        <w:tc>
          <w:tcPr>
            <w:tcW w:w="716" w:type="dxa"/>
            <w:tcBorders>
              <w:top w:val="nil"/>
              <w:left w:val="nil"/>
              <w:bottom w:val="single" w:sz="4" w:space="0" w:color="auto"/>
              <w:right w:val="single" w:sz="4" w:space="0" w:color="auto"/>
            </w:tcBorders>
            <w:shd w:val="clear" w:color="auto" w:fill="auto"/>
            <w:noWrap/>
            <w:vAlign w:val="bottom"/>
            <w:hideMark/>
            <w:tcPrChange w:id="2473"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0EE765FB" w14:textId="77777777" w:rsidR="00E56A2B" w:rsidRPr="00E56A2B" w:rsidRDefault="00E56A2B" w:rsidP="00E56A2B">
            <w:pPr>
              <w:spacing w:after="0" w:line="240" w:lineRule="auto"/>
              <w:rPr>
                <w:ins w:id="2474" w:author="Jules Schers" w:date="2023-01-12T12:53:00Z"/>
                <w:rFonts w:ascii="Calibri" w:eastAsia="Times New Roman" w:hAnsi="Calibri" w:cs="Calibri"/>
                <w:color w:val="000000"/>
                <w:sz w:val="16"/>
                <w:szCs w:val="16"/>
                <w:lang w:eastAsia="en-GB"/>
                <w:rPrChange w:id="2475" w:author="Jules Schers" w:date="2023-01-12T12:53:00Z">
                  <w:rPr>
                    <w:ins w:id="2476" w:author="Jules Schers" w:date="2023-01-12T12:53:00Z"/>
                    <w:rFonts w:ascii="Calibri" w:eastAsia="Times New Roman" w:hAnsi="Calibri" w:cs="Calibri"/>
                    <w:color w:val="000000"/>
                    <w:lang w:eastAsia="en-GB"/>
                  </w:rPr>
                </w:rPrChange>
              </w:rPr>
            </w:pPr>
            <w:ins w:id="2477" w:author="Jules Schers" w:date="2023-01-12T12:53:00Z">
              <w:r w:rsidRPr="00E56A2B">
                <w:rPr>
                  <w:rFonts w:ascii="Calibri" w:eastAsia="Times New Roman" w:hAnsi="Calibri" w:cs="Calibri"/>
                  <w:color w:val="000000"/>
                  <w:sz w:val="16"/>
                  <w:szCs w:val="16"/>
                  <w:lang w:eastAsia="en-GB"/>
                  <w:rPrChange w:id="2478"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479"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5E3FFEBC" w14:textId="77777777" w:rsidR="00E56A2B" w:rsidRPr="00E56A2B" w:rsidRDefault="00E56A2B" w:rsidP="00E56A2B">
            <w:pPr>
              <w:spacing w:after="0" w:line="240" w:lineRule="auto"/>
              <w:jc w:val="right"/>
              <w:rPr>
                <w:ins w:id="2480" w:author="Jules Schers" w:date="2023-01-12T12:53:00Z"/>
                <w:rFonts w:ascii="Calibri" w:eastAsia="Times New Roman" w:hAnsi="Calibri" w:cs="Calibri"/>
                <w:b/>
                <w:bCs/>
                <w:color w:val="44546A"/>
                <w:sz w:val="16"/>
                <w:szCs w:val="16"/>
                <w:lang w:eastAsia="en-GB"/>
                <w:rPrChange w:id="2481" w:author="Jules Schers" w:date="2023-01-12T12:53:00Z">
                  <w:rPr>
                    <w:ins w:id="2482" w:author="Jules Schers" w:date="2023-01-12T12:53:00Z"/>
                    <w:rFonts w:ascii="Calibri" w:eastAsia="Times New Roman" w:hAnsi="Calibri" w:cs="Calibri"/>
                    <w:b/>
                    <w:bCs/>
                    <w:color w:val="44546A"/>
                    <w:lang w:eastAsia="en-GB"/>
                  </w:rPr>
                </w:rPrChange>
              </w:rPr>
            </w:pPr>
            <w:ins w:id="2483" w:author="Jules Schers" w:date="2023-01-12T12:53:00Z">
              <w:r w:rsidRPr="00E56A2B">
                <w:rPr>
                  <w:rFonts w:ascii="Calibri" w:eastAsia="Times New Roman" w:hAnsi="Calibri" w:cs="Calibri"/>
                  <w:b/>
                  <w:bCs/>
                  <w:color w:val="44546A"/>
                  <w:sz w:val="16"/>
                  <w:szCs w:val="16"/>
                  <w:lang w:eastAsia="en-GB"/>
                  <w:rPrChange w:id="2484" w:author="Jules Schers" w:date="2023-01-12T12:53:00Z">
                    <w:rPr>
                      <w:rFonts w:ascii="Calibri" w:eastAsia="Times New Roman" w:hAnsi="Calibri" w:cs="Calibri"/>
                      <w:b/>
                      <w:bCs/>
                      <w:color w:val="44546A"/>
                      <w:lang w:eastAsia="en-GB"/>
                    </w:rPr>
                  </w:rPrChange>
                </w:rPr>
                <w:t>251%</w:t>
              </w:r>
            </w:ins>
          </w:p>
        </w:tc>
        <w:tc>
          <w:tcPr>
            <w:tcW w:w="796" w:type="dxa"/>
            <w:tcBorders>
              <w:top w:val="nil"/>
              <w:left w:val="nil"/>
              <w:bottom w:val="single" w:sz="4" w:space="0" w:color="auto"/>
              <w:right w:val="single" w:sz="4" w:space="0" w:color="auto"/>
            </w:tcBorders>
            <w:shd w:val="clear" w:color="auto" w:fill="auto"/>
            <w:noWrap/>
            <w:vAlign w:val="bottom"/>
            <w:hideMark/>
            <w:tcPrChange w:id="2485"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581C671C" w14:textId="77777777" w:rsidR="00E56A2B" w:rsidRPr="00E56A2B" w:rsidRDefault="00E56A2B" w:rsidP="00E56A2B">
            <w:pPr>
              <w:spacing w:after="0" w:line="240" w:lineRule="auto"/>
              <w:rPr>
                <w:ins w:id="2486" w:author="Jules Schers" w:date="2023-01-12T12:53:00Z"/>
                <w:rFonts w:ascii="Calibri" w:eastAsia="Times New Roman" w:hAnsi="Calibri" w:cs="Calibri"/>
                <w:b/>
                <w:bCs/>
                <w:color w:val="44546A"/>
                <w:sz w:val="16"/>
                <w:szCs w:val="16"/>
                <w:lang w:eastAsia="en-GB"/>
                <w:rPrChange w:id="2487" w:author="Jules Schers" w:date="2023-01-12T12:53:00Z">
                  <w:rPr>
                    <w:ins w:id="2488" w:author="Jules Schers" w:date="2023-01-12T12:53:00Z"/>
                    <w:rFonts w:ascii="Calibri" w:eastAsia="Times New Roman" w:hAnsi="Calibri" w:cs="Calibri"/>
                    <w:b/>
                    <w:bCs/>
                    <w:color w:val="44546A"/>
                    <w:lang w:eastAsia="en-GB"/>
                  </w:rPr>
                </w:rPrChange>
              </w:rPr>
            </w:pPr>
            <w:ins w:id="2489" w:author="Jules Schers" w:date="2023-01-12T12:53:00Z">
              <w:r w:rsidRPr="00E56A2B">
                <w:rPr>
                  <w:rFonts w:ascii="Calibri" w:eastAsia="Times New Roman" w:hAnsi="Calibri" w:cs="Calibri"/>
                  <w:b/>
                  <w:bCs/>
                  <w:color w:val="44546A"/>
                  <w:sz w:val="16"/>
                  <w:szCs w:val="16"/>
                  <w:lang w:eastAsia="en-GB"/>
                  <w:rPrChange w:id="2490"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491"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54AC7DD4" w14:textId="77777777" w:rsidR="00E56A2B" w:rsidRPr="00E56A2B" w:rsidRDefault="00E56A2B" w:rsidP="00E56A2B">
            <w:pPr>
              <w:spacing w:after="0" w:line="240" w:lineRule="auto"/>
              <w:rPr>
                <w:ins w:id="2492" w:author="Jules Schers" w:date="2023-01-12T12:53:00Z"/>
                <w:rFonts w:ascii="Calibri" w:eastAsia="Times New Roman" w:hAnsi="Calibri" w:cs="Calibri"/>
                <w:b/>
                <w:bCs/>
                <w:color w:val="44546A"/>
                <w:sz w:val="16"/>
                <w:szCs w:val="16"/>
                <w:lang w:eastAsia="en-GB"/>
                <w:rPrChange w:id="2493" w:author="Jules Schers" w:date="2023-01-12T12:53:00Z">
                  <w:rPr>
                    <w:ins w:id="2494" w:author="Jules Schers" w:date="2023-01-12T12:53:00Z"/>
                    <w:rFonts w:ascii="Calibri" w:eastAsia="Times New Roman" w:hAnsi="Calibri" w:cs="Calibri"/>
                    <w:b/>
                    <w:bCs/>
                    <w:color w:val="44546A"/>
                    <w:lang w:eastAsia="en-GB"/>
                  </w:rPr>
                </w:rPrChange>
              </w:rPr>
            </w:pPr>
            <w:ins w:id="2495" w:author="Jules Schers" w:date="2023-01-12T12:53:00Z">
              <w:r w:rsidRPr="00E56A2B">
                <w:rPr>
                  <w:rFonts w:ascii="Calibri" w:eastAsia="Times New Roman" w:hAnsi="Calibri" w:cs="Calibri"/>
                  <w:b/>
                  <w:bCs/>
                  <w:color w:val="44546A"/>
                  <w:sz w:val="16"/>
                  <w:szCs w:val="16"/>
                  <w:lang w:eastAsia="en-GB"/>
                  <w:rPrChange w:id="2496" w:author="Jules Schers" w:date="2023-01-12T12:53:00Z">
                    <w:rPr>
                      <w:rFonts w:ascii="Calibri" w:eastAsia="Times New Roman" w:hAnsi="Calibri" w:cs="Calibri"/>
                      <w:b/>
                      <w:bCs/>
                      <w:color w:val="44546A"/>
                      <w:lang w:eastAsia="en-GB"/>
                    </w:rPr>
                  </w:rPrChange>
                </w:rPr>
                <w:t>&lt;---</w:t>
              </w:r>
            </w:ins>
          </w:p>
        </w:tc>
      </w:tr>
      <w:tr w:rsidR="00E56A2B" w:rsidRPr="00E56A2B" w14:paraId="36A5B7A8" w14:textId="77777777" w:rsidTr="002C3D0F">
        <w:tblPrEx>
          <w:tblPrExChange w:id="2497" w:author="Jules Schers" w:date="2023-01-12T12:55:00Z">
            <w:tblPrEx>
              <w:tblW w:w="8623" w:type="dxa"/>
            </w:tblPrEx>
          </w:tblPrExChange>
        </w:tblPrEx>
        <w:trPr>
          <w:trHeight w:val="300"/>
          <w:ins w:id="2498" w:author="Jules Schers" w:date="2023-01-12T12:53:00Z"/>
          <w:trPrChange w:id="2499"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500"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5FD948" w14:textId="77777777" w:rsidR="00E56A2B" w:rsidRPr="00E56A2B" w:rsidRDefault="00E56A2B" w:rsidP="00E56A2B">
            <w:pPr>
              <w:spacing w:after="0" w:line="240" w:lineRule="auto"/>
              <w:jc w:val="right"/>
              <w:rPr>
                <w:ins w:id="2501" w:author="Jules Schers" w:date="2023-01-12T12:53:00Z"/>
                <w:rFonts w:ascii="Calibri" w:eastAsia="Times New Roman" w:hAnsi="Calibri" w:cs="Calibri"/>
                <w:color w:val="000000"/>
                <w:sz w:val="16"/>
                <w:szCs w:val="16"/>
                <w:lang w:eastAsia="en-GB"/>
                <w:rPrChange w:id="2502" w:author="Jules Schers" w:date="2023-01-12T12:53:00Z">
                  <w:rPr>
                    <w:ins w:id="2503" w:author="Jules Schers" w:date="2023-01-12T12:53:00Z"/>
                    <w:rFonts w:ascii="Calibri" w:eastAsia="Times New Roman" w:hAnsi="Calibri" w:cs="Calibri"/>
                    <w:color w:val="000000"/>
                    <w:lang w:eastAsia="en-GB"/>
                  </w:rPr>
                </w:rPrChange>
              </w:rPr>
            </w:pPr>
            <w:ins w:id="2504" w:author="Jules Schers" w:date="2023-01-12T12:53:00Z">
              <w:r w:rsidRPr="00E56A2B">
                <w:rPr>
                  <w:rFonts w:ascii="Calibri" w:eastAsia="Times New Roman" w:hAnsi="Calibri" w:cs="Calibri"/>
                  <w:color w:val="000000"/>
                  <w:sz w:val="16"/>
                  <w:szCs w:val="16"/>
                  <w:lang w:eastAsia="en-GB"/>
                  <w:rPrChange w:id="2505" w:author="Jules Schers" w:date="2023-01-12T12:53:00Z">
                    <w:rPr>
                      <w:rFonts w:ascii="Calibri" w:eastAsia="Times New Roman" w:hAnsi="Calibri" w:cs="Calibri"/>
                      <w:color w:val="000000"/>
                      <w:lang w:eastAsia="en-GB"/>
                    </w:rPr>
                  </w:rPrChange>
                </w:rPr>
                <w:t>2020</w:t>
              </w:r>
            </w:ins>
          </w:p>
        </w:tc>
        <w:tc>
          <w:tcPr>
            <w:tcW w:w="887" w:type="dxa"/>
            <w:tcBorders>
              <w:top w:val="nil"/>
              <w:left w:val="nil"/>
              <w:bottom w:val="single" w:sz="4" w:space="0" w:color="auto"/>
              <w:right w:val="single" w:sz="4" w:space="0" w:color="auto"/>
            </w:tcBorders>
            <w:shd w:val="clear" w:color="auto" w:fill="auto"/>
            <w:noWrap/>
            <w:vAlign w:val="bottom"/>
            <w:hideMark/>
            <w:tcPrChange w:id="2506"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221F691D" w14:textId="77777777" w:rsidR="00E56A2B" w:rsidRPr="00E56A2B" w:rsidRDefault="00E56A2B" w:rsidP="00E56A2B">
            <w:pPr>
              <w:spacing w:after="0" w:line="240" w:lineRule="auto"/>
              <w:jc w:val="right"/>
              <w:rPr>
                <w:ins w:id="2507" w:author="Jules Schers" w:date="2023-01-12T12:53:00Z"/>
                <w:rFonts w:ascii="Calibri" w:eastAsia="Times New Roman" w:hAnsi="Calibri" w:cs="Calibri"/>
                <w:color w:val="000000"/>
                <w:sz w:val="16"/>
                <w:szCs w:val="16"/>
                <w:lang w:eastAsia="en-GB"/>
                <w:rPrChange w:id="2508" w:author="Jules Schers" w:date="2023-01-12T12:53:00Z">
                  <w:rPr>
                    <w:ins w:id="2509" w:author="Jules Schers" w:date="2023-01-12T12:53:00Z"/>
                    <w:rFonts w:ascii="Calibri" w:eastAsia="Times New Roman" w:hAnsi="Calibri" w:cs="Calibri"/>
                    <w:color w:val="000000"/>
                    <w:lang w:eastAsia="en-GB"/>
                  </w:rPr>
                </w:rPrChange>
              </w:rPr>
            </w:pPr>
            <w:ins w:id="2510" w:author="Jules Schers" w:date="2023-01-12T12:53:00Z">
              <w:r w:rsidRPr="00E56A2B">
                <w:rPr>
                  <w:rFonts w:ascii="Calibri" w:eastAsia="Times New Roman" w:hAnsi="Calibri" w:cs="Calibri"/>
                  <w:color w:val="000000"/>
                  <w:sz w:val="16"/>
                  <w:szCs w:val="16"/>
                  <w:lang w:eastAsia="en-GB"/>
                  <w:rPrChange w:id="2511" w:author="Jules Schers" w:date="2023-01-12T12:53:00Z">
                    <w:rPr>
                      <w:rFonts w:ascii="Calibri" w:eastAsia="Times New Roman" w:hAnsi="Calibri" w:cs="Calibri"/>
                      <w:color w:val="000000"/>
                      <w:lang w:eastAsia="en-GB"/>
                    </w:rPr>
                  </w:rPrChange>
                </w:rPr>
                <w:t>0,3698</w:t>
              </w:r>
            </w:ins>
          </w:p>
        </w:tc>
        <w:tc>
          <w:tcPr>
            <w:tcW w:w="897" w:type="dxa"/>
            <w:tcBorders>
              <w:top w:val="nil"/>
              <w:left w:val="nil"/>
              <w:bottom w:val="single" w:sz="4" w:space="0" w:color="auto"/>
              <w:right w:val="single" w:sz="4" w:space="0" w:color="auto"/>
            </w:tcBorders>
            <w:shd w:val="clear" w:color="auto" w:fill="auto"/>
            <w:noWrap/>
            <w:vAlign w:val="bottom"/>
            <w:hideMark/>
            <w:tcPrChange w:id="2512"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2A103BBA" w14:textId="77777777" w:rsidR="00E56A2B" w:rsidRPr="00E56A2B" w:rsidRDefault="00E56A2B" w:rsidP="00E56A2B">
            <w:pPr>
              <w:spacing w:after="0" w:line="240" w:lineRule="auto"/>
              <w:jc w:val="right"/>
              <w:rPr>
                <w:ins w:id="2513" w:author="Jules Schers" w:date="2023-01-12T12:53:00Z"/>
                <w:rFonts w:ascii="Calibri" w:eastAsia="Times New Roman" w:hAnsi="Calibri" w:cs="Calibri"/>
                <w:color w:val="000000"/>
                <w:sz w:val="16"/>
                <w:szCs w:val="16"/>
                <w:lang w:eastAsia="en-GB"/>
                <w:rPrChange w:id="2514" w:author="Jules Schers" w:date="2023-01-12T12:53:00Z">
                  <w:rPr>
                    <w:ins w:id="2515" w:author="Jules Schers" w:date="2023-01-12T12:53:00Z"/>
                    <w:rFonts w:ascii="Calibri" w:eastAsia="Times New Roman" w:hAnsi="Calibri" w:cs="Calibri"/>
                    <w:color w:val="000000"/>
                    <w:lang w:eastAsia="en-GB"/>
                  </w:rPr>
                </w:rPrChange>
              </w:rPr>
            </w:pPr>
            <w:ins w:id="2516" w:author="Jules Schers" w:date="2023-01-12T12:53:00Z">
              <w:r w:rsidRPr="00E56A2B">
                <w:rPr>
                  <w:rFonts w:ascii="Calibri" w:eastAsia="Times New Roman" w:hAnsi="Calibri" w:cs="Calibri"/>
                  <w:color w:val="000000"/>
                  <w:sz w:val="16"/>
                  <w:szCs w:val="16"/>
                  <w:lang w:eastAsia="en-GB"/>
                  <w:rPrChange w:id="2517" w:author="Jules Schers" w:date="2023-01-12T12:53:00Z">
                    <w:rPr>
                      <w:rFonts w:ascii="Calibri" w:eastAsia="Times New Roman" w:hAnsi="Calibri" w:cs="Calibri"/>
                      <w:color w:val="000000"/>
                      <w:lang w:eastAsia="en-GB"/>
                    </w:rPr>
                  </w:rPrChange>
                </w:rPr>
                <w:t>0,1513</w:t>
              </w:r>
            </w:ins>
          </w:p>
        </w:tc>
        <w:tc>
          <w:tcPr>
            <w:tcW w:w="767" w:type="dxa"/>
            <w:tcBorders>
              <w:top w:val="nil"/>
              <w:left w:val="nil"/>
              <w:bottom w:val="single" w:sz="4" w:space="0" w:color="auto"/>
              <w:right w:val="single" w:sz="4" w:space="0" w:color="auto"/>
            </w:tcBorders>
            <w:shd w:val="clear" w:color="auto" w:fill="auto"/>
            <w:noWrap/>
            <w:vAlign w:val="bottom"/>
            <w:hideMark/>
            <w:tcPrChange w:id="2518"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4BD01F45" w14:textId="77777777" w:rsidR="00E56A2B" w:rsidRPr="00E56A2B" w:rsidRDefault="00E56A2B" w:rsidP="00E56A2B">
            <w:pPr>
              <w:spacing w:after="0" w:line="240" w:lineRule="auto"/>
              <w:jc w:val="right"/>
              <w:rPr>
                <w:ins w:id="2519" w:author="Jules Schers" w:date="2023-01-12T12:53:00Z"/>
                <w:rFonts w:ascii="Calibri" w:eastAsia="Times New Roman" w:hAnsi="Calibri" w:cs="Calibri"/>
                <w:color w:val="000000"/>
                <w:sz w:val="16"/>
                <w:szCs w:val="16"/>
                <w:lang w:eastAsia="en-GB"/>
                <w:rPrChange w:id="2520" w:author="Jules Schers" w:date="2023-01-12T12:53:00Z">
                  <w:rPr>
                    <w:ins w:id="2521" w:author="Jules Schers" w:date="2023-01-12T12:53:00Z"/>
                    <w:rFonts w:ascii="Calibri" w:eastAsia="Times New Roman" w:hAnsi="Calibri" w:cs="Calibri"/>
                    <w:color w:val="000000"/>
                    <w:lang w:eastAsia="en-GB"/>
                  </w:rPr>
                </w:rPrChange>
              </w:rPr>
            </w:pPr>
            <w:ins w:id="2522" w:author="Jules Schers" w:date="2023-01-12T12:53:00Z">
              <w:r w:rsidRPr="00E56A2B">
                <w:rPr>
                  <w:rFonts w:ascii="Calibri" w:eastAsia="Times New Roman" w:hAnsi="Calibri" w:cs="Calibri"/>
                  <w:color w:val="000000"/>
                  <w:sz w:val="16"/>
                  <w:szCs w:val="16"/>
                  <w:lang w:eastAsia="en-GB"/>
                  <w:rPrChange w:id="2523" w:author="Jules Schers" w:date="2023-01-12T12:53:00Z">
                    <w:rPr>
                      <w:rFonts w:ascii="Calibri" w:eastAsia="Times New Roman" w:hAnsi="Calibri" w:cs="Calibri"/>
                      <w:color w:val="000000"/>
                      <w:lang w:eastAsia="en-GB"/>
                    </w:rPr>
                  </w:rPrChange>
                </w:rPr>
                <w:t>0,0806</w:t>
              </w:r>
            </w:ins>
          </w:p>
        </w:tc>
        <w:tc>
          <w:tcPr>
            <w:tcW w:w="851" w:type="dxa"/>
            <w:tcBorders>
              <w:top w:val="nil"/>
              <w:left w:val="nil"/>
              <w:bottom w:val="single" w:sz="4" w:space="0" w:color="auto"/>
              <w:right w:val="single" w:sz="4" w:space="0" w:color="auto"/>
            </w:tcBorders>
            <w:shd w:val="clear" w:color="auto" w:fill="auto"/>
            <w:noWrap/>
            <w:vAlign w:val="bottom"/>
            <w:hideMark/>
            <w:tcPrChange w:id="2524"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0A4C6599" w14:textId="77777777" w:rsidR="00E56A2B" w:rsidRPr="00E56A2B" w:rsidRDefault="00E56A2B" w:rsidP="00E56A2B">
            <w:pPr>
              <w:spacing w:after="0" w:line="240" w:lineRule="auto"/>
              <w:jc w:val="right"/>
              <w:rPr>
                <w:ins w:id="2525" w:author="Jules Schers" w:date="2023-01-12T12:53:00Z"/>
                <w:rFonts w:ascii="Calibri" w:eastAsia="Times New Roman" w:hAnsi="Calibri" w:cs="Calibri"/>
                <w:color w:val="000000"/>
                <w:sz w:val="16"/>
                <w:szCs w:val="16"/>
                <w:lang w:eastAsia="en-GB"/>
                <w:rPrChange w:id="2526" w:author="Jules Schers" w:date="2023-01-12T12:53:00Z">
                  <w:rPr>
                    <w:ins w:id="2527" w:author="Jules Schers" w:date="2023-01-12T12:53:00Z"/>
                    <w:rFonts w:ascii="Calibri" w:eastAsia="Times New Roman" w:hAnsi="Calibri" w:cs="Calibri"/>
                    <w:color w:val="000000"/>
                    <w:lang w:eastAsia="en-GB"/>
                  </w:rPr>
                </w:rPrChange>
              </w:rPr>
            </w:pPr>
            <w:ins w:id="2528" w:author="Jules Schers" w:date="2023-01-12T12:53:00Z">
              <w:r w:rsidRPr="00E56A2B">
                <w:rPr>
                  <w:rFonts w:ascii="Calibri" w:eastAsia="Times New Roman" w:hAnsi="Calibri" w:cs="Calibri"/>
                  <w:color w:val="000000"/>
                  <w:sz w:val="16"/>
                  <w:szCs w:val="16"/>
                  <w:lang w:eastAsia="en-GB"/>
                  <w:rPrChange w:id="2529" w:author="Jules Schers" w:date="2023-01-12T12:53:00Z">
                    <w:rPr>
                      <w:rFonts w:ascii="Calibri" w:eastAsia="Times New Roman" w:hAnsi="Calibri" w:cs="Calibri"/>
                      <w:color w:val="000000"/>
                      <w:lang w:eastAsia="en-GB"/>
                    </w:rPr>
                  </w:rPrChange>
                </w:rPr>
                <w:t>0,063</w:t>
              </w:r>
            </w:ins>
          </w:p>
        </w:tc>
        <w:tc>
          <w:tcPr>
            <w:tcW w:w="716" w:type="dxa"/>
            <w:tcBorders>
              <w:top w:val="nil"/>
              <w:left w:val="nil"/>
              <w:bottom w:val="single" w:sz="4" w:space="0" w:color="auto"/>
              <w:right w:val="single" w:sz="4" w:space="0" w:color="auto"/>
            </w:tcBorders>
            <w:shd w:val="clear" w:color="auto" w:fill="auto"/>
            <w:noWrap/>
            <w:vAlign w:val="bottom"/>
            <w:hideMark/>
            <w:tcPrChange w:id="2530"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2FE255A8" w14:textId="77777777" w:rsidR="00E56A2B" w:rsidRPr="00E56A2B" w:rsidRDefault="00E56A2B" w:rsidP="00E56A2B">
            <w:pPr>
              <w:spacing w:after="0" w:line="240" w:lineRule="auto"/>
              <w:rPr>
                <w:ins w:id="2531" w:author="Jules Schers" w:date="2023-01-12T12:53:00Z"/>
                <w:rFonts w:ascii="Calibri" w:eastAsia="Times New Roman" w:hAnsi="Calibri" w:cs="Calibri"/>
                <w:color w:val="000000"/>
                <w:sz w:val="16"/>
                <w:szCs w:val="16"/>
                <w:lang w:eastAsia="en-GB"/>
                <w:rPrChange w:id="2532" w:author="Jules Schers" w:date="2023-01-12T12:53:00Z">
                  <w:rPr>
                    <w:ins w:id="2533" w:author="Jules Schers" w:date="2023-01-12T12:53:00Z"/>
                    <w:rFonts w:ascii="Calibri" w:eastAsia="Times New Roman" w:hAnsi="Calibri" w:cs="Calibri"/>
                    <w:color w:val="000000"/>
                    <w:lang w:eastAsia="en-GB"/>
                  </w:rPr>
                </w:rPrChange>
              </w:rPr>
            </w:pPr>
            <w:ins w:id="2534" w:author="Jules Schers" w:date="2023-01-12T12:53:00Z">
              <w:r w:rsidRPr="00E56A2B">
                <w:rPr>
                  <w:rFonts w:ascii="Calibri" w:eastAsia="Times New Roman" w:hAnsi="Calibri" w:cs="Calibri"/>
                  <w:color w:val="000000"/>
                  <w:sz w:val="16"/>
                  <w:szCs w:val="16"/>
                  <w:lang w:eastAsia="en-GB"/>
                  <w:rPrChange w:id="2535"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536"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18FCD4EB" w14:textId="77777777" w:rsidR="00E56A2B" w:rsidRPr="00E56A2B" w:rsidRDefault="00E56A2B" w:rsidP="00E56A2B">
            <w:pPr>
              <w:spacing w:after="0" w:line="240" w:lineRule="auto"/>
              <w:jc w:val="right"/>
              <w:rPr>
                <w:ins w:id="2537" w:author="Jules Schers" w:date="2023-01-12T12:53:00Z"/>
                <w:rFonts w:ascii="Calibri" w:eastAsia="Times New Roman" w:hAnsi="Calibri" w:cs="Calibri"/>
                <w:b/>
                <w:bCs/>
                <w:color w:val="44546A"/>
                <w:sz w:val="16"/>
                <w:szCs w:val="16"/>
                <w:lang w:eastAsia="en-GB"/>
                <w:rPrChange w:id="2538" w:author="Jules Schers" w:date="2023-01-12T12:53:00Z">
                  <w:rPr>
                    <w:ins w:id="2539" w:author="Jules Schers" w:date="2023-01-12T12:53:00Z"/>
                    <w:rFonts w:ascii="Calibri" w:eastAsia="Times New Roman" w:hAnsi="Calibri" w:cs="Calibri"/>
                    <w:b/>
                    <w:bCs/>
                    <w:color w:val="44546A"/>
                    <w:lang w:eastAsia="en-GB"/>
                  </w:rPr>
                </w:rPrChange>
              </w:rPr>
            </w:pPr>
            <w:ins w:id="2540" w:author="Jules Schers" w:date="2023-01-12T12:53:00Z">
              <w:r w:rsidRPr="00E56A2B">
                <w:rPr>
                  <w:rFonts w:ascii="Calibri" w:eastAsia="Times New Roman" w:hAnsi="Calibri" w:cs="Calibri"/>
                  <w:b/>
                  <w:bCs/>
                  <w:color w:val="44546A"/>
                  <w:sz w:val="16"/>
                  <w:szCs w:val="16"/>
                  <w:lang w:eastAsia="en-GB"/>
                  <w:rPrChange w:id="2541" w:author="Jules Schers" w:date="2023-01-12T12:53:00Z">
                    <w:rPr>
                      <w:rFonts w:ascii="Calibri" w:eastAsia="Times New Roman" w:hAnsi="Calibri" w:cs="Calibri"/>
                      <w:b/>
                      <w:bCs/>
                      <w:color w:val="44546A"/>
                      <w:lang w:eastAsia="en-GB"/>
                    </w:rPr>
                  </w:rPrChange>
                </w:rPr>
                <w:t>240%</w:t>
              </w:r>
            </w:ins>
          </w:p>
        </w:tc>
        <w:tc>
          <w:tcPr>
            <w:tcW w:w="796" w:type="dxa"/>
            <w:tcBorders>
              <w:top w:val="nil"/>
              <w:left w:val="nil"/>
              <w:bottom w:val="single" w:sz="4" w:space="0" w:color="auto"/>
              <w:right w:val="single" w:sz="4" w:space="0" w:color="auto"/>
            </w:tcBorders>
            <w:shd w:val="clear" w:color="auto" w:fill="auto"/>
            <w:noWrap/>
            <w:vAlign w:val="bottom"/>
            <w:hideMark/>
            <w:tcPrChange w:id="2542"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3680E867" w14:textId="77777777" w:rsidR="00E56A2B" w:rsidRPr="00E56A2B" w:rsidRDefault="00E56A2B" w:rsidP="00E56A2B">
            <w:pPr>
              <w:spacing w:after="0" w:line="240" w:lineRule="auto"/>
              <w:rPr>
                <w:ins w:id="2543" w:author="Jules Schers" w:date="2023-01-12T12:53:00Z"/>
                <w:rFonts w:ascii="Calibri" w:eastAsia="Times New Roman" w:hAnsi="Calibri" w:cs="Calibri"/>
                <w:b/>
                <w:bCs/>
                <w:color w:val="44546A"/>
                <w:sz w:val="16"/>
                <w:szCs w:val="16"/>
                <w:lang w:eastAsia="en-GB"/>
                <w:rPrChange w:id="2544" w:author="Jules Schers" w:date="2023-01-12T12:53:00Z">
                  <w:rPr>
                    <w:ins w:id="2545" w:author="Jules Schers" w:date="2023-01-12T12:53:00Z"/>
                    <w:rFonts w:ascii="Calibri" w:eastAsia="Times New Roman" w:hAnsi="Calibri" w:cs="Calibri"/>
                    <w:b/>
                    <w:bCs/>
                    <w:color w:val="44546A"/>
                    <w:lang w:eastAsia="en-GB"/>
                  </w:rPr>
                </w:rPrChange>
              </w:rPr>
            </w:pPr>
            <w:ins w:id="2546" w:author="Jules Schers" w:date="2023-01-12T12:53:00Z">
              <w:r w:rsidRPr="00E56A2B">
                <w:rPr>
                  <w:rFonts w:ascii="Calibri" w:eastAsia="Times New Roman" w:hAnsi="Calibri" w:cs="Calibri"/>
                  <w:b/>
                  <w:bCs/>
                  <w:color w:val="44546A"/>
                  <w:sz w:val="16"/>
                  <w:szCs w:val="16"/>
                  <w:lang w:eastAsia="en-GB"/>
                  <w:rPrChange w:id="2547"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548"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0A6097A1" w14:textId="77777777" w:rsidR="00E56A2B" w:rsidRPr="00E56A2B" w:rsidRDefault="00E56A2B" w:rsidP="00E56A2B">
            <w:pPr>
              <w:spacing w:after="0" w:line="240" w:lineRule="auto"/>
              <w:rPr>
                <w:ins w:id="2549" w:author="Jules Schers" w:date="2023-01-12T12:53:00Z"/>
                <w:rFonts w:ascii="Calibri" w:eastAsia="Times New Roman" w:hAnsi="Calibri" w:cs="Calibri"/>
                <w:b/>
                <w:bCs/>
                <w:color w:val="44546A"/>
                <w:sz w:val="16"/>
                <w:szCs w:val="16"/>
                <w:lang w:eastAsia="en-GB"/>
                <w:rPrChange w:id="2550" w:author="Jules Schers" w:date="2023-01-12T12:53:00Z">
                  <w:rPr>
                    <w:ins w:id="2551" w:author="Jules Schers" w:date="2023-01-12T12:53:00Z"/>
                    <w:rFonts w:ascii="Calibri" w:eastAsia="Times New Roman" w:hAnsi="Calibri" w:cs="Calibri"/>
                    <w:b/>
                    <w:bCs/>
                    <w:color w:val="44546A"/>
                    <w:lang w:eastAsia="en-GB"/>
                  </w:rPr>
                </w:rPrChange>
              </w:rPr>
            </w:pPr>
            <w:ins w:id="2552" w:author="Jules Schers" w:date="2023-01-12T12:53:00Z">
              <w:r w:rsidRPr="00E56A2B">
                <w:rPr>
                  <w:rFonts w:ascii="Calibri" w:eastAsia="Times New Roman" w:hAnsi="Calibri" w:cs="Calibri"/>
                  <w:b/>
                  <w:bCs/>
                  <w:color w:val="44546A"/>
                  <w:sz w:val="16"/>
                  <w:szCs w:val="16"/>
                  <w:lang w:eastAsia="en-GB"/>
                  <w:rPrChange w:id="2553" w:author="Jules Schers" w:date="2023-01-12T12:53:00Z">
                    <w:rPr>
                      <w:rFonts w:ascii="Calibri" w:eastAsia="Times New Roman" w:hAnsi="Calibri" w:cs="Calibri"/>
                      <w:b/>
                      <w:bCs/>
                      <w:color w:val="44546A"/>
                      <w:lang w:eastAsia="en-GB"/>
                    </w:rPr>
                  </w:rPrChange>
                </w:rPr>
                <w:t>&lt;---</w:t>
              </w:r>
            </w:ins>
          </w:p>
        </w:tc>
      </w:tr>
      <w:tr w:rsidR="00E56A2B" w:rsidRPr="00E56A2B" w14:paraId="4298D7DC" w14:textId="77777777" w:rsidTr="002C3D0F">
        <w:tblPrEx>
          <w:tblPrExChange w:id="2554" w:author="Jules Schers" w:date="2023-01-12T12:55:00Z">
            <w:tblPrEx>
              <w:tblW w:w="8623" w:type="dxa"/>
            </w:tblPrEx>
          </w:tblPrExChange>
        </w:tblPrEx>
        <w:trPr>
          <w:trHeight w:val="300"/>
          <w:ins w:id="2555" w:author="Jules Schers" w:date="2023-01-12T12:53:00Z"/>
          <w:trPrChange w:id="2556"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557"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837C67" w14:textId="77777777" w:rsidR="00E56A2B" w:rsidRPr="00E56A2B" w:rsidRDefault="00E56A2B" w:rsidP="00E56A2B">
            <w:pPr>
              <w:spacing w:after="0" w:line="240" w:lineRule="auto"/>
              <w:jc w:val="right"/>
              <w:rPr>
                <w:ins w:id="2558" w:author="Jules Schers" w:date="2023-01-12T12:53:00Z"/>
                <w:rFonts w:ascii="Calibri" w:eastAsia="Times New Roman" w:hAnsi="Calibri" w:cs="Calibri"/>
                <w:color w:val="000000"/>
                <w:sz w:val="16"/>
                <w:szCs w:val="16"/>
                <w:lang w:eastAsia="en-GB"/>
                <w:rPrChange w:id="2559" w:author="Jules Schers" w:date="2023-01-12T12:53:00Z">
                  <w:rPr>
                    <w:ins w:id="2560" w:author="Jules Schers" w:date="2023-01-12T12:53:00Z"/>
                    <w:rFonts w:ascii="Calibri" w:eastAsia="Times New Roman" w:hAnsi="Calibri" w:cs="Calibri"/>
                    <w:color w:val="000000"/>
                    <w:lang w:eastAsia="en-GB"/>
                  </w:rPr>
                </w:rPrChange>
              </w:rPr>
            </w:pPr>
            <w:ins w:id="2561" w:author="Jules Schers" w:date="2023-01-12T12:53:00Z">
              <w:r w:rsidRPr="00E56A2B">
                <w:rPr>
                  <w:rFonts w:ascii="Calibri" w:eastAsia="Times New Roman" w:hAnsi="Calibri" w:cs="Calibri"/>
                  <w:color w:val="000000"/>
                  <w:sz w:val="16"/>
                  <w:szCs w:val="16"/>
                  <w:lang w:eastAsia="en-GB"/>
                  <w:rPrChange w:id="2562" w:author="Jules Schers" w:date="2023-01-12T12:53:00Z">
                    <w:rPr>
                      <w:rFonts w:ascii="Calibri" w:eastAsia="Times New Roman" w:hAnsi="Calibri" w:cs="Calibri"/>
                      <w:color w:val="000000"/>
                      <w:lang w:eastAsia="en-GB"/>
                    </w:rPr>
                  </w:rPrChange>
                </w:rPr>
                <w:t>2021</w:t>
              </w:r>
            </w:ins>
          </w:p>
        </w:tc>
        <w:tc>
          <w:tcPr>
            <w:tcW w:w="887" w:type="dxa"/>
            <w:tcBorders>
              <w:top w:val="nil"/>
              <w:left w:val="nil"/>
              <w:bottom w:val="single" w:sz="4" w:space="0" w:color="auto"/>
              <w:right w:val="single" w:sz="4" w:space="0" w:color="auto"/>
            </w:tcBorders>
            <w:shd w:val="clear" w:color="auto" w:fill="auto"/>
            <w:noWrap/>
            <w:vAlign w:val="bottom"/>
            <w:hideMark/>
            <w:tcPrChange w:id="2563"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6548431F" w14:textId="77777777" w:rsidR="00E56A2B" w:rsidRPr="00E56A2B" w:rsidRDefault="00E56A2B" w:rsidP="00E56A2B">
            <w:pPr>
              <w:spacing w:after="0" w:line="240" w:lineRule="auto"/>
              <w:jc w:val="right"/>
              <w:rPr>
                <w:ins w:id="2564" w:author="Jules Schers" w:date="2023-01-12T12:53:00Z"/>
                <w:rFonts w:ascii="Calibri" w:eastAsia="Times New Roman" w:hAnsi="Calibri" w:cs="Calibri"/>
                <w:color w:val="000000"/>
                <w:sz w:val="16"/>
                <w:szCs w:val="16"/>
                <w:lang w:eastAsia="en-GB"/>
                <w:rPrChange w:id="2565" w:author="Jules Schers" w:date="2023-01-12T12:53:00Z">
                  <w:rPr>
                    <w:ins w:id="2566" w:author="Jules Schers" w:date="2023-01-12T12:53:00Z"/>
                    <w:rFonts w:ascii="Calibri" w:eastAsia="Times New Roman" w:hAnsi="Calibri" w:cs="Calibri"/>
                    <w:color w:val="000000"/>
                    <w:lang w:eastAsia="en-GB"/>
                  </w:rPr>
                </w:rPrChange>
              </w:rPr>
            </w:pPr>
            <w:ins w:id="2567" w:author="Jules Schers" w:date="2023-01-12T12:53:00Z">
              <w:r w:rsidRPr="00E56A2B">
                <w:rPr>
                  <w:rFonts w:ascii="Calibri" w:eastAsia="Times New Roman" w:hAnsi="Calibri" w:cs="Calibri"/>
                  <w:color w:val="000000"/>
                  <w:sz w:val="16"/>
                  <w:szCs w:val="16"/>
                  <w:lang w:eastAsia="en-GB"/>
                  <w:rPrChange w:id="2568" w:author="Jules Schers" w:date="2023-01-12T12:53:00Z">
                    <w:rPr>
                      <w:rFonts w:ascii="Calibri" w:eastAsia="Times New Roman" w:hAnsi="Calibri" w:cs="Calibri"/>
                      <w:color w:val="000000"/>
                      <w:lang w:eastAsia="en-GB"/>
                    </w:rPr>
                  </w:rPrChange>
                </w:rPr>
                <w:t>0,3739</w:t>
              </w:r>
            </w:ins>
          </w:p>
        </w:tc>
        <w:tc>
          <w:tcPr>
            <w:tcW w:w="897" w:type="dxa"/>
            <w:tcBorders>
              <w:top w:val="nil"/>
              <w:left w:val="nil"/>
              <w:bottom w:val="single" w:sz="4" w:space="0" w:color="auto"/>
              <w:right w:val="single" w:sz="4" w:space="0" w:color="auto"/>
            </w:tcBorders>
            <w:shd w:val="clear" w:color="auto" w:fill="auto"/>
            <w:noWrap/>
            <w:vAlign w:val="bottom"/>
            <w:hideMark/>
            <w:tcPrChange w:id="2569"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2043F5F3" w14:textId="77777777" w:rsidR="00E56A2B" w:rsidRPr="00E56A2B" w:rsidRDefault="00E56A2B" w:rsidP="00E56A2B">
            <w:pPr>
              <w:spacing w:after="0" w:line="240" w:lineRule="auto"/>
              <w:jc w:val="right"/>
              <w:rPr>
                <w:ins w:id="2570" w:author="Jules Schers" w:date="2023-01-12T12:53:00Z"/>
                <w:rFonts w:ascii="Calibri" w:eastAsia="Times New Roman" w:hAnsi="Calibri" w:cs="Calibri"/>
                <w:color w:val="000000"/>
                <w:sz w:val="16"/>
                <w:szCs w:val="16"/>
                <w:lang w:eastAsia="en-GB"/>
                <w:rPrChange w:id="2571" w:author="Jules Schers" w:date="2023-01-12T12:53:00Z">
                  <w:rPr>
                    <w:ins w:id="2572" w:author="Jules Schers" w:date="2023-01-12T12:53:00Z"/>
                    <w:rFonts w:ascii="Calibri" w:eastAsia="Times New Roman" w:hAnsi="Calibri" w:cs="Calibri"/>
                    <w:color w:val="000000"/>
                    <w:lang w:eastAsia="en-GB"/>
                  </w:rPr>
                </w:rPrChange>
              </w:rPr>
            </w:pPr>
            <w:ins w:id="2573" w:author="Jules Schers" w:date="2023-01-12T12:53:00Z">
              <w:r w:rsidRPr="00E56A2B">
                <w:rPr>
                  <w:rFonts w:ascii="Calibri" w:eastAsia="Times New Roman" w:hAnsi="Calibri" w:cs="Calibri"/>
                  <w:color w:val="000000"/>
                  <w:sz w:val="16"/>
                  <w:szCs w:val="16"/>
                  <w:lang w:eastAsia="en-GB"/>
                  <w:rPrChange w:id="2574" w:author="Jules Schers" w:date="2023-01-12T12:53:00Z">
                    <w:rPr>
                      <w:rFonts w:ascii="Calibri" w:eastAsia="Times New Roman" w:hAnsi="Calibri" w:cs="Calibri"/>
                      <w:color w:val="000000"/>
                      <w:lang w:eastAsia="en-GB"/>
                    </w:rPr>
                  </w:rPrChange>
                </w:rPr>
                <w:t>0,1506</w:t>
              </w:r>
            </w:ins>
          </w:p>
        </w:tc>
        <w:tc>
          <w:tcPr>
            <w:tcW w:w="767" w:type="dxa"/>
            <w:tcBorders>
              <w:top w:val="nil"/>
              <w:left w:val="nil"/>
              <w:bottom w:val="single" w:sz="4" w:space="0" w:color="auto"/>
              <w:right w:val="single" w:sz="4" w:space="0" w:color="auto"/>
            </w:tcBorders>
            <w:shd w:val="clear" w:color="auto" w:fill="auto"/>
            <w:noWrap/>
            <w:vAlign w:val="bottom"/>
            <w:hideMark/>
            <w:tcPrChange w:id="2575"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6A3F1E27" w14:textId="77777777" w:rsidR="00E56A2B" w:rsidRPr="00E56A2B" w:rsidRDefault="00E56A2B" w:rsidP="00E56A2B">
            <w:pPr>
              <w:spacing w:after="0" w:line="240" w:lineRule="auto"/>
              <w:jc w:val="right"/>
              <w:rPr>
                <w:ins w:id="2576" w:author="Jules Schers" w:date="2023-01-12T12:53:00Z"/>
                <w:rFonts w:ascii="Calibri" w:eastAsia="Times New Roman" w:hAnsi="Calibri" w:cs="Calibri"/>
                <w:color w:val="000000"/>
                <w:sz w:val="16"/>
                <w:szCs w:val="16"/>
                <w:lang w:eastAsia="en-GB"/>
                <w:rPrChange w:id="2577" w:author="Jules Schers" w:date="2023-01-12T12:53:00Z">
                  <w:rPr>
                    <w:ins w:id="2578" w:author="Jules Schers" w:date="2023-01-12T12:53:00Z"/>
                    <w:rFonts w:ascii="Calibri" w:eastAsia="Times New Roman" w:hAnsi="Calibri" w:cs="Calibri"/>
                    <w:color w:val="000000"/>
                    <w:lang w:eastAsia="en-GB"/>
                  </w:rPr>
                </w:rPrChange>
              </w:rPr>
            </w:pPr>
            <w:ins w:id="2579" w:author="Jules Schers" w:date="2023-01-12T12:53:00Z">
              <w:r w:rsidRPr="00E56A2B">
                <w:rPr>
                  <w:rFonts w:ascii="Calibri" w:eastAsia="Times New Roman" w:hAnsi="Calibri" w:cs="Calibri"/>
                  <w:color w:val="000000"/>
                  <w:sz w:val="16"/>
                  <w:szCs w:val="16"/>
                  <w:lang w:eastAsia="en-GB"/>
                  <w:rPrChange w:id="2580" w:author="Jules Schers" w:date="2023-01-12T12:53:00Z">
                    <w:rPr>
                      <w:rFonts w:ascii="Calibri" w:eastAsia="Times New Roman" w:hAnsi="Calibri" w:cs="Calibri"/>
                      <w:color w:val="000000"/>
                      <w:lang w:eastAsia="en-GB"/>
                    </w:rPr>
                  </w:rPrChange>
                </w:rPr>
                <w:t>0,0794</w:t>
              </w:r>
            </w:ins>
          </w:p>
        </w:tc>
        <w:tc>
          <w:tcPr>
            <w:tcW w:w="851" w:type="dxa"/>
            <w:tcBorders>
              <w:top w:val="nil"/>
              <w:left w:val="nil"/>
              <w:bottom w:val="single" w:sz="4" w:space="0" w:color="auto"/>
              <w:right w:val="single" w:sz="4" w:space="0" w:color="auto"/>
            </w:tcBorders>
            <w:shd w:val="clear" w:color="auto" w:fill="auto"/>
            <w:noWrap/>
            <w:vAlign w:val="bottom"/>
            <w:hideMark/>
            <w:tcPrChange w:id="2581"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1274A4D3" w14:textId="77777777" w:rsidR="00E56A2B" w:rsidRPr="00E56A2B" w:rsidRDefault="00E56A2B" w:rsidP="00E56A2B">
            <w:pPr>
              <w:spacing w:after="0" w:line="240" w:lineRule="auto"/>
              <w:jc w:val="right"/>
              <w:rPr>
                <w:ins w:id="2582" w:author="Jules Schers" w:date="2023-01-12T12:53:00Z"/>
                <w:rFonts w:ascii="Calibri" w:eastAsia="Times New Roman" w:hAnsi="Calibri" w:cs="Calibri"/>
                <w:color w:val="000000"/>
                <w:sz w:val="16"/>
                <w:szCs w:val="16"/>
                <w:lang w:eastAsia="en-GB"/>
                <w:rPrChange w:id="2583" w:author="Jules Schers" w:date="2023-01-12T12:53:00Z">
                  <w:rPr>
                    <w:ins w:id="2584" w:author="Jules Schers" w:date="2023-01-12T12:53:00Z"/>
                    <w:rFonts w:ascii="Calibri" w:eastAsia="Times New Roman" w:hAnsi="Calibri" w:cs="Calibri"/>
                    <w:color w:val="000000"/>
                    <w:lang w:eastAsia="en-GB"/>
                  </w:rPr>
                </w:rPrChange>
              </w:rPr>
            </w:pPr>
            <w:ins w:id="2585" w:author="Jules Schers" w:date="2023-01-12T12:53:00Z">
              <w:r w:rsidRPr="00E56A2B">
                <w:rPr>
                  <w:rFonts w:ascii="Calibri" w:eastAsia="Times New Roman" w:hAnsi="Calibri" w:cs="Calibri"/>
                  <w:color w:val="000000"/>
                  <w:sz w:val="16"/>
                  <w:szCs w:val="16"/>
                  <w:lang w:eastAsia="en-GB"/>
                  <w:rPrChange w:id="2586" w:author="Jules Schers" w:date="2023-01-12T12:53:00Z">
                    <w:rPr>
                      <w:rFonts w:ascii="Calibri" w:eastAsia="Times New Roman" w:hAnsi="Calibri" w:cs="Calibri"/>
                      <w:color w:val="000000"/>
                      <w:lang w:eastAsia="en-GB"/>
                    </w:rPr>
                  </w:rPrChange>
                </w:rPr>
                <w:t>0,0623</w:t>
              </w:r>
            </w:ins>
          </w:p>
        </w:tc>
        <w:tc>
          <w:tcPr>
            <w:tcW w:w="716" w:type="dxa"/>
            <w:tcBorders>
              <w:top w:val="nil"/>
              <w:left w:val="nil"/>
              <w:bottom w:val="single" w:sz="4" w:space="0" w:color="auto"/>
              <w:right w:val="single" w:sz="4" w:space="0" w:color="auto"/>
            </w:tcBorders>
            <w:shd w:val="clear" w:color="auto" w:fill="auto"/>
            <w:noWrap/>
            <w:vAlign w:val="bottom"/>
            <w:hideMark/>
            <w:tcPrChange w:id="2587"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1FE3E049" w14:textId="77777777" w:rsidR="00E56A2B" w:rsidRPr="00E56A2B" w:rsidRDefault="00E56A2B" w:rsidP="00E56A2B">
            <w:pPr>
              <w:spacing w:after="0" w:line="240" w:lineRule="auto"/>
              <w:rPr>
                <w:ins w:id="2588" w:author="Jules Schers" w:date="2023-01-12T12:53:00Z"/>
                <w:rFonts w:ascii="Calibri" w:eastAsia="Times New Roman" w:hAnsi="Calibri" w:cs="Calibri"/>
                <w:color w:val="000000"/>
                <w:sz w:val="16"/>
                <w:szCs w:val="16"/>
                <w:lang w:eastAsia="en-GB"/>
                <w:rPrChange w:id="2589" w:author="Jules Schers" w:date="2023-01-12T12:53:00Z">
                  <w:rPr>
                    <w:ins w:id="2590" w:author="Jules Schers" w:date="2023-01-12T12:53:00Z"/>
                    <w:rFonts w:ascii="Calibri" w:eastAsia="Times New Roman" w:hAnsi="Calibri" w:cs="Calibri"/>
                    <w:color w:val="000000"/>
                    <w:lang w:eastAsia="en-GB"/>
                  </w:rPr>
                </w:rPrChange>
              </w:rPr>
            </w:pPr>
            <w:ins w:id="2591" w:author="Jules Schers" w:date="2023-01-12T12:53:00Z">
              <w:r w:rsidRPr="00E56A2B">
                <w:rPr>
                  <w:rFonts w:ascii="Calibri" w:eastAsia="Times New Roman" w:hAnsi="Calibri" w:cs="Calibri"/>
                  <w:color w:val="000000"/>
                  <w:sz w:val="16"/>
                  <w:szCs w:val="16"/>
                  <w:lang w:eastAsia="en-GB"/>
                  <w:rPrChange w:id="2592"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593"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04201BC0" w14:textId="77777777" w:rsidR="00E56A2B" w:rsidRPr="00E56A2B" w:rsidRDefault="00E56A2B" w:rsidP="00E56A2B">
            <w:pPr>
              <w:spacing w:after="0" w:line="240" w:lineRule="auto"/>
              <w:jc w:val="right"/>
              <w:rPr>
                <w:ins w:id="2594" w:author="Jules Schers" w:date="2023-01-12T12:53:00Z"/>
                <w:rFonts w:ascii="Calibri" w:eastAsia="Times New Roman" w:hAnsi="Calibri" w:cs="Calibri"/>
                <w:b/>
                <w:bCs/>
                <w:color w:val="44546A"/>
                <w:sz w:val="16"/>
                <w:szCs w:val="16"/>
                <w:lang w:eastAsia="en-GB"/>
                <w:rPrChange w:id="2595" w:author="Jules Schers" w:date="2023-01-12T12:53:00Z">
                  <w:rPr>
                    <w:ins w:id="2596" w:author="Jules Schers" w:date="2023-01-12T12:53:00Z"/>
                    <w:rFonts w:ascii="Calibri" w:eastAsia="Times New Roman" w:hAnsi="Calibri" w:cs="Calibri"/>
                    <w:b/>
                    <w:bCs/>
                    <w:color w:val="44546A"/>
                    <w:lang w:eastAsia="en-GB"/>
                  </w:rPr>
                </w:rPrChange>
              </w:rPr>
            </w:pPr>
            <w:ins w:id="2597" w:author="Jules Schers" w:date="2023-01-12T12:53:00Z">
              <w:r w:rsidRPr="00E56A2B">
                <w:rPr>
                  <w:rFonts w:ascii="Calibri" w:eastAsia="Times New Roman" w:hAnsi="Calibri" w:cs="Calibri"/>
                  <w:b/>
                  <w:bCs/>
                  <w:color w:val="44546A"/>
                  <w:sz w:val="16"/>
                  <w:szCs w:val="16"/>
                  <w:lang w:eastAsia="en-GB"/>
                  <w:rPrChange w:id="2598" w:author="Jules Schers" w:date="2023-01-12T12:53:00Z">
                    <w:rPr>
                      <w:rFonts w:ascii="Calibri" w:eastAsia="Times New Roman" w:hAnsi="Calibri" w:cs="Calibri"/>
                      <w:b/>
                      <w:bCs/>
                      <w:color w:val="44546A"/>
                      <w:lang w:eastAsia="en-GB"/>
                    </w:rPr>
                  </w:rPrChange>
                </w:rPr>
                <w:t>242%</w:t>
              </w:r>
            </w:ins>
          </w:p>
        </w:tc>
        <w:tc>
          <w:tcPr>
            <w:tcW w:w="796" w:type="dxa"/>
            <w:tcBorders>
              <w:top w:val="nil"/>
              <w:left w:val="nil"/>
              <w:bottom w:val="single" w:sz="4" w:space="0" w:color="auto"/>
              <w:right w:val="single" w:sz="4" w:space="0" w:color="auto"/>
            </w:tcBorders>
            <w:shd w:val="clear" w:color="auto" w:fill="auto"/>
            <w:noWrap/>
            <w:vAlign w:val="bottom"/>
            <w:hideMark/>
            <w:tcPrChange w:id="2599"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5ED55650" w14:textId="77777777" w:rsidR="00E56A2B" w:rsidRPr="00E56A2B" w:rsidRDefault="00E56A2B" w:rsidP="00E56A2B">
            <w:pPr>
              <w:spacing w:after="0" w:line="240" w:lineRule="auto"/>
              <w:rPr>
                <w:ins w:id="2600" w:author="Jules Schers" w:date="2023-01-12T12:53:00Z"/>
                <w:rFonts w:ascii="Calibri" w:eastAsia="Times New Roman" w:hAnsi="Calibri" w:cs="Calibri"/>
                <w:b/>
                <w:bCs/>
                <w:color w:val="44546A"/>
                <w:sz w:val="16"/>
                <w:szCs w:val="16"/>
                <w:lang w:eastAsia="en-GB"/>
                <w:rPrChange w:id="2601" w:author="Jules Schers" w:date="2023-01-12T12:53:00Z">
                  <w:rPr>
                    <w:ins w:id="2602" w:author="Jules Schers" w:date="2023-01-12T12:53:00Z"/>
                    <w:rFonts w:ascii="Calibri" w:eastAsia="Times New Roman" w:hAnsi="Calibri" w:cs="Calibri"/>
                    <w:b/>
                    <w:bCs/>
                    <w:color w:val="44546A"/>
                    <w:lang w:eastAsia="en-GB"/>
                  </w:rPr>
                </w:rPrChange>
              </w:rPr>
            </w:pPr>
            <w:ins w:id="2603" w:author="Jules Schers" w:date="2023-01-12T12:53:00Z">
              <w:r w:rsidRPr="00E56A2B">
                <w:rPr>
                  <w:rFonts w:ascii="Calibri" w:eastAsia="Times New Roman" w:hAnsi="Calibri" w:cs="Calibri"/>
                  <w:b/>
                  <w:bCs/>
                  <w:color w:val="44546A"/>
                  <w:sz w:val="16"/>
                  <w:szCs w:val="16"/>
                  <w:lang w:eastAsia="en-GB"/>
                  <w:rPrChange w:id="2604"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605"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395D126E" w14:textId="77777777" w:rsidR="00E56A2B" w:rsidRPr="00E56A2B" w:rsidRDefault="00E56A2B" w:rsidP="00E56A2B">
            <w:pPr>
              <w:spacing w:after="0" w:line="240" w:lineRule="auto"/>
              <w:rPr>
                <w:ins w:id="2606" w:author="Jules Schers" w:date="2023-01-12T12:53:00Z"/>
                <w:rFonts w:ascii="Calibri" w:eastAsia="Times New Roman" w:hAnsi="Calibri" w:cs="Calibri"/>
                <w:b/>
                <w:bCs/>
                <w:color w:val="44546A"/>
                <w:sz w:val="16"/>
                <w:szCs w:val="16"/>
                <w:lang w:eastAsia="en-GB"/>
                <w:rPrChange w:id="2607" w:author="Jules Schers" w:date="2023-01-12T12:53:00Z">
                  <w:rPr>
                    <w:ins w:id="2608" w:author="Jules Schers" w:date="2023-01-12T12:53:00Z"/>
                    <w:rFonts w:ascii="Calibri" w:eastAsia="Times New Roman" w:hAnsi="Calibri" w:cs="Calibri"/>
                    <w:b/>
                    <w:bCs/>
                    <w:color w:val="44546A"/>
                    <w:lang w:eastAsia="en-GB"/>
                  </w:rPr>
                </w:rPrChange>
              </w:rPr>
            </w:pPr>
            <w:ins w:id="2609" w:author="Jules Schers" w:date="2023-01-12T12:53:00Z">
              <w:r w:rsidRPr="00E56A2B">
                <w:rPr>
                  <w:rFonts w:ascii="Calibri" w:eastAsia="Times New Roman" w:hAnsi="Calibri" w:cs="Calibri"/>
                  <w:b/>
                  <w:bCs/>
                  <w:color w:val="44546A"/>
                  <w:sz w:val="16"/>
                  <w:szCs w:val="16"/>
                  <w:lang w:eastAsia="en-GB"/>
                  <w:rPrChange w:id="2610" w:author="Jules Schers" w:date="2023-01-12T12:53:00Z">
                    <w:rPr>
                      <w:rFonts w:ascii="Calibri" w:eastAsia="Times New Roman" w:hAnsi="Calibri" w:cs="Calibri"/>
                      <w:b/>
                      <w:bCs/>
                      <w:color w:val="44546A"/>
                      <w:lang w:eastAsia="en-GB"/>
                    </w:rPr>
                  </w:rPrChange>
                </w:rPr>
                <w:t>&lt;---</w:t>
              </w:r>
            </w:ins>
          </w:p>
        </w:tc>
      </w:tr>
      <w:tr w:rsidR="00E56A2B" w:rsidRPr="00E56A2B" w14:paraId="464B7F31" w14:textId="77777777" w:rsidTr="002C3D0F">
        <w:tblPrEx>
          <w:tblPrExChange w:id="2611" w:author="Jules Schers" w:date="2023-01-12T12:55:00Z">
            <w:tblPrEx>
              <w:tblW w:w="8623" w:type="dxa"/>
            </w:tblPrEx>
          </w:tblPrExChange>
        </w:tblPrEx>
        <w:trPr>
          <w:trHeight w:val="300"/>
          <w:ins w:id="2612" w:author="Jules Schers" w:date="2023-01-12T12:53:00Z"/>
          <w:trPrChange w:id="2613"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614"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9DDADA" w14:textId="77777777" w:rsidR="00E56A2B" w:rsidRPr="00E56A2B" w:rsidRDefault="00E56A2B" w:rsidP="00E56A2B">
            <w:pPr>
              <w:spacing w:after="0" w:line="240" w:lineRule="auto"/>
              <w:jc w:val="right"/>
              <w:rPr>
                <w:ins w:id="2615" w:author="Jules Schers" w:date="2023-01-12T12:53:00Z"/>
                <w:rFonts w:ascii="Calibri" w:eastAsia="Times New Roman" w:hAnsi="Calibri" w:cs="Calibri"/>
                <w:color w:val="000000"/>
                <w:sz w:val="16"/>
                <w:szCs w:val="16"/>
                <w:lang w:eastAsia="en-GB"/>
                <w:rPrChange w:id="2616" w:author="Jules Schers" w:date="2023-01-12T12:53:00Z">
                  <w:rPr>
                    <w:ins w:id="2617" w:author="Jules Schers" w:date="2023-01-12T12:53:00Z"/>
                    <w:rFonts w:ascii="Calibri" w:eastAsia="Times New Roman" w:hAnsi="Calibri" w:cs="Calibri"/>
                    <w:color w:val="000000"/>
                    <w:lang w:eastAsia="en-GB"/>
                  </w:rPr>
                </w:rPrChange>
              </w:rPr>
            </w:pPr>
            <w:ins w:id="2618" w:author="Jules Schers" w:date="2023-01-12T12:53:00Z">
              <w:r w:rsidRPr="00E56A2B">
                <w:rPr>
                  <w:rFonts w:ascii="Calibri" w:eastAsia="Times New Roman" w:hAnsi="Calibri" w:cs="Calibri"/>
                  <w:color w:val="000000"/>
                  <w:sz w:val="16"/>
                  <w:szCs w:val="16"/>
                  <w:lang w:eastAsia="en-GB"/>
                  <w:rPrChange w:id="2619" w:author="Jules Schers" w:date="2023-01-12T12:53:00Z">
                    <w:rPr>
                      <w:rFonts w:ascii="Calibri" w:eastAsia="Times New Roman" w:hAnsi="Calibri" w:cs="Calibri"/>
                      <w:color w:val="000000"/>
                      <w:lang w:eastAsia="en-GB"/>
                    </w:rPr>
                  </w:rPrChange>
                </w:rPr>
                <w:t>2022</w:t>
              </w:r>
            </w:ins>
          </w:p>
        </w:tc>
        <w:tc>
          <w:tcPr>
            <w:tcW w:w="887" w:type="dxa"/>
            <w:tcBorders>
              <w:top w:val="nil"/>
              <w:left w:val="nil"/>
              <w:bottom w:val="single" w:sz="4" w:space="0" w:color="auto"/>
              <w:right w:val="single" w:sz="4" w:space="0" w:color="auto"/>
            </w:tcBorders>
            <w:shd w:val="clear" w:color="auto" w:fill="auto"/>
            <w:noWrap/>
            <w:vAlign w:val="bottom"/>
            <w:hideMark/>
            <w:tcPrChange w:id="2620"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4EE1C56C" w14:textId="77777777" w:rsidR="00E56A2B" w:rsidRPr="00E56A2B" w:rsidRDefault="00E56A2B" w:rsidP="00E56A2B">
            <w:pPr>
              <w:spacing w:after="0" w:line="240" w:lineRule="auto"/>
              <w:jc w:val="right"/>
              <w:rPr>
                <w:ins w:id="2621" w:author="Jules Schers" w:date="2023-01-12T12:53:00Z"/>
                <w:rFonts w:ascii="Calibri" w:eastAsia="Times New Roman" w:hAnsi="Calibri" w:cs="Calibri"/>
                <w:color w:val="000000"/>
                <w:sz w:val="16"/>
                <w:szCs w:val="16"/>
                <w:lang w:eastAsia="en-GB"/>
                <w:rPrChange w:id="2622" w:author="Jules Schers" w:date="2023-01-12T12:53:00Z">
                  <w:rPr>
                    <w:ins w:id="2623" w:author="Jules Schers" w:date="2023-01-12T12:53:00Z"/>
                    <w:rFonts w:ascii="Calibri" w:eastAsia="Times New Roman" w:hAnsi="Calibri" w:cs="Calibri"/>
                    <w:color w:val="000000"/>
                    <w:lang w:eastAsia="en-GB"/>
                  </w:rPr>
                </w:rPrChange>
              </w:rPr>
            </w:pPr>
            <w:ins w:id="2624" w:author="Jules Schers" w:date="2023-01-12T12:53:00Z">
              <w:r w:rsidRPr="00E56A2B">
                <w:rPr>
                  <w:rFonts w:ascii="Calibri" w:eastAsia="Times New Roman" w:hAnsi="Calibri" w:cs="Calibri"/>
                  <w:color w:val="000000"/>
                  <w:sz w:val="16"/>
                  <w:szCs w:val="16"/>
                  <w:lang w:eastAsia="en-GB"/>
                  <w:rPrChange w:id="2625" w:author="Jules Schers" w:date="2023-01-12T12:53:00Z">
                    <w:rPr>
                      <w:rFonts w:ascii="Calibri" w:eastAsia="Times New Roman" w:hAnsi="Calibri" w:cs="Calibri"/>
                      <w:color w:val="000000"/>
                      <w:lang w:eastAsia="en-GB"/>
                    </w:rPr>
                  </w:rPrChange>
                </w:rPr>
                <w:t>0,3729</w:t>
              </w:r>
            </w:ins>
          </w:p>
        </w:tc>
        <w:tc>
          <w:tcPr>
            <w:tcW w:w="897" w:type="dxa"/>
            <w:tcBorders>
              <w:top w:val="nil"/>
              <w:left w:val="nil"/>
              <w:bottom w:val="single" w:sz="4" w:space="0" w:color="auto"/>
              <w:right w:val="single" w:sz="4" w:space="0" w:color="auto"/>
            </w:tcBorders>
            <w:shd w:val="clear" w:color="auto" w:fill="auto"/>
            <w:noWrap/>
            <w:vAlign w:val="bottom"/>
            <w:hideMark/>
            <w:tcPrChange w:id="2626"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465F8D30" w14:textId="77777777" w:rsidR="00E56A2B" w:rsidRPr="00E56A2B" w:rsidRDefault="00E56A2B" w:rsidP="00E56A2B">
            <w:pPr>
              <w:spacing w:after="0" w:line="240" w:lineRule="auto"/>
              <w:jc w:val="right"/>
              <w:rPr>
                <w:ins w:id="2627" w:author="Jules Schers" w:date="2023-01-12T12:53:00Z"/>
                <w:rFonts w:ascii="Calibri" w:eastAsia="Times New Roman" w:hAnsi="Calibri" w:cs="Calibri"/>
                <w:color w:val="000000"/>
                <w:sz w:val="16"/>
                <w:szCs w:val="16"/>
                <w:lang w:eastAsia="en-GB"/>
                <w:rPrChange w:id="2628" w:author="Jules Schers" w:date="2023-01-12T12:53:00Z">
                  <w:rPr>
                    <w:ins w:id="2629" w:author="Jules Schers" w:date="2023-01-12T12:53:00Z"/>
                    <w:rFonts w:ascii="Calibri" w:eastAsia="Times New Roman" w:hAnsi="Calibri" w:cs="Calibri"/>
                    <w:color w:val="000000"/>
                    <w:lang w:eastAsia="en-GB"/>
                  </w:rPr>
                </w:rPrChange>
              </w:rPr>
            </w:pPr>
            <w:ins w:id="2630" w:author="Jules Schers" w:date="2023-01-12T12:53:00Z">
              <w:r w:rsidRPr="00E56A2B">
                <w:rPr>
                  <w:rFonts w:ascii="Calibri" w:eastAsia="Times New Roman" w:hAnsi="Calibri" w:cs="Calibri"/>
                  <w:color w:val="000000"/>
                  <w:sz w:val="16"/>
                  <w:szCs w:val="16"/>
                  <w:lang w:eastAsia="en-GB"/>
                  <w:rPrChange w:id="2631" w:author="Jules Schers" w:date="2023-01-12T12:53:00Z">
                    <w:rPr>
                      <w:rFonts w:ascii="Calibri" w:eastAsia="Times New Roman" w:hAnsi="Calibri" w:cs="Calibri"/>
                      <w:color w:val="000000"/>
                      <w:lang w:eastAsia="en-GB"/>
                    </w:rPr>
                  </w:rPrChange>
                </w:rPr>
                <w:t>0,1488</w:t>
              </w:r>
            </w:ins>
          </w:p>
        </w:tc>
        <w:tc>
          <w:tcPr>
            <w:tcW w:w="767" w:type="dxa"/>
            <w:tcBorders>
              <w:top w:val="nil"/>
              <w:left w:val="nil"/>
              <w:bottom w:val="single" w:sz="4" w:space="0" w:color="auto"/>
              <w:right w:val="single" w:sz="4" w:space="0" w:color="auto"/>
            </w:tcBorders>
            <w:shd w:val="clear" w:color="auto" w:fill="auto"/>
            <w:noWrap/>
            <w:vAlign w:val="bottom"/>
            <w:hideMark/>
            <w:tcPrChange w:id="2632"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5AB832D1" w14:textId="77777777" w:rsidR="00E56A2B" w:rsidRPr="00E56A2B" w:rsidRDefault="00E56A2B" w:rsidP="00E56A2B">
            <w:pPr>
              <w:spacing w:after="0" w:line="240" w:lineRule="auto"/>
              <w:jc w:val="right"/>
              <w:rPr>
                <w:ins w:id="2633" w:author="Jules Schers" w:date="2023-01-12T12:53:00Z"/>
                <w:rFonts w:ascii="Calibri" w:eastAsia="Times New Roman" w:hAnsi="Calibri" w:cs="Calibri"/>
                <w:color w:val="000000"/>
                <w:sz w:val="16"/>
                <w:szCs w:val="16"/>
                <w:lang w:eastAsia="en-GB"/>
                <w:rPrChange w:id="2634" w:author="Jules Schers" w:date="2023-01-12T12:53:00Z">
                  <w:rPr>
                    <w:ins w:id="2635" w:author="Jules Schers" w:date="2023-01-12T12:53:00Z"/>
                    <w:rFonts w:ascii="Calibri" w:eastAsia="Times New Roman" w:hAnsi="Calibri" w:cs="Calibri"/>
                    <w:color w:val="000000"/>
                    <w:lang w:eastAsia="en-GB"/>
                  </w:rPr>
                </w:rPrChange>
              </w:rPr>
            </w:pPr>
            <w:ins w:id="2636" w:author="Jules Schers" w:date="2023-01-12T12:53:00Z">
              <w:r w:rsidRPr="00E56A2B">
                <w:rPr>
                  <w:rFonts w:ascii="Calibri" w:eastAsia="Times New Roman" w:hAnsi="Calibri" w:cs="Calibri"/>
                  <w:color w:val="000000"/>
                  <w:sz w:val="16"/>
                  <w:szCs w:val="16"/>
                  <w:lang w:eastAsia="en-GB"/>
                  <w:rPrChange w:id="2637" w:author="Jules Schers" w:date="2023-01-12T12:53:00Z">
                    <w:rPr>
                      <w:rFonts w:ascii="Calibri" w:eastAsia="Times New Roman" w:hAnsi="Calibri" w:cs="Calibri"/>
                      <w:color w:val="000000"/>
                      <w:lang w:eastAsia="en-GB"/>
                    </w:rPr>
                  </w:rPrChange>
                </w:rPr>
                <w:t>0,0782</w:t>
              </w:r>
            </w:ins>
          </w:p>
        </w:tc>
        <w:tc>
          <w:tcPr>
            <w:tcW w:w="851" w:type="dxa"/>
            <w:tcBorders>
              <w:top w:val="nil"/>
              <w:left w:val="nil"/>
              <w:bottom w:val="single" w:sz="4" w:space="0" w:color="auto"/>
              <w:right w:val="single" w:sz="4" w:space="0" w:color="auto"/>
            </w:tcBorders>
            <w:shd w:val="clear" w:color="auto" w:fill="auto"/>
            <w:noWrap/>
            <w:vAlign w:val="bottom"/>
            <w:hideMark/>
            <w:tcPrChange w:id="2638"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67826798" w14:textId="77777777" w:rsidR="00E56A2B" w:rsidRPr="00E56A2B" w:rsidRDefault="00E56A2B" w:rsidP="00E56A2B">
            <w:pPr>
              <w:spacing w:after="0" w:line="240" w:lineRule="auto"/>
              <w:jc w:val="right"/>
              <w:rPr>
                <w:ins w:id="2639" w:author="Jules Schers" w:date="2023-01-12T12:53:00Z"/>
                <w:rFonts w:ascii="Calibri" w:eastAsia="Times New Roman" w:hAnsi="Calibri" w:cs="Calibri"/>
                <w:color w:val="000000"/>
                <w:sz w:val="16"/>
                <w:szCs w:val="16"/>
                <w:lang w:eastAsia="en-GB"/>
                <w:rPrChange w:id="2640" w:author="Jules Schers" w:date="2023-01-12T12:53:00Z">
                  <w:rPr>
                    <w:ins w:id="2641" w:author="Jules Schers" w:date="2023-01-12T12:53:00Z"/>
                    <w:rFonts w:ascii="Calibri" w:eastAsia="Times New Roman" w:hAnsi="Calibri" w:cs="Calibri"/>
                    <w:color w:val="000000"/>
                    <w:lang w:eastAsia="en-GB"/>
                  </w:rPr>
                </w:rPrChange>
              </w:rPr>
            </w:pPr>
            <w:ins w:id="2642" w:author="Jules Schers" w:date="2023-01-12T12:53:00Z">
              <w:r w:rsidRPr="00E56A2B">
                <w:rPr>
                  <w:rFonts w:ascii="Calibri" w:eastAsia="Times New Roman" w:hAnsi="Calibri" w:cs="Calibri"/>
                  <w:color w:val="000000"/>
                  <w:sz w:val="16"/>
                  <w:szCs w:val="16"/>
                  <w:lang w:eastAsia="en-GB"/>
                  <w:rPrChange w:id="2643" w:author="Jules Schers" w:date="2023-01-12T12:53:00Z">
                    <w:rPr>
                      <w:rFonts w:ascii="Calibri" w:eastAsia="Times New Roman" w:hAnsi="Calibri" w:cs="Calibri"/>
                      <w:color w:val="000000"/>
                      <w:lang w:eastAsia="en-GB"/>
                    </w:rPr>
                  </w:rPrChange>
                </w:rPr>
                <w:t>0,0614</w:t>
              </w:r>
            </w:ins>
          </w:p>
        </w:tc>
        <w:tc>
          <w:tcPr>
            <w:tcW w:w="716" w:type="dxa"/>
            <w:tcBorders>
              <w:top w:val="nil"/>
              <w:left w:val="nil"/>
              <w:bottom w:val="single" w:sz="4" w:space="0" w:color="auto"/>
              <w:right w:val="single" w:sz="4" w:space="0" w:color="auto"/>
            </w:tcBorders>
            <w:shd w:val="clear" w:color="auto" w:fill="auto"/>
            <w:noWrap/>
            <w:vAlign w:val="bottom"/>
            <w:hideMark/>
            <w:tcPrChange w:id="2644"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10CD3319" w14:textId="77777777" w:rsidR="00E56A2B" w:rsidRPr="00E56A2B" w:rsidRDefault="00E56A2B" w:rsidP="00E56A2B">
            <w:pPr>
              <w:spacing w:after="0" w:line="240" w:lineRule="auto"/>
              <w:rPr>
                <w:ins w:id="2645" w:author="Jules Schers" w:date="2023-01-12T12:53:00Z"/>
                <w:rFonts w:ascii="Calibri" w:eastAsia="Times New Roman" w:hAnsi="Calibri" w:cs="Calibri"/>
                <w:color w:val="000000"/>
                <w:sz w:val="16"/>
                <w:szCs w:val="16"/>
                <w:lang w:eastAsia="en-GB"/>
                <w:rPrChange w:id="2646" w:author="Jules Schers" w:date="2023-01-12T12:53:00Z">
                  <w:rPr>
                    <w:ins w:id="2647" w:author="Jules Schers" w:date="2023-01-12T12:53:00Z"/>
                    <w:rFonts w:ascii="Calibri" w:eastAsia="Times New Roman" w:hAnsi="Calibri" w:cs="Calibri"/>
                    <w:color w:val="000000"/>
                    <w:lang w:eastAsia="en-GB"/>
                  </w:rPr>
                </w:rPrChange>
              </w:rPr>
            </w:pPr>
            <w:ins w:id="2648" w:author="Jules Schers" w:date="2023-01-12T12:53:00Z">
              <w:r w:rsidRPr="00E56A2B">
                <w:rPr>
                  <w:rFonts w:ascii="Calibri" w:eastAsia="Times New Roman" w:hAnsi="Calibri" w:cs="Calibri"/>
                  <w:color w:val="000000"/>
                  <w:sz w:val="16"/>
                  <w:szCs w:val="16"/>
                  <w:lang w:eastAsia="en-GB"/>
                  <w:rPrChange w:id="2649"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650"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2B2E09BE" w14:textId="77777777" w:rsidR="00E56A2B" w:rsidRPr="00E56A2B" w:rsidRDefault="00E56A2B" w:rsidP="00E56A2B">
            <w:pPr>
              <w:spacing w:after="0" w:line="240" w:lineRule="auto"/>
              <w:jc w:val="right"/>
              <w:rPr>
                <w:ins w:id="2651" w:author="Jules Schers" w:date="2023-01-12T12:53:00Z"/>
                <w:rFonts w:ascii="Calibri" w:eastAsia="Times New Roman" w:hAnsi="Calibri" w:cs="Calibri"/>
                <w:b/>
                <w:bCs/>
                <w:color w:val="44546A"/>
                <w:sz w:val="16"/>
                <w:szCs w:val="16"/>
                <w:lang w:eastAsia="en-GB"/>
                <w:rPrChange w:id="2652" w:author="Jules Schers" w:date="2023-01-12T12:53:00Z">
                  <w:rPr>
                    <w:ins w:id="2653" w:author="Jules Schers" w:date="2023-01-12T12:53:00Z"/>
                    <w:rFonts w:ascii="Calibri" w:eastAsia="Times New Roman" w:hAnsi="Calibri" w:cs="Calibri"/>
                    <w:b/>
                    <w:bCs/>
                    <w:color w:val="44546A"/>
                    <w:lang w:eastAsia="en-GB"/>
                  </w:rPr>
                </w:rPrChange>
              </w:rPr>
            </w:pPr>
            <w:ins w:id="2654" w:author="Jules Schers" w:date="2023-01-12T12:53:00Z">
              <w:r w:rsidRPr="00E56A2B">
                <w:rPr>
                  <w:rFonts w:ascii="Calibri" w:eastAsia="Times New Roman" w:hAnsi="Calibri" w:cs="Calibri"/>
                  <w:b/>
                  <w:bCs/>
                  <w:color w:val="44546A"/>
                  <w:sz w:val="16"/>
                  <w:szCs w:val="16"/>
                  <w:lang w:eastAsia="en-GB"/>
                  <w:rPrChange w:id="2655" w:author="Jules Schers" w:date="2023-01-12T12:53:00Z">
                    <w:rPr>
                      <w:rFonts w:ascii="Calibri" w:eastAsia="Times New Roman" w:hAnsi="Calibri" w:cs="Calibri"/>
                      <w:b/>
                      <w:bCs/>
                      <w:color w:val="44546A"/>
                      <w:lang w:eastAsia="en-GB"/>
                    </w:rPr>
                  </w:rPrChange>
                </w:rPr>
                <w:t>242%</w:t>
              </w:r>
            </w:ins>
          </w:p>
        </w:tc>
        <w:tc>
          <w:tcPr>
            <w:tcW w:w="796" w:type="dxa"/>
            <w:tcBorders>
              <w:top w:val="nil"/>
              <w:left w:val="nil"/>
              <w:bottom w:val="single" w:sz="4" w:space="0" w:color="auto"/>
              <w:right w:val="single" w:sz="4" w:space="0" w:color="auto"/>
            </w:tcBorders>
            <w:shd w:val="clear" w:color="auto" w:fill="auto"/>
            <w:noWrap/>
            <w:vAlign w:val="bottom"/>
            <w:hideMark/>
            <w:tcPrChange w:id="2656"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203898B0" w14:textId="77777777" w:rsidR="00E56A2B" w:rsidRPr="00E56A2B" w:rsidRDefault="00E56A2B" w:rsidP="00E56A2B">
            <w:pPr>
              <w:spacing w:after="0" w:line="240" w:lineRule="auto"/>
              <w:rPr>
                <w:ins w:id="2657" w:author="Jules Schers" w:date="2023-01-12T12:53:00Z"/>
                <w:rFonts w:ascii="Calibri" w:eastAsia="Times New Roman" w:hAnsi="Calibri" w:cs="Calibri"/>
                <w:b/>
                <w:bCs/>
                <w:color w:val="44546A"/>
                <w:sz w:val="16"/>
                <w:szCs w:val="16"/>
                <w:lang w:eastAsia="en-GB"/>
                <w:rPrChange w:id="2658" w:author="Jules Schers" w:date="2023-01-12T12:53:00Z">
                  <w:rPr>
                    <w:ins w:id="2659" w:author="Jules Schers" w:date="2023-01-12T12:53:00Z"/>
                    <w:rFonts w:ascii="Calibri" w:eastAsia="Times New Roman" w:hAnsi="Calibri" w:cs="Calibri"/>
                    <w:b/>
                    <w:bCs/>
                    <w:color w:val="44546A"/>
                    <w:lang w:eastAsia="en-GB"/>
                  </w:rPr>
                </w:rPrChange>
              </w:rPr>
            </w:pPr>
            <w:ins w:id="2660" w:author="Jules Schers" w:date="2023-01-12T12:53:00Z">
              <w:r w:rsidRPr="00E56A2B">
                <w:rPr>
                  <w:rFonts w:ascii="Calibri" w:eastAsia="Times New Roman" w:hAnsi="Calibri" w:cs="Calibri"/>
                  <w:b/>
                  <w:bCs/>
                  <w:color w:val="44546A"/>
                  <w:sz w:val="16"/>
                  <w:szCs w:val="16"/>
                  <w:lang w:eastAsia="en-GB"/>
                  <w:rPrChange w:id="2661"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662"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36466989" w14:textId="77777777" w:rsidR="00E56A2B" w:rsidRPr="00E56A2B" w:rsidRDefault="00E56A2B" w:rsidP="00E56A2B">
            <w:pPr>
              <w:spacing w:after="0" w:line="240" w:lineRule="auto"/>
              <w:rPr>
                <w:ins w:id="2663" w:author="Jules Schers" w:date="2023-01-12T12:53:00Z"/>
                <w:rFonts w:ascii="Calibri" w:eastAsia="Times New Roman" w:hAnsi="Calibri" w:cs="Calibri"/>
                <w:b/>
                <w:bCs/>
                <w:color w:val="44546A"/>
                <w:sz w:val="16"/>
                <w:szCs w:val="16"/>
                <w:lang w:eastAsia="en-GB"/>
                <w:rPrChange w:id="2664" w:author="Jules Schers" w:date="2023-01-12T12:53:00Z">
                  <w:rPr>
                    <w:ins w:id="2665" w:author="Jules Schers" w:date="2023-01-12T12:53:00Z"/>
                    <w:rFonts w:ascii="Calibri" w:eastAsia="Times New Roman" w:hAnsi="Calibri" w:cs="Calibri"/>
                    <w:b/>
                    <w:bCs/>
                    <w:color w:val="44546A"/>
                    <w:lang w:eastAsia="en-GB"/>
                  </w:rPr>
                </w:rPrChange>
              </w:rPr>
            </w:pPr>
            <w:ins w:id="2666" w:author="Jules Schers" w:date="2023-01-12T12:53:00Z">
              <w:r w:rsidRPr="00E56A2B">
                <w:rPr>
                  <w:rFonts w:ascii="Calibri" w:eastAsia="Times New Roman" w:hAnsi="Calibri" w:cs="Calibri"/>
                  <w:b/>
                  <w:bCs/>
                  <w:color w:val="44546A"/>
                  <w:sz w:val="16"/>
                  <w:szCs w:val="16"/>
                  <w:lang w:eastAsia="en-GB"/>
                  <w:rPrChange w:id="2667" w:author="Jules Schers" w:date="2023-01-12T12:53:00Z">
                    <w:rPr>
                      <w:rFonts w:ascii="Calibri" w:eastAsia="Times New Roman" w:hAnsi="Calibri" w:cs="Calibri"/>
                      <w:b/>
                      <w:bCs/>
                      <w:color w:val="44546A"/>
                      <w:lang w:eastAsia="en-GB"/>
                    </w:rPr>
                  </w:rPrChange>
                </w:rPr>
                <w:t>&lt;---</w:t>
              </w:r>
            </w:ins>
          </w:p>
        </w:tc>
      </w:tr>
      <w:tr w:rsidR="00E56A2B" w:rsidRPr="00E56A2B" w14:paraId="5AD0B465" w14:textId="77777777" w:rsidTr="002C3D0F">
        <w:tblPrEx>
          <w:tblPrExChange w:id="2668" w:author="Jules Schers" w:date="2023-01-12T12:55:00Z">
            <w:tblPrEx>
              <w:tblW w:w="8623" w:type="dxa"/>
            </w:tblPrEx>
          </w:tblPrExChange>
        </w:tblPrEx>
        <w:trPr>
          <w:trHeight w:val="300"/>
          <w:ins w:id="2669" w:author="Jules Schers" w:date="2023-01-12T12:53:00Z"/>
          <w:trPrChange w:id="2670"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671"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5B4D25" w14:textId="77777777" w:rsidR="00E56A2B" w:rsidRPr="00E56A2B" w:rsidRDefault="00E56A2B" w:rsidP="00E56A2B">
            <w:pPr>
              <w:spacing w:after="0" w:line="240" w:lineRule="auto"/>
              <w:jc w:val="right"/>
              <w:rPr>
                <w:ins w:id="2672" w:author="Jules Schers" w:date="2023-01-12T12:53:00Z"/>
                <w:rFonts w:ascii="Calibri" w:eastAsia="Times New Roman" w:hAnsi="Calibri" w:cs="Calibri"/>
                <w:color w:val="000000"/>
                <w:sz w:val="16"/>
                <w:szCs w:val="16"/>
                <w:lang w:eastAsia="en-GB"/>
                <w:rPrChange w:id="2673" w:author="Jules Schers" w:date="2023-01-12T12:53:00Z">
                  <w:rPr>
                    <w:ins w:id="2674" w:author="Jules Schers" w:date="2023-01-12T12:53:00Z"/>
                    <w:rFonts w:ascii="Calibri" w:eastAsia="Times New Roman" w:hAnsi="Calibri" w:cs="Calibri"/>
                    <w:color w:val="000000"/>
                    <w:lang w:eastAsia="en-GB"/>
                  </w:rPr>
                </w:rPrChange>
              </w:rPr>
            </w:pPr>
            <w:ins w:id="2675" w:author="Jules Schers" w:date="2023-01-12T12:53:00Z">
              <w:r w:rsidRPr="00E56A2B">
                <w:rPr>
                  <w:rFonts w:ascii="Calibri" w:eastAsia="Times New Roman" w:hAnsi="Calibri" w:cs="Calibri"/>
                  <w:color w:val="000000"/>
                  <w:sz w:val="16"/>
                  <w:szCs w:val="16"/>
                  <w:lang w:eastAsia="en-GB"/>
                  <w:rPrChange w:id="2676" w:author="Jules Schers" w:date="2023-01-12T12:53:00Z">
                    <w:rPr>
                      <w:rFonts w:ascii="Calibri" w:eastAsia="Times New Roman" w:hAnsi="Calibri" w:cs="Calibri"/>
                      <w:color w:val="000000"/>
                      <w:lang w:eastAsia="en-GB"/>
                    </w:rPr>
                  </w:rPrChange>
                </w:rPr>
                <w:t>2023</w:t>
              </w:r>
            </w:ins>
          </w:p>
        </w:tc>
        <w:tc>
          <w:tcPr>
            <w:tcW w:w="887" w:type="dxa"/>
            <w:tcBorders>
              <w:top w:val="nil"/>
              <w:left w:val="nil"/>
              <w:bottom w:val="single" w:sz="4" w:space="0" w:color="auto"/>
              <w:right w:val="single" w:sz="4" w:space="0" w:color="auto"/>
            </w:tcBorders>
            <w:shd w:val="clear" w:color="auto" w:fill="auto"/>
            <w:noWrap/>
            <w:vAlign w:val="bottom"/>
            <w:hideMark/>
            <w:tcPrChange w:id="2677"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1EAB762F" w14:textId="77777777" w:rsidR="00E56A2B" w:rsidRPr="00E56A2B" w:rsidRDefault="00E56A2B" w:rsidP="00E56A2B">
            <w:pPr>
              <w:spacing w:after="0" w:line="240" w:lineRule="auto"/>
              <w:jc w:val="right"/>
              <w:rPr>
                <w:ins w:id="2678" w:author="Jules Schers" w:date="2023-01-12T12:53:00Z"/>
                <w:rFonts w:ascii="Calibri" w:eastAsia="Times New Roman" w:hAnsi="Calibri" w:cs="Calibri"/>
                <w:color w:val="000000"/>
                <w:sz w:val="16"/>
                <w:szCs w:val="16"/>
                <w:lang w:eastAsia="en-GB"/>
                <w:rPrChange w:id="2679" w:author="Jules Schers" w:date="2023-01-12T12:53:00Z">
                  <w:rPr>
                    <w:ins w:id="2680" w:author="Jules Schers" w:date="2023-01-12T12:53:00Z"/>
                    <w:rFonts w:ascii="Calibri" w:eastAsia="Times New Roman" w:hAnsi="Calibri" w:cs="Calibri"/>
                    <w:color w:val="000000"/>
                    <w:lang w:eastAsia="en-GB"/>
                  </w:rPr>
                </w:rPrChange>
              </w:rPr>
            </w:pPr>
            <w:ins w:id="2681" w:author="Jules Schers" w:date="2023-01-12T12:53:00Z">
              <w:r w:rsidRPr="00E56A2B">
                <w:rPr>
                  <w:rFonts w:ascii="Calibri" w:eastAsia="Times New Roman" w:hAnsi="Calibri" w:cs="Calibri"/>
                  <w:color w:val="000000"/>
                  <w:sz w:val="16"/>
                  <w:szCs w:val="16"/>
                  <w:lang w:eastAsia="en-GB"/>
                  <w:rPrChange w:id="2682" w:author="Jules Schers" w:date="2023-01-12T12:53:00Z">
                    <w:rPr>
                      <w:rFonts w:ascii="Calibri" w:eastAsia="Times New Roman" w:hAnsi="Calibri" w:cs="Calibri"/>
                      <w:color w:val="000000"/>
                      <w:lang w:eastAsia="en-GB"/>
                    </w:rPr>
                  </w:rPrChange>
                </w:rPr>
                <w:t>0,3702</w:t>
              </w:r>
            </w:ins>
          </w:p>
        </w:tc>
        <w:tc>
          <w:tcPr>
            <w:tcW w:w="897" w:type="dxa"/>
            <w:tcBorders>
              <w:top w:val="nil"/>
              <w:left w:val="nil"/>
              <w:bottom w:val="single" w:sz="4" w:space="0" w:color="auto"/>
              <w:right w:val="single" w:sz="4" w:space="0" w:color="auto"/>
            </w:tcBorders>
            <w:shd w:val="clear" w:color="auto" w:fill="auto"/>
            <w:noWrap/>
            <w:vAlign w:val="bottom"/>
            <w:hideMark/>
            <w:tcPrChange w:id="2683"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32E1B893" w14:textId="77777777" w:rsidR="00E56A2B" w:rsidRPr="00E56A2B" w:rsidRDefault="00E56A2B" w:rsidP="00E56A2B">
            <w:pPr>
              <w:spacing w:after="0" w:line="240" w:lineRule="auto"/>
              <w:jc w:val="right"/>
              <w:rPr>
                <w:ins w:id="2684" w:author="Jules Schers" w:date="2023-01-12T12:53:00Z"/>
                <w:rFonts w:ascii="Calibri" w:eastAsia="Times New Roman" w:hAnsi="Calibri" w:cs="Calibri"/>
                <w:color w:val="000000"/>
                <w:sz w:val="16"/>
                <w:szCs w:val="16"/>
                <w:lang w:eastAsia="en-GB"/>
                <w:rPrChange w:id="2685" w:author="Jules Schers" w:date="2023-01-12T12:53:00Z">
                  <w:rPr>
                    <w:ins w:id="2686" w:author="Jules Schers" w:date="2023-01-12T12:53:00Z"/>
                    <w:rFonts w:ascii="Calibri" w:eastAsia="Times New Roman" w:hAnsi="Calibri" w:cs="Calibri"/>
                    <w:color w:val="000000"/>
                    <w:lang w:eastAsia="en-GB"/>
                  </w:rPr>
                </w:rPrChange>
              </w:rPr>
            </w:pPr>
            <w:ins w:id="2687" w:author="Jules Schers" w:date="2023-01-12T12:53:00Z">
              <w:r w:rsidRPr="00E56A2B">
                <w:rPr>
                  <w:rFonts w:ascii="Calibri" w:eastAsia="Times New Roman" w:hAnsi="Calibri" w:cs="Calibri"/>
                  <w:color w:val="000000"/>
                  <w:sz w:val="16"/>
                  <w:szCs w:val="16"/>
                  <w:lang w:eastAsia="en-GB"/>
                  <w:rPrChange w:id="2688" w:author="Jules Schers" w:date="2023-01-12T12:53:00Z">
                    <w:rPr>
                      <w:rFonts w:ascii="Calibri" w:eastAsia="Times New Roman" w:hAnsi="Calibri" w:cs="Calibri"/>
                      <w:color w:val="000000"/>
                      <w:lang w:eastAsia="en-GB"/>
                    </w:rPr>
                  </w:rPrChange>
                </w:rPr>
                <w:t>0,1468</w:t>
              </w:r>
            </w:ins>
          </w:p>
        </w:tc>
        <w:tc>
          <w:tcPr>
            <w:tcW w:w="767" w:type="dxa"/>
            <w:tcBorders>
              <w:top w:val="nil"/>
              <w:left w:val="nil"/>
              <w:bottom w:val="single" w:sz="4" w:space="0" w:color="auto"/>
              <w:right w:val="single" w:sz="4" w:space="0" w:color="auto"/>
            </w:tcBorders>
            <w:shd w:val="clear" w:color="auto" w:fill="auto"/>
            <w:noWrap/>
            <w:vAlign w:val="bottom"/>
            <w:hideMark/>
            <w:tcPrChange w:id="2689"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1872AE88" w14:textId="77777777" w:rsidR="00E56A2B" w:rsidRPr="00E56A2B" w:rsidRDefault="00E56A2B" w:rsidP="00E56A2B">
            <w:pPr>
              <w:spacing w:after="0" w:line="240" w:lineRule="auto"/>
              <w:jc w:val="right"/>
              <w:rPr>
                <w:ins w:id="2690" w:author="Jules Schers" w:date="2023-01-12T12:53:00Z"/>
                <w:rFonts w:ascii="Calibri" w:eastAsia="Times New Roman" w:hAnsi="Calibri" w:cs="Calibri"/>
                <w:color w:val="000000"/>
                <w:sz w:val="16"/>
                <w:szCs w:val="16"/>
                <w:lang w:eastAsia="en-GB"/>
                <w:rPrChange w:id="2691" w:author="Jules Schers" w:date="2023-01-12T12:53:00Z">
                  <w:rPr>
                    <w:ins w:id="2692" w:author="Jules Schers" w:date="2023-01-12T12:53:00Z"/>
                    <w:rFonts w:ascii="Calibri" w:eastAsia="Times New Roman" w:hAnsi="Calibri" w:cs="Calibri"/>
                    <w:color w:val="000000"/>
                    <w:lang w:eastAsia="en-GB"/>
                  </w:rPr>
                </w:rPrChange>
              </w:rPr>
            </w:pPr>
            <w:ins w:id="2693" w:author="Jules Schers" w:date="2023-01-12T12:53:00Z">
              <w:r w:rsidRPr="00E56A2B">
                <w:rPr>
                  <w:rFonts w:ascii="Calibri" w:eastAsia="Times New Roman" w:hAnsi="Calibri" w:cs="Calibri"/>
                  <w:color w:val="000000"/>
                  <w:sz w:val="16"/>
                  <w:szCs w:val="16"/>
                  <w:lang w:eastAsia="en-GB"/>
                  <w:rPrChange w:id="2694" w:author="Jules Schers" w:date="2023-01-12T12:53:00Z">
                    <w:rPr>
                      <w:rFonts w:ascii="Calibri" w:eastAsia="Times New Roman" w:hAnsi="Calibri" w:cs="Calibri"/>
                      <w:color w:val="000000"/>
                      <w:lang w:eastAsia="en-GB"/>
                    </w:rPr>
                  </w:rPrChange>
                </w:rPr>
                <w:t>0,0773</w:t>
              </w:r>
            </w:ins>
          </w:p>
        </w:tc>
        <w:tc>
          <w:tcPr>
            <w:tcW w:w="851" w:type="dxa"/>
            <w:tcBorders>
              <w:top w:val="nil"/>
              <w:left w:val="nil"/>
              <w:bottom w:val="single" w:sz="4" w:space="0" w:color="auto"/>
              <w:right w:val="single" w:sz="4" w:space="0" w:color="auto"/>
            </w:tcBorders>
            <w:shd w:val="clear" w:color="auto" w:fill="auto"/>
            <w:noWrap/>
            <w:vAlign w:val="bottom"/>
            <w:hideMark/>
            <w:tcPrChange w:id="2695"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029E43B1" w14:textId="77777777" w:rsidR="00E56A2B" w:rsidRPr="00E56A2B" w:rsidRDefault="00E56A2B" w:rsidP="00E56A2B">
            <w:pPr>
              <w:spacing w:after="0" w:line="240" w:lineRule="auto"/>
              <w:jc w:val="right"/>
              <w:rPr>
                <w:ins w:id="2696" w:author="Jules Schers" w:date="2023-01-12T12:53:00Z"/>
                <w:rFonts w:ascii="Calibri" w:eastAsia="Times New Roman" w:hAnsi="Calibri" w:cs="Calibri"/>
                <w:color w:val="000000"/>
                <w:sz w:val="16"/>
                <w:szCs w:val="16"/>
                <w:lang w:eastAsia="en-GB"/>
                <w:rPrChange w:id="2697" w:author="Jules Schers" w:date="2023-01-12T12:53:00Z">
                  <w:rPr>
                    <w:ins w:id="2698" w:author="Jules Schers" w:date="2023-01-12T12:53:00Z"/>
                    <w:rFonts w:ascii="Calibri" w:eastAsia="Times New Roman" w:hAnsi="Calibri" w:cs="Calibri"/>
                    <w:color w:val="000000"/>
                    <w:lang w:eastAsia="en-GB"/>
                  </w:rPr>
                </w:rPrChange>
              </w:rPr>
            </w:pPr>
            <w:ins w:id="2699" w:author="Jules Schers" w:date="2023-01-12T12:53:00Z">
              <w:r w:rsidRPr="00E56A2B">
                <w:rPr>
                  <w:rFonts w:ascii="Calibri" w:eastAsia="Times New Roman" w:hAnsi="Calibri" w:cs="Calibri"/>
                  <w:color w:val="000000"/>
                  <w:sz w:val="16"/>
                  <w:szCs w:val="16"/>
                  <w:lang w:eastAsia="en-GB"/>
                  <w:rPrChange w:id="2700" w:author="Jules Schers" w:date="2023-01-12T12:53:00Z">
                    <w:rPr>
                      <w:rFonts w:ascii="Calibri" w:eastAsia="Times New Roman" w:hAnsi="Calibri" w:cs="Calibri"/>
                      <w:color w:val="000000"/>
                      <w:lang w:eastAsia="en-GB"/>
                    </w:rPr>
                  </w:rPrChange>
                </w:rPr>
                <w:t>0,0608</w:t>
              </w:r>
            </w:ins>
          </w:p>
        </w:tc>
        <w:tc>
          <w:tcPr>
            <w:tcW w:w="716" w:type="dxa"/>
            <w:tcBorders>
              <w:top w:val="nil"/>
              <w:left w:val="nil"/>
              <w:bottom w:val="single" w:sz="4" w:space="0" w:color="auto"/>
              <w:right w:val="single" w:sz="4" w:space="0" w:color="auto"/>
            </w:tcBorders>
            <w:shd w:val="clear" w:color="auto" w:fill="auto"/>
            <w:noWrap/>
            <w:vAlign w:val="bottom"/>
            <w:hideMark/>
            <w:tcPrChange w:id="2701"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0C979E31" w14:textId="77777777" w:rsidR="00E56A2B" w:rsidRPr="00E56A2B" w:rsidRDefault="00E56A2B" w:rsidP="00E56A2B">
            <w:pPr>
              <w:spacing w:after="0" w:line="240" w:lineRule="auto"/>
              <w:rPr>
                <w:ins w:id="2702" w:author="Jules Schers" w:date="2023-01-12T12:53:00Z"/>
                <w:rFonts w:ascii="Calibri" w:eastAsia="Times New Roman" w:hAnsi="Calibri" w:cs="Calibri"/>
                <w:color w:val="000000"/>
                <w:sz w:val="16"/>
                <w:szCs w:val="16"/>
                <w:lang w:eastAsia="en-GB"/>
                <w:rPrChange w:id="2703" w:author="Jules Schers" w:date="2023-01-12T12:53:00Z">
                  <w:rPr>
                    <w:ins w:id="2704" w:author="Jules Schers" w:date="2023-01-12T12:53:00Z"/>
                    <w:rFonts w:ascii="Calibri" w:eastAsia="Times New Roman" w:hAnsi="Calibri" w:cs="Calibri"/>
                    <w:color w:val="000000"/>
                    <w:lang w:eastAsia="en-GB"/>
                  </w:rPr>
                </w:rPrChange>
              </w:rPr>
            </w:pPr>
            <w:ins w:id="2705" w:author="Jules Schers" w:date="2023-01-12T12:53:00Z">
              <w:r w:rsidRPr="00E56A2B">
                <w:rPr>
                  <w:rFonts w:ascii="Calibri" w:eastAsia="Times New Roman" w:hAnsi="Calibri" w:cs="Calibri"/>
                  <w:color w:val="000000"/>
                  <w:sz w:val="16"/>
                  <w:szCs w:val="16"/>
                  <w:lang w:eastAsia="en-GB"/>
                  <w:rPrChange w:id="2706"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707"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2F9C7CD2" w14:textId="77777777" w:rsidR="00E56A2B" w:rsidRPr="00E56A2B" w:rsidRDefault="00E56A2B" w:rsidP="00E56A2B">
            <w:pPr>
              <w:spacing w:after="0" w:line="240" w:lineRule="auto"/>
              <w:jc w:val="right"/>
              <w:rPr>
                <w:ins w:id="2708" w:author="Jules Schers" w:date="2023-01-12T12:53:00Z"/>
                <w:rFonts w:ascii="Calibri" w:eastAsia="Times New Roman" w:hAnsi="Calibri" w:cs="Calibri"/>
                <w:b/>
                <w:bCs/>
                <w:color w:val="44546A"/>
                <w:sz w:val="16"/>
                <w:szCs w:val="16"/>
                <w:lang w:eastAsia="en-GB"/>
                <w:rPrChange w:id="2709" w:author="Jules Schers" w:date="2023-01-12T12:53:00Z">
                  <w:rPr>
                    <w:ins w:id="2710" w:author="Jules Schers" w:date="2023-01-12T12:53:00Z"/>
                    <w:rFonts w:ascii="Calibri" w:eastAsia="Times New Roman" w:hAnsi="Calibri" w:cs="Calibri"/>
                    <w:b/>
                    <w:bCs/>
                    <w:color w:val="44546A"/>
                    <w:lang w:eastAsia="en-GB"/>
                  </w:rPr>
                </w:rPrChange>
              </w:rPr>
            </w:pPr>
            <w:ins w:id="2711" w:author="Jules Schers" w:date="2023-01-12T12:53:00Z">
              <w:r w:rsidRPr="00E56A2B">
                <w:rPr>
                  <w:rFonts w:ascii="Calibri" w:eastAsia="Times New Roman" w:hAnsi="Calibri" w:cs="Calibri"/>
                  <w:b/>
                  <w:bCs/>
                  <w:color w:val="44546A"/>
                  <w:sz w:val="16"/>
                  <w:szCs w:val="16"/>
                  <w:lang w:eastAsia="en-GB"/>
                  <w:rPrChange w:id="2712" w:author="Jules Schers" w:date="2023-01-12T12:53:00Z">
                    <w:rPr>
                      <w:rFonts w:ascii="Calibri" w:eastAsia="Times New Roman" w:hAnsi="Calibri" w:cs="Calibri"/>
                      <w:b/>
                      <w:bCs/>
                      <w:color w:val="44546A"/>
                      <w:lang w:eastAsia="en-GB"/>
                    </w:rPr>
                  </w:rPrChange>
                </w:rPr>
                <w:t>241%</w:t>
              </w:r>
            </w:ins>
          </w:p>
        </w:tc>
        <w:tc>
          <w:tcPr>
            <w:tcW w:w="796" w:type="dxa"/>
            <w:tcBorders>
              <w:top w:val="nil"/>
              <w:left w:val="nil"/>
              <w:bottom w:val="single" w:sz="4" w:space="0" w:color="auto"/>
              <w:right w:val="single" w:sz="4" w:space="0" w:color="auto"/>
            </w:tcBorders>
            <w:shd w:val="clear" w:color="auto" w:fill="auto"/>
            <w:noWrap/>
            <w:vAlign w:val="bottom"/>
            <w:hideMark/>
            <w:tcPrChange w:id="2713"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216D458B" w14:textId="77777777" w:rsidR="00E56A2B" w:rsidRPr="00E56A2B" w:rsidRDefault="00E56A2B" w:rsidP="00E56A2B">
            <w:pPr>
              <w:spacing w:after="0" w:line="240" w:lineRule="auto"/>
              <w:rPr>
                <w:ins w:id="2714" w:author="Jules Schers" w:date="2023-01-12T12:53:00Z"/>
                <w:rFonts w:ascii="Calibri" w:eastAsia="Times New Roman" w:hAnsi="Calibri" w:cs="Calibri"/>
                <w:b/>
                <w:bCs/>
                <w:color w:val="44546A"/>
                <w:sz w:val="16"/>
                <w:szCs w:val="16"/>
                <w:lang w:eastAsia="en-GB"/>
                <w:rPrChange w:id="2715" w:author="Jules Schers" w:date="2023-01-12T12:53:00Z">
                  <w:rPr>
                    <w:ins w:id="2716" w:author="Jules Schers" w:date="2023-01-12T12:53:00Z"/>
                    <w:rFonts w:ascii="Calibri" w:eastAsia="Times New Roman" w:hAnsi="Calibri" w:cs="Calibri"/>
                    <w:b/>
                    <w:bCs/>
                    <w:color w:val="44546A"/>
                    <w:lang w:eastAsia="en-GB"/>
                  </w:rPr>
                </w:rPrChange>
              </w:rPr>
            </w:pPr>
            <w:ins w:id="2717" w:author="Jules Schers" w:date="2023-01-12T12:53:00Z">
              <w:r w:rsidRPr="00E56A2B">
                <w:rPr>
                  <w:rFonts w:ascii="Calibri" w:eastAsia="Times New Roman" w:hAnsi="Calibri" w:cs="Calibri"/>
                  <w:b/>
                  <w:bCs/>
                  <w:color w:val="44546A"/>
                  <w:sz w:val="16"/>
                  <w:szCs w:val="16"/>
                  <w:lang w:eastAsia="en-GB"/>
                  <w:rPrChange w:id="2718"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719"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7811B81A" w14:textId="77777777" w:rsidR="00E56A2B" w:rsidRPr="00E56A2B" w:rsidRDefault="00E56A2B" w:rsidP="00E56A2B">
            <w:pPr>
              <w:spacing w:after="0" w:line="240" w:lineRule="auto"/>
              <w:rPr>
                <w:ins w:id="2720" w:author="Jules Schers" w:date="2023-01-12T12:53:00Z"/>
                <w:rFonts w:ascii="Calibri" w:eastAsia="Times New Roman" w:hAnsi="Calibri" w:cs="Calibri"/>
                <w:b/>
                <w:bCs/>
                <w:color w:val="44546A"/>
                <w:sz w:val="16"/>
                <w:szCs w:val="16"/>
                <w:lang w:eastAsia="en-GB"/>
                <w:rPrChange w:id="2721" w:author="Jules Schers" w:date="2023-01-12T12:53:00Z">
                  <w:rPr>
                    <w:ins w:id="2722" w:author="Jules Schers" w:date="2023-01-12T12:53:00Z"/>
                    <w:rFonts w:ascii="Calibri" w:eastAsia="Times New Roman" w:hAnsi="Calibri" w:cs="Calibri"/>
                    <w:b/>
                    <w:bCs/>
                    <w:color w:val="44546A"/>
                    <w:lang w:eastAsia="en-GB"/>
                  </w:rPr>
                </w:rPrChange>
              </w:rPr>
            </w:pPr>
            <w:ins w:id="2723" w:author="Jules Schers" w:date="2023-01-12T12:53:00Z">
              <w:r w:rsidRPr="00E56A2B">
                <w:rPr>
                  <w:rFonts w:ascii="Calibri" w:eastAsia="Times New Roman" w:hAnsi="Calibri" w:cs="Calibri"/>
                  <w:b/>
                  <w:bCs/>
                  <w:color w:val="44546A"/>
                  <w:sz w:val="16"/>
                  <w:szCs w:val="16"/>
                  <w:lang w:eastAsia="en-GB"/>
                  <w:rPrChange w:id="2724" w:author="Jules Schers" w:date="2023-01-12T12:53:00Z">
                    <w:rPr>
                      <w:rFonts w:ascii="Calibri" w:eastAsia="Times New Roman" w:hAnsi="Calibri" w:cs="Calibri"/>
                      <w:b/>
                      <w:bCs/>
                      <w:color w:val="44546A"/>
                      <w:lang w:eastAsia="en-GB"/>
                    </w:rPr>
                  </w:rPrChange>
                </w:rPr>
                <w:t>&lt;---</w:t>
              </w:r>
            </w:ins>
          </w:p>
        </w:tc>
      </w:tr>
      <w:tr w:rsidR="00E56A2B" w:rsidRPr="00E56A2B" w14:paraId="6D7E1BE6" w14:textId="77777777" w:rsidTr="002C3D0F">
        <w:tblPrEx>
          <w:tblPrExChange w:id="2725" w:author="Jules Schers" w:date="2023-01-12T12:55:00Z">
            <w:tblPrEx>
              <w:tblW w:w="8623" w:type="dxa"/>
            </w:tblPrEx>
          </w:tblPrExChange>
        </w:tblPrEx>
        <w:trPr>
          <w:trHeight w:val="271"/>
          <w:ins w:id="2726" w:author="Jules Schers" w:date="2023-01-12T12:53:00Z"/>
          <w:trPrChange w:id="2727" w:author="Jules Schers" w:date="2023-01-12T12:55:00Z">
            <w:trPr>
              <w:trHeight w:val="1392"/>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728"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A55AFD" w14:textId="77777777" w:rsidR="00E56A2B" w:rsidRPr="00E56A2B" w:rsidRDefault="00E56A2B" w:rsidP="00E56A2B">
            <w:pPr>
              <w:spacing w:after="0" w:line="240" w:lineRule="auto"/>
              <w:jc w:val="right"/>
              <w:rPr>
                <w:ins w:id="2729" w:author="Jules Schers" w:date="2023-01-12T12:53:00Z"/>
                <w:rFonts w:ascii="Calibri" w:eastAsia="Times New Roman" w:hAnsi="Calibri" w:cs="Calibri"/>
                <w:color w:val="000000"/>
                <w:sz w:val="16"/>
                <w:szCs w:val="16"/>
                <w:lang w:eastAsia="en-GB"/>
                <w:rPrChange w:id="2730" w:author="Jules Schers" w:date="2023-01-12T12:53:00Z">
                  <w:rPr>
                    <w:ins w:id="2731" w:author="Jules Schers" w:date="2023-01-12T12:53:00Z"/>
                    <w:rFonts w:ascii="Calibri" w:eastAsia="Times New Roman" w:hAnsi="Calibri" w:cs="Calibri"/>
                    <w:color w:val="000000"/>
                    <w:lang w:eastAsia="en-GB"/>
                  </w:rPr>
                </w:rPrChange>
              </w:rPr>
            </w:pPr>
            <w:ins w:id="2732" w:author="Jules Schers" w:date="2023-01-12T12:53:00Z">
              <w:r w:rsidRPr="00E56A2B">
                <w:rPr>
                  <w:rFonts w:ascii="Calibri" w:eastAsia="Times New Roman" w:hAnsi="Calibri" w:cs="Calibri"/>
                  <w:color w:val="000000"/>
                  <w:sz w:val="16"/>
                  <w:szCs w:val="16"/>
                  <w:lang w:eastAsia="en-GB"/>
                  <w:rPrChange w:id="2733" w:author="Jules Schers" w:date="2023-01-12T12:53:00Z">
                    <w:rPr>
                      <w:rFonts w:ascii="Calibri" w:eastAsia="Times New Roman" w:hAnsi="Calibri" w:cs="Calibri"/>
                      <w:color w:val="000000"/>
                      <w:lang w:eastAsia="en-GB"/>
                    </w:rPr>
                  </w:rPrChange>
                </w:rPr>
                <w:t>2024</w:t>
              </w:r>
            </w:ins>
          </w:p>
        </w:tc>
        <w:tc>
          <w:tcPr>
            <w:tcW w:w="887" w:type="dxa"/>
            <w:tcBorders>
              <w:top w:val="nil"/>
              <w:left w:val="nil"/>
              <w:bottom w:val="single" w:sz="4" w:space="0" w:color="auto"/>
              <w:right w:val="single" w:sz="4" w:space="0" w:color="auto"/>
            </w:tcBorders>
            <w:shd w:val="clear" w:color="auto" w:fill="auto"/>
            <w:noWrap/>
            <w:vAlign w:val="bottom"/>
            <w:hideMark/>
            <w:tcPrChange w:id="2734"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49A05CA6" w14:textId="77777777" w:rsidR="00E56A2B" w:rsidRPr="00E56A2B" w:rsidRDefault="00E56A2B" w:rsidP="00E56A2B">
            <w:pPr>
              <w:spacing w:after="0" w:line="240" w:lineRule="auto"/>
              <w:jc w:val="right"/>
              <w:rPr>
                <w:ins w:id="2735" w:author="Jules Schers" w:date="2023-01-12T12:53:00Z"/>
                <w:rFonts w:ascii="Calibri" w:eastAsia="Times New Roman" w:hAnsi="Calibri" w:cs="Calibri"/>
                <w:color w:val="000000"/>
                <w:sz w:val="16"/>
                <w:szCs w:val="16"/>
                <w:lang w:eastAsia="en-GB"/>
                <w:rPrChange w:id="2736" w:author="Jules Schers" w:date="2023-01-12T12:53:00Z">
                  <w:rPr>
                    <w:ins w:id="2737" w:author="Jules Schers" w:date="2023-01-12T12:53:00Z"/>
                    <w:rFonts w:ascii="Calibri" w:eastAsia="Times New Roman" w:hAnsi="Calibri" w:cs="Calibri"/>
                    <w:color w:val="000000"/>
                    <w:lang w:eastAsia="en-GB"/>
                  </w:rPr>
                </w:rPrChange>
              </w:rPr>
            </w:pPr>
            <w:ins w:id="2738" w:author="Jules Schers" w:date="2023-01-12T12:53:00Z">
              <w:r w:rsidRPr="00E56A2B">
                <w:rPr>
                  <w:rFonts w:ascii="Calibri" w:eastAsia="Times New Roman" w:hAnsi="Calibri" w:cs="Calibri"/>
                  <w:color w:val="000000"/>
                  <w:sz w:val="16"/>
                  <w:szCs w:val="16"/>
                  <w:lang w:eastAsia="en-GB"/>
                  <w:rPrChange w:id="2739" w:author="Jules Schers" w:date="2023-01-12T12:53:00Z">
                    <w:rPr>
                      <w:rFonts w:ascii="Calibri" w:eastAsia="Times New Roman" w:hAnsi="Calibri" w:cs="Calibri"/>
                      <w:color w:val="000000"/>
                      <w:lang w:eastAsia="en-GB"/>
                    </w:rPr>
                  </w:rPrChange>
                </w:rPr>
                <w:t>0,3696</w:t>
              </w:r>
            </w:ins>
          </w:p>
        </w:tc>
        <w:tc>
          <w:tcPr>
            <w:tcW w:w="897" w:type="dxa"/>
            <w:tcBorders>
              <w:top w:val="nil"/>
              <w:left w:val="nil"/>
              <w:bottom w:val="single" w:sz="4" w:space="0" w:color="auto"/>
              <w:right w:val="single" w:sz="4" w:space="0" w:color="auto"/>
            </w:tcBorders>
            <w:shd w:val="clear" w:color="auto" w:fill="auto"/>
            <w:noWrap/>
            <w:vAlign w:val="bottom"/>
            <w:hideMark/>
            <w:tcPrChange w:id="2740"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280F23BF" w14:textId="77777777" w:rsidR="00E56A2B" w:rsidRPr="00E56A2B" w:rsidRDefault="00E56A2B" w:rsidP="00E56A2B">
            <w:pPr>
              <w:spacing w:after="0" w:line="240" w:lineRule="auto"/>
              <w:jc w:val="right"/>
              <w:rPr>
                <w:ins w:id="2741" w:author="Jules Schers" w:date="2023-01-12T12:53:00Z"/>
                <w:rFonts w:ascii="Calibri" w:eastAsia="Times New Roman" w:hAnsi="Calibri" w:cs="Calibri"/>
                <w:color w:val="000000"/>
                <w:sz w:val="16"/>
                <w:szCs w:val="16"/>
                <w:lang w:eastAsia="en-GB"/>
                <w:rPrChange w:id="2742" w:author="Jules Schers" w:date="2023-01-12T12:53:00Z">
                  <w:rPr>
                    <w:ins w:id="2743" w:author="Jules Schers" w:date="2023-01-12T12:53:00Z"/>
                    <w:rFonts w:ascii="Calibri" w:eastAsia="Times New Roman" w:hAnsi="Calibri" w:cs="Calibri"/>
                    <w:color w:val="000000"/>
                    <w:lang w:eastAsia="en-GB"/>
                  </w:rPr>
                </w:rPrChange>
              </w:rPr>
            </w:pPr>
            <w:ins w:id="2744" w:author="Jules Schers" w:date="2023-01-12T12:53:00Z">
              <w:r w:rsidRPr="00E56A2B">
                <w:rPr>
                  <w:rFonts w:ascii="Calibri" w:eastAsia="Times New Roman" w:hAnsi="Calibri" w:cs="Calibri"/>
                  <w:color w:val="000000"/>
                  <w:sz w:val="16"/>
                  <w:szCs w:val="16"/>
                  <w:lang w:eastAsia="en-GB"/>
                  <w:rPrChange w:id="2745" w:author="Jules Schers" w:date="2023-01-12T12:53:00Z">
                    <w:rPr>
                      <w:rFonts w:ascii="Calibri" w:eastAsia="Times New Roman" w:hAnsi="Calibri" w:cs="Calibri"/>
                      <w:color w:val="000000"/>
                      <w:lang w:eastAsia="en-GB"/>
                    </w:rPr>
                  </w:rPrChange>
                </w:rPr>
                <w:t>0,1459</w:t>
              </w:r>
            </w:ins>
          </w:p>
        </w:tc>
        <w:tc>
          <w:tcPr>
            <w:tcW w:w="767" w:type="dxa"/>
            <w:tcBorders>
              <w:top w:val="nil"/>
              <w:left w:val="nil"/>
              <w:bottom w:val="single" w:sz="4" w:space="0" w:color="auto"/>
              <w:right w:val="single" w:sz="4" w:space="0" w:color="auto"/>
            </w:tcBorders>
            <w:shd w:val="clear" w:color="auto" w:fill="auto"/>
            <w:noWrap/>
            <w:vAlign w:val="bottom"/>
            <w:hideMark/>
            <w:tcPrChange w:id="2746"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67DB2F40" w14:textId="77777777" w:rsidR="00E56A2B" w:rsidRPr="00E56A2B" w:rsidRDefault="00E56A2B" w:rsidP="00E56A2B">
            <w:pPr>
              <w:spacing w:after="0" w:line="240" w:lineRule="auto"/>
              <w:jc w:val="right"/>
              <w:rPr>
                <w:ins w:id="2747" w:author="Jules Schers" w:date="2023-01-12T12:53:00Z"/>
                <w:rFonts w:ascii="Calibri" w:eastAsia="Times New Roman" w:hAnsi="Calibri" w:cs="Calibri"/>
                <w:color w:val="000000"/>
                <w:sz w:val="16"/>
                <w:szCs w:val="16"/>
                <w:lang w:eastAsia="en-GB"/>
                <w:rPrChange w:id="2748" w:author="Jules Schers" w:date="2023-01-12T12:53:00Z">
                  <w:rPr>
                    <w:ins w:id="2749" w:author="Jules Schers" w:date="2023-01-12T12:53:00Z"/>
                    <w:rFonts w:ascii="Calibri" w:eastAsia="Times New Roman" w:hAnsi="Calibri" w:cs="Calibri"/>
                    <w:color w:val="000000"/>
                    <w:lang w:eastAsia="en-GB"/>
                  </w:rPr>
                </w:rPrChange>
              </w:rPr>
            </w:pPr>
            <w:ins w:id="2750" w:author="Jules Schers" w:date="2023-01-12T12:53:00Z">
              <w:r w:rsidRPr="00E56A2B">
                <w:rPr>
                  <w:rFonts w:ascii="Calibri" w:eastAsia="Times New Roman" w:hAnsi="Calibri" w:cs="Calibri"/>
                  <w:color w:val="000000"/>
                  <w:sz w:val="16"/>
                  <w:szCs w:val="16"/>
                  <w:lang w:eastAsia="en-GB"/>
                  <w:rPrChange w:id="2751" w:author="Jules Schers" w:date="2023-01-12T12:53:00Z">
                    <w:rPr>
                      <w:rFonts w:ascii="Calibri" w:eastAsia="Times New Roman" w:hAnsi="Calibri" w:cs="Calibri"/>
                      <w:color w:val="000000"/>
                      <w:lang w:eastAsia="en-GB"/>
                    </w:rPr>
                  </w:rPrChange>
                </w:rPr>
                <w:t>0,0769</w:t>
              </w:r>
            </w:ins>
          </w:p>
        </w:tc>
        <w:tc>
          <w:tcPr>
            <w:tcW w:w="851" w:type="dxa"/>
            <w:tcBorders>
              <w:top w:val="nil"/>
              <w:left w:val="nil"/>
              <w:bottom w:val="single" w:sz="4" w:space="0" w:color="auto"/>
              <w:right w:val="single" w:sz="4" w:space="0" w:color="auto"/>
            </w:tcBorders>
            <w:shd w:val="clear" w:color="auto" w:fill="auto"/>
            <w:noWrap/>
            <w:vAlign w:val="bottom"/>
            <w:hideMark/>
            <w:tcPrChange w:id="2752"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5EB0946C" w14:textId="77777777" w:rsidR="00E56A2B" w:rsidRPr="00E56A2B" w:rsidRDefault="00E56A2B" w:rsidP="00E56A2B">
            <w:pPr>
              <w:spacing w:after="0" w:line="240" w:lineRule="auto"/>
              <w:jc w:val="right"/>
              <w:rPr>
                <w:ins w:id="2753" w:author="Jules Schers" w:date="2023-01-12T12:53:00Z"/>
                <w:rFonts w:ascii="Calibri" w:eastAsia="Times New Roman" w:hAnsi="Calibri" w:cs="Calibri"/>
                <w:color w:val="000000"/>
                <w:sz w:val="16"/>
                <w:szCs w:val="16"/>
                <w:lang w:eastAsia="en-GB"/>
                <w:rPrChange w:id="2754" w:author="Jules Schers" w:date="2023-01-12T12:53:00Z">
                  <w:rPr>
                    <w:ins w:id="2755" w:author="Jules Schers" w:date="2023-01-12T12:53:00Z"/>
                    <w:rFonts w:ascii="Calibri" w:eastAsia="Times New Roman" w:hAnsi="Calibri" w:cs="Calibri"/>
                    <w:color w:val="000000"/>
                    <w:lang w:eastAsia="en-GB"/>
                  </w:rPr>
                </w:rPrChange>
              </w:rPr>
            </w:pPr>
            <w:ins w:id="2756" w:author="Jules Schers" w:date="2023-01-12T12:53:00Z">
              <w:r w:rsidRPr="00E56A2B">
                <w:rPr>
                  <w:rFonts w:ascii="Calibri" w:eastAsia="Times New Roman" w:hAnsi="Calibri" w:cs="Calibri"/>
                  <w:color w:val="000000"/>
                  <w:sz w:val="16"/>
                  <w:szCs w:val="16"/>
                  <w:lang w:eastAsia="en-GB"/>
                  <w:rPrChange w:id="2757" w:author="Jules Schers" w:date="2023-01-12T12:53:00Z">
                    <w:rPr>
                      <w:rFonts w:ascii="Calibri" w:eastAsia="Times New Roman" w:hAnsi="Calibri" w:cs="Calibri"/>
                      <w:color w:val="000000"/>
                      <w:lang w:eastAsia="en-GB"/>
                    </w:rPr>
                  </w:rPrChange>
                </w:rPr>
                <w:t>0,0606</w:t>
              </w:r>
            </w:ins>
          </w:p>
        </w:tc>
        <w:tc>
          <w:tcPr>
            <w:tcW w:w="716" w:type="dxa"/>
            <w:tcBorders>
              <w:top w:val="nil"/>
              <w:left w:val="nil"/>
              <w:bottom w:val="single" w:sz="4" w:space="0" w:color="auto"/>
              <w:right w:val="single" w:sz="4" w:space="0" w:color="auto"/>
            </w:tcBorders>
            <w:shd w:val="clear" w:color="auto" w:fill="auto"/>
            <w:noWrap/>
            <w:vAlign w:val="bottom"/>
            <w:hideMark/>
            <w:tcPrChange w:id="2758"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373ADBD6" w14:textId="77777777" w:rsidR="00E56A2B" w:rsidRPr="00E56A2B" w:rsidRDefault="00E56A2B" w:rsidP="00E56A2B">
            <w:pPr>
              <w:spacing w:after="0" w:line="240" w:lineRule="auto"/>
              <w:rPr>
                <w:ins w:id="2759" w:author="Jules Schers" w:date="2023-01-12T12:53:00Z"/>
                <w:rFonts w:ascii="Calibri" w:eastAsia="Times New Roman" w:hAnsi="Calibri" w:cs="Calibri"/>
                <w:color w:val="000000"/>
                <w:sz w:val="16"/>
                <w:szCs w:val="16"/>
                <w:lang w:eastAsia="en-GB"/>
                <w:rPrChange w:id="2760" w:author="Jules Schers" w:date="2023-01-12T12:53:00Z">
                  <w:rPr>
                    <w:ins w:id="2761" w:author="Jules Schers" w:date="2023-01-12T12:53:00Z"/>
                    <w:rFonts w:ascii="Calibri" w:eastAsia="Times New Roman" w:hAnsi="Calibri" w:cs="Calibri"/>
                    <w:color w:val="000000"/>
                    <w:lang w:eastAsia="en-GB"/>
                  </w:rPr>
                </w:rPrChange>
              </w:rPr>
            </w:pPr>
            <w:ins w:id="2762" w:author="Jules Schers" w:date="2023-01-12T12:53:00Z">
              <w:r w:rsidRPr="00E56A2B">
                <w:rPr>
                  <w:rFonts w:ascii="Calibri" w:eastAsia="Times New Roman" w:hAnsi="Calibri" w:cs="Calibri"/>
                  <w:color w:val="000000"/>
                  <w:sz w:val="16"/>
                  <w:szCs w:val="16"/>
                  <w:lang w:eastAsia="en-GB"/>
                  <w:rPrChange w:id="2763"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764"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68106A18" w14:textId="77777777" w:rsidR="00E56A2B" w:rsidRPr="00E56A2B" w:rsidRDefault="00E56A2B" w:rsidP="00E56A2B">
            <w:pPr>
              <w:spacing w:after="0" w:line="240" w:lineRule="auto"/>
              <w:jc w:val="right"/>
              <w:rPr>
                <w:ins w:id="2765" w:author="Jules Schers" w:date="2023-01-12T12:53:00Z"/>
                <w:rFonts w:ascii="Calibri" w:eastAsia="Times New Roman" w:hAnsi="Calibri" w:cs="Calibri"/>
                <w:b/>
                <w:bCs/>
                <w:color w:val="44546A"/>
                <w:sz w:val="16"/>
                <w:szCs w:val="16"/>
                <w:lang w:eastAsia="en-GB"/>
                <w:rPrChange w:id="2766" w:author="Jules Schers" w:date="2023-01-12T12:53:00Z">
                  <w:rPr>
                    <w:ins w:id="2767" w:author="Jules Schers" w:date="2023-01-12T12:53:00Z"/>
                    <w:rFonts w:ascii="Calibri" w:eastAsia="Times New Roman" w:hAnsi="Calibri" w:cs="Calibri"/>
                    <w:b/>
                    <w:bCs/>
                    <w:color w:val="44546A"/>
                    <w:lang w:eastAsia="en-GB"/>
                  </w:rPr>
                </w:rPrChange>
              </w:rPr>
            </w:pPr>
            <w:ins w:id="2768" w:author="Jules Schers" w:date="2023-01-12T12:53:00Z">
              <w:r w:rsidRPr="00E56A2B">
                <w:rPr>
                  <w:rFonts w:ascii="Calibri" w:eastAsia="Times New Roman" w:hAnsi="Calibri" w:cs="Calibri"/>
                  <w:b/>
                  <w:bCs/>
                  <w:color w:val="44546A"/>
                  <w:sz w:val="16"/>
                  <w:szCs w:val="16"/>
                  <w:lang w:eastAsia="en-GB"/>
                  <w:rPrChange w:id="2769" w:author="Jules Schers" w:date="2023-01-12T12:53:00Z">
                    <w:rPr>
                      <w:rFonts w:ascii="Calibri" w:eastAsia="Times New Roman" w:hAnsi="Calibri" w:cs="Calibri"/>
                      <w:b/>
                      <w:bCs/>
                      <w:color w:val="44546A"/>
                      <w:lang w:eastAsia="en-GB"/>
                    </w:rPr>
                  </w:rPrChange>
                </w:rPr>
                <w:t>241%</w:t>
              </w:r>
            </w:ins>
          </w:p>
        </w:tc>
        <w:tc>
          <w:tcPr>
            <w:tcW w:w="796" w:type="dxa"/>
            <w:tcBorders>
              <w:top w:val="nil"/>
              <w:left w:val="nil"/>
              <w:bottom w:val="single" w:sz="4" w:space="0" w:color="auto"/>
              <w:right w:val="single" w:sz="4" w:space="0" w:color="auto"/>
            </w:tcBorders>
            <w:shd w:val="clear" w:color="auto" w:fill="auto"/>
            <w:noWrap/>
            <w:vAlign w:val="bottom"/>
            <w:hideMark/>
            <w:tcPrChange w:id="2770"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58C31440" w14:textId="77777777" w:rsidR="00E56A2B" w:rsidRPr="00E56A2B" w:rsidRDefault="00E56A2B" w:rsidP="00E56A2B">
            <w:pPr>
              <w:spacing w:after="0" w:line="240" w:lineRule="auto"/>
              <w:rPr>
                <w:ins w:id="2771" w:author="Jules Schers" w:date="2023-01-12T12:53:00Z"/>
                <w:rFonts w:ascii="Calibri" w:eastAsia="Times New Roman" w:hAnsi="Calibri" w:cs="Calibri"/>
                <w:b/>
                <w:bCs/>
                <w:color w:val="44546A"/>
                <w:sz w:val="16"/>
                <w:szCs w:val="16"/>
                <w:lang w:eastAsia="en-GB"/>
                <w:rPrChange w:id="2772" w:author="Jules Schers" w:date="2023-01-12T12:53:00Z">
                  <w:rPr>
                    <w:ins w:id="2773" w:author="Jules Schers" w:date="2023-01-12T12:53:00Z"/>
                    <w:rFonts w:ascii="Calibri" w:eastAsia="Times New Roman" w:hAnsi="Calibri" w:cs="Calibri"/>
                    <w:b/>
                    <w:bCs/>
                    <w:color w:val="44546A"/>
                    <w:lang w:eastAsia="en-GB"/>
                  </w:rPr>
                </w:rPrChange>
              </w:rPr>
            </w:pPr>
            <w:ins w:id="2774" w:author="Jules Schers" w:date="2023-01-12T12:53:00Z">
              <w:r w:rsidRPr="00E56A2B">
                <w:rPr>
                  <w:rFonts w:ascii="Calibri" w:eastAsia="Times New Roman" w:hAnsi="Calibri" w:cs="Calibri"/>
                  <w:b/>
                  <w:bCs/>
                  <w:color w:val="44546A"/>
                  <w:sz w:val="16"/>
                  <w:szCs w:val="16"/>
                  <w:lang w:eastAsia="en-GB"/>
                  <w:rPrChange w:id="2775"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776"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4EECCCEA" w14:textId="77777777" w:rsidR="00E56A2B" w:rsidRPr="00E56A2B" w:rsidRDefault="00E56A2B" w:rsidP="00E56A2B">
            <w:pPr>
              <w:spacing w:after="0" w:line="240" w:lineRule="auto"/>
              <w:rPr>
                <w:ins w:id="2777" w:author="Jules Schers" w:date="2023-01-12T12:53:00Z"/>
                <w:rFonts w:ascii="Calibri" w:eastAsia="Times New Roman" w:hAnsi="Calibri" w:cs="Calibri"/>
                <w:b/>
                <w:bCs/>
                <w:color w:val="44546A"/>
                <w:sz w:val="16"/>
                <w:szCs w:val="16"/>
                <w:lang w:eastAsia="en-GB"/>
                <w:rPrChange w:id="2778" w:author="Jules Schers" w:date="2023-01-12T12:53:00Z">
                  <w:rPr>
                    <w:ins w:id="2779" w:author="Jules Schers" w:date="2023-01-12T12:53:00Z"/>
                    <w:rFonts w:ascii="Calibri" w:eastAsia="Times New Roman" w:hAnsi="Calibri" w:cs="Calibri"/>
                    <w:b/>
                    <w:bCs/>
                    <w:color w:val="44546A"/>
                    <w:lang w:eastAsia="en-GB"/>
                  </w:rPr>
                </w:rPrChange>
              </w:rPr>
            </w:pPr>
            <w:ins w:id="2780" w:author="Jules Schers" w:date="2023-01-12T12:53:00Z">
              <w:r w:rsidRPr="00E56A2B">
                <w:rPr>
                  <w:rFonts w:ascii="Calibri" w:eastAsia="Times New Roman" w:hAnsi="Calibri" w:cs="Calibri"/>
                  <w:b/>
                  <w:bCs/>
                  <w:color w:val="44546A"/>
                  <w:sz w:val="16"/>
                  <w:szCs w:val="16"/>
                  <w:lang w:eastAsia="en-GB"/>
                  <w:rPrChange w:id="2781" w:author="Jules Schers" w:date="2023-01-12T12:53:00Z">
                    <w:rPr>
                      <w:rFonts w:ascii="Calibri" w:eastAsia="Times New Roman" w:hAnsi="Calibri" w:cs="Calibri"/>
                      <w:b/>
                      <w:bCs/>
                      <w:color w:val="44546A"/>
                      <w:lang w:eastAsia="en-GB"/>
                    </w:rPr>
                  </w:rPrChange>
                </w:rPr>
                <w:t>&lt;---</w:t>
              </w:r>
            </w:ins>
          </w:p>
        </w:tc>
      </w:tr>
      <w:tr w:rsidR="00E56A2B" w:rsidRPr="00E56A2B" w14:paraId="3565AD5E" w14:textId="77777777" w:rsidTr="002C3D0F">
        <w:tblPrEx>
          <w:tblPrExChange w:id="2782" w:author="Jules Schers" w:date="2023-01-12T12:55:00Z">
            <w:tblPrEx>
              <w:tblW w:w="8623" w:type="dxa"/>
            </w:tblPrEx>
          </w:tblPrExChange>
        </w:tblPrEx>
        <w:trPr>
          <w:trHeight w:val="300"/>
          <w:ins w:id="2783" w:author="Jules Schers" w:date="2023-01-12T12:53:00Z"/>
          <w:trPrChange w:id="2784"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785"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01402A" w14:textId="77777777" w:rsidR="00E56A2B" w:rsidRPr="00E56A2B" w:rsidRDefault="00E56A2B" w:rsidP="00E56A2B">
            <w:pPr>
              <w:spacing w:after="0" w:line="240" w:lineRule="auto"/>
              <w:jc w:val="right"/>
              <w:rPr>
                <w:ins w:id="2786" w:author="Jules Schers" w:date="2023-01-12T12:53:00Z"/>
                <w:rFonts w:ascii="Calibri" w:eastAsia="Times New Roman" w:hAnsi="Calibri" w:cs="Calibri"/>
                <w:color w:val="000000"/>
                <w:sz w:val="16"/>
                <w:szCs w:val="16"/>
                <w:lang w:eastAsia="en-GB"/>
                <w:rPrChange w:id="2787" w:author="Jules Schers" w:date="2023-01-12T12:53:00Z">
                  <w:rPr>
                    <w:ins w:id="2788" w:author="Jules Schers" w:date="2023-01-12T12:53:00Z"/>
                    <w:rFonts w:ascii="Calibri" w:eastAsia="Times New Roman" w:hAnsi="Calibri" w:cs="Calibri"/>
                    <w:color w:val="000000"/>
                    <w:lang w:eastAsia="en-GB"/>
                  </w:rPr>
                </w:rPrChange>
              </w:rPr>
            </w:pPr>
            <w:ins w:id="2789" w:author="Jules Schers" w:date="2023-01-12T12:53:00Z">
              <w:r w:rsidRPr="00E56A2B">
                <w:rPr>
                  <w:rFonts w:ascii="Calibri" w:eastAsia="Times New Roman" w:hAnsi="Calibri" w:cs="Calibri"/>
                  <w:color w:val="000000"/>
                  <w:sz w:val="16"/>
                  <w:szCs w:val="16"/>
                  <w:lang w:eastAsia="en-GB"/>
                  <w:rPrChange w:id="2790" w:author="Jules Schers" w:date="2023-01-12T12:53:00Z">
                    <w:rPr>
                      <w:rFonts w:ascii="Calibri" w:eastAsia="Times New Roman" w:hAnsi="Calibri" w:cs="Calibri"/>
                      <w:color w:val="000000"/>
                      <w:lang w:eastAsia="en-GB"/>
                    </w:rPr>
                  </w:rPrChange>
                </w:rPr>
                <w:t>2025</w:t>
              </w:r>
            </w:ins>
          </w:p>
        </w:tc>
        <w:tc>
          <w:tcPr>
            <w:tcW w:w="887" w:type="dxa"/>
            <w:tcBorders>
              <w:top w:val="nil"/>
              <w:left w:val="nil"/>
              <w:bottom w:val="single" w:sz="4" w:space="0" w:color="auto"/>
              <w:right w:val="single" w:sz="4" w:space="0" w:color="auto"/>
            </w:tcBorders>
            <w:shd w:val="clear" w:color="auto" w:fill="auto"/>
            <w:noWrap/>
            <w:vAlign w:val="bottom"/>
            <w:hideMark/>
            <w:tcPrChange w:id="2791"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3D075D9B" w14:textId="77777777" w:rsidR="00E56A2B" w:rsidRPr="00E56A2B" w:rsidRDefault="00E56A2B" w:rsidP="00E56A2B">
            <w:pPr>
              <w:spacing w:after="0" w:line="240" w:lineRule="auto"/>
              <w:jc w:val="right"/>
              <w:rPr>
                <w:ins w:id="2792" w:author="Jules Schers" w:date="2023-01-12T12:53:00Z"/>
                <w:rFonts w:ascii="Calibri" w:eastAsia="Times New Roman" w:hAnsi="Calibri" w:cs="Calibri"/>
                <w:color w:val="000000"/>
                <w:sz w:val="16"/>
                <w:szCs w:val="16"/>
                <w:lang w:eastAsia="en-GB"/>
                <w:rPrChange w:id="2793" w:author="Jules Schers" w:date="2023-01-12T12:53:00Z">
                  <w:rPr>
                    <w:ins w:id="2794" w:author="Jules Schers" w:date="2023-01-12T12:53:00Z"/>
                    <w:rFonts w:ascii="Calibri" w:eastAsia="Times New Roman" w:hAnsi="Calibri" w:cs="Calibri"/>
                    <w:color w:val="000000"/>
                    <w:lang w:eastAsia="en-GB"/>
                  </w:rPr>
                </w:rPrChange>
              </w:rPr>
            </w:pPr>
            <w:ins w:id="2795" w:author="Jules Schers" w:date="2023-01-12T12:53:00Z">
              <w:r w:rsidRPr="00E56A2B">
                <w:rPr>
                  <w:rFonts w:ascii="Calibri" w:eastAsia="Times New Roman" w:hAnsi="Calibri" w:cs="Calibri"/>
                  <w:color w:val="000000"/>
                  <w:sz w:val="16"/>
                  <w:szCs w:val="16"/>
                  <w:lang w:eastAsia="en-GB"/>
                  <w:rPrChange w:id="2796" w:author="Jules Schers" w:date="2023-01-12T12:53:00Z">
                    <w:rPr>
                      <w:rFonts w:ascii="Calibri" w:eastAsia="Times New Roman" w:hAnsi="Calibri" w:cs="Calibri"/>
                      <w:color w:val="000000"/>
                      <w:lang w:eastAsia="en-GB"/>
                    </w:rPr>
                  </w:rPrChange>
                </w:rPr>
                <w:t>0,3701</w:t>
              </w:r>
            </w:ins>
          </w:p>
        </w:tc>
        <w:tc>
          <w:tcPr>
            <w:tcW w:w="897" w:type="dxa"/>
            <w:tcBorders>
              <w:top w:val="nil"/>
              <w:left w:val="nil"/>
              <w:bottom w:val="single" w:sz="4" w:space="0" w:color="auto"/>
              <w:right w:val="single" w:sz="4" w:space="0" w:color="auto"/>
            </w:tcBorders>
            <w:shd w:val="clear" w:color="auto" w:fill="auto"/>
            <w:noWrap/>
            <w:vAlign w:val="bottom"/>
            <w:hideMark/>
            <w:tcPrChange w:id="2797"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5E9ECEAF" w14:textId="77777777" w:rsidR="00E56A2B" w:rsidRPr="00E56A2B" w:rsidRDefault="00E56A2B" w:rsidP="00E56A2B">
            <w:pPr>
              <w:spacing w:after="0" w:line="240" w:lineRule="auto"/>
              <w:jc w:val="right"/>
              <w:rPr>
                <w:ins w:id="2798" w:author="Jules Schers" w:date="2023-01-12T12:53:00Z"/>
                <w:rFonts w:ascii="Calibri" w:eastAsia="Times New Roman" w:hAnsi="Calibri" w:cs="Calibri"/>
                <w:color w:val="000000"/>
                <w:sz w:val="16"/>
                <w:szCs w:val="16"/>
                <w:lang w:eastAsia="en-GB"/>
                <w:rPrChange w:id="2799" w:author="Jules Schers" w:date="2023-01-12T12:53:00Z">
                  <w:rPr>
                    <w:ins w:id="2800" w:author="Jules Schers" w:date="2023-01-12T12:53:00Z"/>
                    <w:rFonts w:ascii="Calibri" w:eastAsia="Times New Roman" w:hAnsi="Calibri" w:cs="Calibri"/>
                    <w:color w:val="000000"/>
                    <w:lang w:eastAsia="en-GB"/>
                  </w:rPr>
                </w:rPrChange>
              </w:rPr>
            </w:pPr>
            <w:ins w:id="2801" w:author="Jules Schers" w:date="2023-01-12T12:53:00Z">
              <w:r w:rsidRPr="00E56A2B">
                <w:rPr>
                  <w:rFonts w:ascii="Calibri" w:eastAsia="Times New Roman" w:hAnsi="Calibri" w:cs="Calibri"/>
                  <w:color w:val="000000"/>
                  <w:sz w:val="16"/>
                  <w:szCs w:val="16"/>
                  <w:lang w:eastAsia="en-GB"/>
                  <w:rPrChange w:id="2802" w:author="Jules Schers" w:date="2023-01-12T12:53:00Z">
                    <w:rPr>
                      <w:rFonts w:ascii="Calibri" w:eastAsia="Times New Roman" w:hAnsi="Calibri" w:cs="Calibri"/>
                      <w:color w:val="000000"/>
                      <w:lang w:eastAsia="en-GB"/>
                    </w:rPr>
                  </w:rPrChange>
                </w:rPr>
                <w:t>0,1457</w:t>
              </w:r>
            </w:ins>
          </w:p>
        </w:tc>
        <w:tc>
          <w:tcPr>
            <w:tcW w:w="767" w:type="dxa"/>
            <w:tcBorders>
              <w:top w:val="nil"/>
              <w:left w:val="nil"/>
              <w:bottom w:val="single" w:sz="4" w:space="0" w:color="auto"/>
              <w:right w:val="single" w:sz="4" w:space="0" w:color="auto"/>
            </w:tcBorders>
            <w:shd w:val="clear" w:color="auto" w:fill="auto"/>
            <w:noWrap/>
            <w:vAlign w:val="bottom"/>
            <w:hideMark/>
            <w:tcPrChange w:id="2803"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0D6C0571" w14:textId="77777777" w:rsidR="00E56A2B" w:rsidRPr="00E56A2B" w:rsidRDefault="00E56A2B" w:rsidP="00E56A2B">
            <w:pPr>
              <w:spacing w:after="0" w:line="240" w:lineRule="auto"/>
              <w:jc w:val="right"/>
              <w:rPr>
                <w:ins w:id="2804" w:author="Jules Schers" w:date="2023-01-12T12:53:00Z"/>
                <w:rFonts w:ascii="Calibri" w:eastAsia="Times New Roman" w:hAnsi="Calibri" w:cs="Calibri"/>
                <w:color w:val="000000"/>
                <w:sz w:val="16"/>
                <w:szCs w:val="16"/>
                <w:lang w:eastAsia="en-GB"/>
                <w:rPrChange w:id="2805" w:author="Jules Schers" w:date="2023-01-12T12:53:00Z">
                  <w:rPr>
                    <w:ins w:id="2806" w:author="Jules Schers" w:date="2023-01-12T12:53:00Z"/>
                    <w:rFonts w:ascii="Calibri" w:eastAsia="Times New Roman" w:hAnsi="Calibri" w:cs="Calibri"/>
                    <w:color w:val="000000"/>
                    <w:lang w:eastAsia="en-GB"/>
                  </w:rPr>
                </w:rPrChange>
              </w:rPr>
            </w:pPr>
            <w:ins w:id="2807" w:author="Jules Schers" w:date="2023-01-12T12:53:00Z">
              <w:r w:rsidRPr="00E56A2B">
                <w:rPr>
                  <w:rFonts w:ascii="Calibri" w:eastAsia="Times New Roman" w:hAnsi="Calibri" w:cs="Calibri"/>
                  <w:color w:val="000000"/>
                  <w:sz w:val="16"/>
                  <w:szCs w:val="16"/>
                  <w:lang w:eastAsia="en-GB"/>
                  <w:rPrChange w:id="2808" w:author="Jules Schers" w:date="2023-01-12T12:53:00Z">
                    <w:rPr>
                      <w:rFonts w:ascii="Calibri" w:eastAsia="Times New Roman" w:hAnsi="Calibri" w:cs="Calibri"/>
                      <w:color w:val="000000"/>
                      <w:lang w:eastAsia="en-GB"/>
                    </w:rPr>
                  </w:rPrChange>
                </w:rPr>
                <w:t>0,077</w:t>
              </w:r>
            </w:ins>
          </w:p>
        </w:tc>
        <w:tc>
          <w:tcPr>
            <w:tcW w:w="851" w:type="dxa"/>
            <w:tcBorders>
              <w:top w:val="nil"/>
              <w:left w:val="nil"/>
              <w:bottom w:val="single" w:sz="4" w:space="0" w:color="auto"/>
              <w:right w:val="single" w:sz="4" w:space="0" w:color="auto"/>
            </w:tcBorders>
            <w:shd w:val="clear" w:color="auto" w:fill="auto"/>
            <w:noWrap/>
            <w:vAlign w:val="bottom"/>
            <w:hideMark/>
            <w:tcPrChange w:id="2809"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041968D1" w14:textId="77777777" w:rsidR="00E56A2B" w:rsidRPr="00E56A2B" w:rsidRDefault="00E56A2B" w:rsidP="00E56A2B">
            <w:pPr>
              <w:spacing w:after="0" w:line="240" w:lineRule="auto"/>
              <w:jc w:val="right"/>
              <w:rPr>
                <w:ins w:id="2810" w:author="Jules Schers" w:date="2023-01-12T12:53:00Z"/>
                <w:rFonts w:ascii="Calibri" w:eastAsia="Times New Roman" w:hAnsi="Calibri" w:cs="Calibri"/>
                <w:color w:val="000000"/>
                <w:sz w:val="16"/>
                <w:szCs w:val="16"/>
                <w:lang w:eastAsia="en-GB"/>
                <w:rPrChange w:id="2811" w:author="Jules Schers" w:date="2023-01-12T12:53:00Z">
                  <w:rPr>
                    <w:ins w:id="2812" w:author="Jules Schers" w:date="2023-01-12T12:53:00Z"/>
                    <w:rFonts w:ascii="Calibri" w:eastAsia="Times New Roman" w:hAnsi="Calibri" w:cs="Calibri"/>
                    <w:color w:val="000000"/>
                    <w:lang w:eastAsia="en-GB"/>
                  </w:rPr>
                </w:rPrChange>
              </w:rPr>
            </w:pPr>
            <w:ins w:id="2813" w:author="Jules Schers" w:date="2023-01-12T12:53:00Z">
              <w:r w:rsidRPr="00E56A2B">
                <w:rPr>
                  <w:rFonts w:ascii="Calibri" w:eastAsia="Times New Roman" w:hAnsi="Calibri" w:cs="Calibri"/>
                  <w:color w:val="000000"/>
                  <w:sz w:val="16"/>
                  <w:szCs w:val="16"/>
                  <w:lang w:eastAsia="en-GB"/>
                  <w:rPrChange w:id="2814" w:author="Jules Schers" w:date="2023-01-12T12:53:00Z">
                    <w:rPr>
                      <w:rFonts w:ascii="Calibri" w:eastAsia="Times New Roman" w:hAnsi="Calibri" w:cs="Calibri"/>
                      <w:color w:val="000000"/>
                      <w:lang w:eastAsia="en-GB"/>
                    </w:rPr>
                  </w:rPrChange>
                </w:rPr>
                <w:t>0,0606</w:t>
              </w:r>
            </w:ins>
          </w:p>
        </w:tc>
        <w:tc>
          <w:tcPr>
            <w:tcW w:w="716" w:type="dxa"/>
            <w:tcBorders>
              <w:top w:val="nil"/>
              <w:left w:val="nil"/>
              <w:bottom w:val="single" w:sz="4" w:space="0" w:color="auto"/>
              <w:right w:val="single" w:sz="4" w:space="0" w:color="auto"/>
            </w:tcBorders>
            <w:shd w:val="clear" w:color="auto" w:fill="auto"/>
            <w:noWrap/>
            <w:vAlign w:val="bottom"/>
            <w:hideMark/>
            <w:tcPrChange w:id="2815"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5DD6C635" w14:textId="77777777" w:rsidR="00E56A2B" w:rsidRPr="00E56A2B" w:rsidRDefault="00E56A2B" w:rsidP="00E56A2B">
            <w:pPr>
              <w:spacing w:after="0" w:line="240" w:lineRule="auto"/>
              <w:rPr>
                <w:ins w:id="2816" w:author="Jules Schers" w:date="2023-01-12T12:53:00Z"/>
                <w:rFonts w:ascii="Calibri" w:eastAsia="Times New Roman" w:hAnsi="Calibri" w:cs="Calibri"/>
                <w:color w:val="000000"/>
                <w:sz w:val="16"/>
                <w:szCs w:val="16"/>
                <w:lang w:eastAsia="en-GB"/>
                <w:rPrChange w:id="2817" w:author="Jules Schers" w:date="2023-01-12T12:53:00Z">
                  <w:rPr>
                    <w:ins w:id="2818" w:author="Jules Schers" w:date="2023-01-12T12:53:00Z"/>
                    <w:rFonts w:ascii="Calibri" w:eastAsia="Times New Roman" w:hAnsi="Calibri" w:cs="Calibri"/>
                    <w:color w:val="000000"/>
                    <w:lang w:eastAsia="en-GB"/>
                  </w:rPr>
                </w:rPrChange>
              </w:rPr>
            </w:pPr>
            <w:ins w:id="2819" w:author="Jules Schers" w:date="2023-01-12T12:53:00Z">
              <w:r w:rsidRPr="00E56A2B">
                <w:rPr>
                  <w:rFonts w:ascii="Calibri" w:eastAsia="Times New Roman" w:hAnsi="Calibri" w:cs="Calibri"/>
                  <w:color w:val="000000"/>
                  <w:sz w:val="16"/>
                  <w:szCs w:val="16"/>
                  <w:lang w:eastAsia="en-GB"/>
                  <w:rPrChange w:id="2820"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821"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137EC682" w14:textId="77777777" w:rsidR="00E56A2B" w:rsidRPr="00E56A2B" w:rsidRDefault="00E56A2B" w:rsidP="00E56A2B">
            <w:pPr>
              <w:spacing w:after="0" w:line="240" w:lineRule="auto"/>
              <w:jc w:val="right"/>
              <w:rPr>
                <w:ins w:id="2822" w:author="Jules Schers" w:date="2023-01-12T12:53:00Z"/>
                <w:rFonts w:ascii="Calibri" w:eastAsia="Times New Roman" w:hAnsi="Calibri" w:cs="Calibri"/>
                <w:b/>
                <w:bCs/>
                <w:color w:val="44546A"/>
                <w:sz w:val="16"/>
                <w:szCs w:val="16"/>
                <w:lang w:eastAsia="en-GB"/>
                <w:rPrChange w:id="2823" w:author="Jules Schers" w:date="2023-01-12T12:53:00Z">
                  <w:rPr>
                    <w:ins w:id="2824" w:author="Jules Schers" w:date="2023-01-12T12:53:00Z"/>
                    <w:rFonts w:ascii="Calibri" w:eastAsia="Times New Roman" w:hAnsi="Calibri" w:cs="Calibri"/>
                    <w:b/>
                    <w:bCs/>
                    <w:color w:val="44546A"/>
                    <w:lang w:eastAsia="en-GB"/>
                  </w:rPr>
                </w:rPrChange>
              </w:rPr>
            </w:pPr>
            <w:ins w:id="2825" w:author="Jules Schers" w:date="2023-01-12T12:53:00Z">
              <w:r w:rsidRPr="00E56A2B">
                <w:rPr>
                  <w:rFonts w:ascii="Calibri" w:eastAsia="Times New Roman" w:hAnsi="Calibri" w:cs="Calibri"/>
                  <w:b/>
                  <w:bCs/>
                  <w:color w:val="44546A"/>
                  <w:sz w:val="16"/>
                  <w:szCs w:val="16"/>
                  <w:lang w:eastAsia="en-GB"/>
                  <w:rPrChange w:id="2826" w:author="Jules Schers" w:date="2023-01-12T12:53:00Z">
                    <w:rPr>
                      <w:rFonts w:ascii="Calibri" w:eastAsia="Times New Roman" w:hAnsi="Calibri" w:cs="Calibri"/>
                      <w:b/>
                      <w:bCs/>
                      <w:color w:val="44546A"/>
                      <w:lang w:eastAsia="en-GB"/>
                    </w:rPr>
                  </w:rPrChange>
                </w:rPr>
                <w:t>240%</w:t>
              </w:r>
            </w:ins>
          </w:p>
        </w:tc>
        <w:tc>
          <w:tcPr>
            <w:tcW w:w="796" w:type="dxa"/>
            <w:tcBorders>
              <w:top w:val="nil"/>
              <w:left w:val="nil"/>
              <w:bottom w:val="single" w:sz="4" w:space="0" w:color="auto"/>
              <w:right w:val="single" w:sz="4" w:space="0" w:color="auto"/>
            </w:tcBorders>
            <w:shd w:val="clear" w:color="auto" w:fill="auto"/>
            <w:noWrap/>
            <w:vAlign w:val="bottom"/>
            <w:hideMark/>
            <w:tcPrChange w:id="2827"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0192283F" w14:textId="77777777" w:rsidR="00E56A2B" w:rsidRPr="00E56A2B" w:rsidRDefault="00E56A2B" w:rsidP="00E56A2B">
            <w:pPr>
              <w:spacing w:after="0" w:line="240" w:lineRule="auto"/>
              <w:rPr>
                <w:ins w:id="2828" w:author="Jules Schers" w:date="2023-01-12T12:53:00Z"/>
                <w:rFonts w:ascii="Calibri" w:eastAsia="Times New Roman" w:hAnsi="Calibri" w:cs="Calibri"/>
                <w:b/>
                <w:bCs/>
                <w:color w:val="44546A"/>
                <w:sz w:val="16"/>
                <w:szCs w:val="16"/>
                <w:lang w:eastAsia="en-GB"/>
                <w:rPrChange w:id="2829" w:author="Jules Schers" w:date="2023-01-12T12:53:00Z">
                  <w:rPr>
                    <w:ins w:id="2830" w:author="Jules Schers" w:date="2023-01-12T12:53:00Z"/>
                    <w:rFonts w:ascii="Calibri" w:eastAsia="Times New Roman" w:hAnsi="Calibri" w:cs="Calibri"/>
                    <w:b/>
                    <w:bCs/>
                    <w:color w:val="44546A"/>
                    <w:lang w:eastAsia="en-GB"/>
                  </w:rPr>
                </w:rPrChange>
              </w:rPr>
            </w:pPr>
            <w:ins w:id="2831" w:author="Jules Schers" w:date="2023-01-12T12:53:00Z">
              <w:r w:rsidRPr="00E56A2B">
                <w:rPr>
                  <w:rFonts w:ascii="Calibri" w:eastAsia="Times New Roman" w:hAnsi="Calibri" w:cs="Calibri"/>
                  <w:b/>
                  <w:bCs/>
                  <w:color w:val="44546A"/>
                  <w:sz w:val="16"/>
                  <w:szCs w:val="16"/>
                  <w:lang w:eastAsia="en-GB"/>
                  <w:rPrChange w:id="2832"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833"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5F1EA325" w14:textId="77777777" w:rsidR="00E56A2B" w:rsidRPr="00E56A2B" w:rsidRDefault="00E56A2B" w:rsidP="00E56A2B">
            <w:pPr>
              <w:spacing w:after="0" w:line="240" w:lineRule="auto"/>
              <w:rPr>
                <w:ins w:id="2834" w:author="Jules Schers" w:date="2023-01-12T12:53:00Z"/>
                <w:rFonts w:ascii="Calibri" w:eastAsia="Times New Roman" w:hAnsi="Calibri" w:cs="Calibri"/>
                <w:b/>
                <w:bCs/>
                <w:color w:val="44546A"/>
                <w:sz w:val="16"/>
                <w:szCs w:val="16"/>
                <w:lang w:eastAsia="en-GB"/>
                <w:rPrChange w:id="2835" w:author="Jules Schers" w:date="2023-01-12T12:53:00Z">
                  <w:rPr>
                    <w:ins w:id="2836" w:author="Jules Schers" w:date="2023-01-12T12:53:00Z"/>
                    <w:rFonts w:ascii="Calibri" w:eastAsia="Times New Roman" w:hAnsi="Calibri" w:cs="Calibri"/>
                    <w:b/>
                    <w:bCs/>
                    <w:color w:val="44546A"/>
                    <w:lang w:eastAsia="en-GB"/>
                  </w:rPr>
                </w:rPrChange>
              </w:rPr>
            </w:pPr>
            <w:ins w:id="2837" w:author="Jules Schers" w:date="2023-01-12T12:53:00Z">
              <w:r w:rsidRPr="00E56A2B">
                <w:rPr>
                  <w:rFonts w:ascii="Calibri" w:eastAsia="Times New Roman" w:hAnsi="Calibri" w:cs="Calibri"/>
                  <w:b/>
                  <w:bCs/>
                  <w:color w:val="44546A"/>
                  <w:sz w:val="16"/>
                  <w:szCs w:val="16"/>
                  <w:lang w:eastAsia="en-GB"/>
                  <w:rPrChange w:id="2838" w:author="Jules Schers" w:date="2023-01-12T12:53:00Z">
                    <w:rPr>
                      <w:rFonts w:ascii="Calibri" w:eastAsia="Times New Roman" w:hAnsi="Calibri" w:cs="Calibri"/>
                      <w:b/>
                      <w:bCs/>
                      <w:color w:val="44546A"/>
                      <w:lang w:eastAsia="en-GB"/>
                    </w:rPr>
                  </w:rPrChange>
                </w:rPr>
                <w:t>&lt;---</w:t>
              </w:r>
            </w:ins>
          </w:p>
        </w:tc>
      </w:tr>
      <w:tr w:rsidR="00E56A2B" w:rsidRPr="00E56A2B" w14:paraId="169F3332" w14:textId="77777777" w:rsidTr="002C3D0F">
        <w:tblPrEx>
          <w:tblPrExChange w:id="2839" w:author="Jules Schers" w:date="2023-01-12T12:55:00Z">
            <w:tblPrEx>
              <w:tblW w:w="8623" w:type="dxa"/>
            </w:tblPrEx>
          </w:tblPrExChange>
        </w:tblPrEx>
        <w:trPr>
          <w:trHeight w:val="251"/>
          <w:ins w:id="2840" w:author="Jules Schers" w:date="2023-01-12T12:53:00Z"/>
          <w:trPrChange w:id="2841" w:author="Jules Schers" w:date="2023-01-12T12:55:00Z">
            <w:trPr>
              <w:trHeight w:val="564"/>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842"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B8B5CF" w14:textId="77777777" w:rsidR="00E56A2B" w:rsidRPr="00E56A2B" w:rsidRDefault="00E56A2B" w:rsidP="00E56A2B">
            <w:pPr>
              <w:spacing w:after="0" w:line="240" w:lineRule="auto"/>
              <w:jc w:val="right"/>
              <w:rPr>
                <w:ins w:id="2843" w:author="Jules Schers" w:date="2023-01-12T12:53:00Z"/>
                <w:rFonts w:ascii="Calibri" w:eastAsia="Times New Roman" w:hAnsi="Calibri" w:cs="Calibri"/>
                <w:color w:val="000000"/>
                <w:sz w:val="16"/>
                <w:szCs w:val="16"/>
                <w:lang w:eastAsia="en-GB"/>
                <w:rPrChange w:id="2844" w:author="Jules Schers" w:date="2023-01-12T12:53:00Z">
                  <w:rPr>
                    <w:ins w:id="2845" w:author="Jules Schers" w:date="2023-01-12T12:53:00Z"/>
                    <w:rFonts w:ascii="Calibri" w:eastAsia="Times New Roman" w:hAnsi="Calibri" w:cs="Calibri"/>
                    <w:color w:val="000000"/>
                    <w:lang w:eastAsia="en-GB"/>
                  </w:rPr>
                </w:rPrChange>
              </w:rPr>
            </w:pPr>
            <w:ins w:id="2846" w:author="Jules Schers" w:date="2023-01-12T12:53:00Z">
              <w:r w:rsidRPr="00E56A2B">
                <w:rPr>
                  <w:rFonts w:ascii="Calibri" w:eastAsia="Times New Roman" w:hAnsi="Calibri" w:cs="Calibri"/>
                  <w:color w:val="000000"/>
                  <w:sz w:val="16"/>
                  <w:szCs w:val="16"/>
                  <w:lang w:eastAsia="en-GB"/>
                  <w:rPrChange w:id="2847" w:author="Jules Schers" w:date="2023-01-12T12:53:00Z">
                    <w:rPr>
                      <w:rFonts w:ascii="Calibri" w:eastAsia="Times New Roman" w:hAnsi="Calibri" w:cs="Calibri"/>
                      <w:color w:val="000000"/>
                      <w:lang w:eastAsia="en-GB"/>
                    </w:rPr>
                  </w:rPrChange>
                </w:rPr>
                <w:t>2026</w:t>
              </w:r>
            </w:ins>
          </w:p>
        </w:tc>
        <w:tc>
          <w:tcPr>
            <w:tcW w:w="887" w:type="dxa"/>
            <w:tcBorders>
              <w:top w:val="nil"/>
              <w:left w:val="nil"/>
              <w:bottom w:val="single" w:sz="4" w:space="0" w:color="auto"/>
              <w:right w:val="single" w:sz="4" w:space="0" w:color="auto"/>
            </w:tcBorders>
            <w:shd w:val="clear" w:color="auto" w:fill="auto"/>
            <w:noWrap/>
            <w:vAlign w:val="bottom"/>
            <w:hideMark/>
            <w:tcPrChange w:id="2848"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012384B2" w14:textId="77777777" w:rsidR="00E56A2B" w:rsidRPr="00E56A2B" w:rsidRDefault="00E56A2B" w:rsidP="00E56A2B">
            <w:pPr>
              <w:spacing w:after="0" w:line="240" w:lineRule="auto"/>
              <w:jc w:val="right"/>
              <w:rPr>
                <w:ins w:id="2849" w:author="Jules Schers" w:date="2023-01-12T12:53:00Z"/>
                <w:rFonts w:ascii="Calibri" w:eastAsia="Times New Roman" w:hAnsi="Calibri" w:cs="Calibri"/>
                <w:color w:val="000000"/>
                <w:sz w:val="16"/>
                <w:szCs w:val="16"/>
                <w:lang w:eastAsia="en-GB"/>
                <w:rPrChange w:id="2850" w:author="Jules Schers" w:date="2023-01-12T12:53:00Z">
                  <w:rPr>
                    <w:ins w:id="2851" w:author="Jules Schers" w:date="2023-01-12T12:53:00Z"/>
                    <w:rFonts w:ascii="Calibri" w:eastAsia="Times New Roman" w:hAnsi="Calibri" w:cs="Calibri"/>
                    <w:color w:val="000000"/>
                    <w:lang w:eastAsia="en-GB"/>
                  </w:rPr>
                </w:rPrChange>
              </w:rPr>
            </w:pPr>
            <w:ins w:id="2852" w:author="Jules Schers" w:date="2023-01-12T12:53:00Z">
              <w:r w:rsidRPr="00E56A2B">
                <w:rPr>
                  <w:rFonts w:ascii="Calibri" w:eastAsia="Times New Roman" w:hAnsi="Calibri" w:cs="Calibri"/>
                  <w:color w:val="000000"/>
                  <w:sz w:val="16"/>
                  <w:szCs w:val="16"/>
                  <w:lang w:eastAsia="en-GB"/>
                  <w:rPrChange w:id="2853" w:author="Jules Schers" w:date="2023-01-12T12:53:00Z">
                    <w:rPr>
                      <w:rFonts w:ascii="Calibri" w:eastAsia="Times New Roman" w:hAnsi="Calibri" w:cs="Calibri"/>
                      <w:color w:val="000000"/>
                      <w:lang w:eastAsia="en-GB"/>
                    </w:rPr>
                  </w:rPrChange>
                </w:rPr>
                <w:t>0,3712</w:t>
              </w:r>
            </w:ins>
          </w:p>
        </w:tc>
        <w:tc>
          <w:tcPr>
            <w:tcW w:w="897" w:type="dxa"/>
            <w:tcBorders>
              <w:top w:val="nil"/>
              <w:left w:val="nil"/>
              <w:bottom w:val="single" w:sz="4" w:space="0" w:color="auto"/>
              <w:right w:val="single" w:sz="4" w:space="0" w:color="auto"/>
            </w:tcBorders>
            <w:shd w:val="clear" w:color="auto" w:fill="auto"/>
            <w:noWrap/>
            <w:vAlign w:val="bottom"/>
            <w:hideMark/>
            <w:tcPrChange w:id="2854"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4AA64082" w14:textId="77777777" w:rsidR="00E56A2B" w:rsidRPr="00E56A2B" w:rsidRDefault="00E56A2B" w:rsidP="00E56A2B">
            <w:pPr>
              <w:spacing w:after="0" w:line="240" w:lineRule="auto"/>
              <w:jc w:val="right"/>
              <w:rPr>
                <w:ins w:id="2855" w:author="Jules Schers" w:date="2023-01-12T12:53:00Z"/>
                <w:rFonts w:ascii="Calibri" w:eastAsia="Times New Roman" w:hAnsi="Calibri" w:cs="Calibri"/>
                <w:color w:val="000000"/>
                <w:sz w:val="16"/>
                <w:szCs w:val="16"/>
                <w:lang w:eastAsia="en-GB"/>
                <w:rPrChange w:id="2856" w:author="Jules Schers" w:date="2023-01-12T12:53:00Z">
                  <w:rPr>
                    <w:ins w:id="2857" w:author="Jules Schers" w:date="2023-01-12T12:53:00Z"/>
                    <w:rFonts w:ascii="Calibri" w:eastAsia="Times New Roman" w:hAnsi="Calibri" w:cs="Calibri"/>
                    <w:color w:val="000000"/>
                    <w:lang w:eastAsia="en-GB"/>
                  </w:rPr>
                </w:rPrChange>
              </w:rPr>
            </w:pPr>
            <w:ins w:id="2858" w:author="Jules Schers" w:date="2023-01-12T12:53:00Z">
              <w:r w:rsidRPr="00E56A2B">
                <w:rPr>
                  <w:rFonts w:ascii="Calibri" w:eastAsia="Times New Roman" w:hAnsi="Calibri" w:cs="Calibri"/>
                  <w:color w:val="000000"/>
                  <w:sz w:val="16"/>
                  <w:szCs w:val="16"/>
                  <w:lang w:eastAsia="en-GB"/>
                  <w:rPrChange w:id="2859" w:author="Jules Schers" w:date="2023-01-12T12:53:00Z">
                    <w:rPr>
                      <w:rFonts w:ascii="Calibri" w:eastAsia="Times New Roman" w:hAnsi="Calibri" w:cs="Calibri"/>
                      <w:color w:val="000000"/>
                      <w:lang w:eastAsia="en-GB"/>
                    </w:rPr>
                  </w:rPrChange>
                </w:rPr>
                <w:t>0,1459</w:t>
              </w:r>
            </w:ins>
          </w:p>
        </w:tc>
        <w:tc>
          <w:tcPr>
            <w:tcW w:w="767" w:type="dxa"/>
            <w:tcBorders>
              <w:top w:val="nil"/>
              <w:left w:val="nil"/>
              <w:bottom w:val="single" w:sz="4" w:space="0" w:color="auto"/>
              <w:right w:val="single" w:sz="4" w:space="0" w:color="auto"/>
            </w:tcBorders>
            <w:shd w:val="clear" w:color="auto" w:fill="auto"/>
            <w:noWrap/>
            <w:vAlign w:val="bottom"/>
            <w:hideMark/>
            <w:tcPrChange w:id="2860"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67059CA2" w14:textId="77777777" w:rsidR="00E56A2B" w:rsidRPr="00E56A2B" w:rsidRDefault="00E56A2B" w:rsidP="00E56A2B">
            <w:pPr>
              <w:spacing w:after="0" w:line="240" w:lineRule="auto"/>
              <w:jc w:val="right"/>
              <w:rPr>
                <w:ins w:id="2861" w:author="Jules Schers" w:date="2023-01-12T12:53:00Z"/>
                <w:rFonts w:ascii="Calibri" w:eastAsia="Times New Roman" w:hAnsi="Calibri" w:cs="Calibri"/>
                <w:color w:val="000000"/>
                <w:sz w:val="16"/>
                <w:szCs w:val="16"/>
                <w:lang w:eastAsia="en-GB"/>
                <w:rPrChange w:id="2862" w:author="Jules Schers" w:date="2023-01-12T12:53:00Z">
                  <w:rPr>
                    <w:ins w:id="2863" w:author="Jules Schers" w:date="2023-01-12T12:53:00Z"/>
                    <w:rFonts w:ascii="Calibri" w:eastAsia="Times New Roman" w:hAnsi="Calibri" w:cs="Calibri"/>
                    <w:color w:val="000000"/>
                    <w:lang w:eastAsia="en-GB"/>
                  </w:rPr>
                </w:rPrChange>
              </w:rPr>
            </w:pPr>
            <w:ins w:id="2864" w:author="Jules Schers" w:date="2023-01-12T12:53:00Z">
              <w:r w:rsidRPr="00E56A2B">
                <w:rPr>
                  <w:rFonts w:ascii="Calibri" w:eastAsia="Times New Roman" w:hAnsi="Calibri" w:cs="Calibri"/>
                  <w:color w:val="000000"/>
                  <w:sz w:val="16"/>
                  <w:szCs w:val="16"/>
                  <w:lang w:eastAsia="en-GB"/>
                  <w:rPrChange w:id="2865" w:author="Jules Schers" w:date="2023-01-12T12:53:00Z">
                    <w:rPr>
                      <w:rFonts w:ascii="Calibri" w:eastAsia="Times New Roman" w:hAnsi="Calibri" w:cs="Calibri"/>
                      <w:color w:val="000000"/>
                      <w:lang w:eastAsia="en-GB"/>
                    </w:rPr>
                  </w:rPrChange>
                </w:rPr>
                <w:t>0,0772</w:t>
              </w:r>
            </w:ins>
          </w:p>
        </w:tc>
        <w:tc>
          <w:tcPr>
            <w:tcW w:w="851" w:type="dxa"/>
            <w:tcBorders>
              <w:top w:val="nil"/>
              <w:left w:val="nil"/>
              <w:bottom w:val="single" w:sz="4" w:space="0" w:color="auto"/>
              <w:right w:val="single" w:sz="4" w:space="0" w:color="auto"/>
            </w:tcBorders>
            <w:shd w:val="clear" w:color="auto" w:fill="auto"/>
            <w:noWrap/>
            <w:vAlign w:val="bottom"/>
            <w:hideMark/>
            <w:tcPrChange w:id="2866"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5D56DD40" w14:textId="77777777" w:rsidR="00E56A2B" w:rsidRPr="00E56A2B" w:rsidRDefault="00E56A2B" w:rsidP="00E56A2B">
            <w:pPr>
              <w:spacing w:after="0" w:line="240" w:lineRule="auto"/>
              <w:jc w:val="right"/>
              <w:rPr>
                <w:ins w:id="2867" w:author="Jules Schers" w:date="2023-01-12T12:53:00Z"/>
                <w:rFonts w:ascii="Calibri" w:eastAsia="Times New Roman" w:hAnsi="Calibri" w:cs="Calibri"/>
                <w:color w:val="000000"/>
                <w:sz w:val="16"/>
                <w:szCs w:val="16"/>
                <w:lang w:eastAsia="en-GB"/>
                <w:rPrChange w:id="2868" w:author="Jules Schers" w:date="2023-01-12T12:53:00Z">
                  <w:rPr>
                    <w:ins w:id="2869" w:author="Jules Schers" w:date="2023-01-12T12:53:00Z"/>
                    <w:rFonts w:ascii="Calibri" w:eastAsia="Times New Roman" w:hAnsi="Calibri" w:cs="Calibri"/>
                    <w:color w:val="000000"/>
                    <w:lang w:eastAsia="en-GB"/>
                  </w:rPr>
                </w:rPrChange>
              </w:rPr>
            </w:pPr>
            <w:ins w:id="2870" w:author="Jules Schers" w:date="2023-01-12T12:53:00Z">
              <w:r w:rsidRPr="00E56A2B">
                <w:rPr>
                  <w:rFonts w:ascii="Calibri" w:eastAsia="Times New Roman" w:hAnsi="Calibri" w:cs="Calibri"/>
                  <w:color w:val="000000"/>
                  <w:sz w:val="16"/>
                  <w:szCs w:val="16"/>
                  <w:lang w:eastAsia="en-GB"/>
                  <w:rPrChange w:id="2871" w:author="Jules Schers" w:date="2023-01-12T12:53:00Z">
                    <w:rPr>
                      <w:rFonts w:ascii="Calibri" w:eastAsia="Times New Roman" w:hAnsi="Calibri" w:cs="Calibri"/>
                      <w:color w:val="000000"/>
                      <w:lang w:eastAsia="en-GB"/>
                    </w:rPr>
                  </w:rPrChange>
                </w:rPr>
                <w:t>0,0608</w:t>
              </w:r>
            </w:ins>
          </w:p>
        </w:tc>
        <w:tc>
          <w:tcPr>
            <w:tcW w:w="716" w:type="dxa"/>
            <w:tcBorders>
              <w:top w:val="nil"/>
              <w:left w:val="nil"/>
              <w:bottom w:val="single" w:sz="4" w:space="0" w:color="auto"/>
              <w:right w:val="single" w:sz="4" w:space="0" w:color="auto"/>
            </w:tcBorders>
            <w:shd w:val="clear" w:color="auto" w:fill="auto"/>
            <w:noWrap/>
            <w:vAlign w:val="bottom"/>
            <w:hideMark/>
            <w:tcPrChange w:id="2872"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6872B764" w14:textId="77777777" w:rsidR="00E56A2B" w:rsidRPr="00E56A2B" w:rsidRDefault="00E56A2B" w:rsidP="00E56A2B">
            <w:pPr>
              <w:spacing w:after="0" w:line="240" w:lineRule="auto"/>
              <w:rPr>
                <w:ins w:id="2873" w:author="Jules Schers" w:date="2023-01-12T12:53:00Z"/>
                <w:rFonts w:ascii="Calibri" w:eastAsia="Times New Roman" w:hAnsi="Calibri" w:cs="Calibri"/>
                <w:color w:val="000000"/>
                <w:sz w:val="16"/>
                <w:szCs w:val="16"/>
                <w:lang w:eastAsia="en-GB"/>
                <w:rPrChange w:id="2874" w:author="Jules Schers" w:date="2023-01-12T12:53:00Z">
                  <w:rPr>
                    <w:ins w:id="2875" w:author="Jules Schers" w:date="2023-01-12T12:53:00Z"/>
                    <w:rFonts w:ascii="Calibri" w:eastAsia="Times New Roman" w:hAnsi="Calibri" w:cs="Calibri"/>
                    <w:color w:val="000000"/>
                    <w:lang w:eastAsia="en-GB"/>
                  </w:rPr>
                </w:rPrChange>
              </w:rPr>
            </w:pPr>
            <w:ins w:id="2876" w:author="Jules Schers" w:date="2023-01-12T12:53:00Z">
              <w:r w:rsidRPr="00E56A2B">
                <w:rPr>
                  <w:rFonts w:ascii="Calibri" w:eastAsia="Times New Roman" w:hAnsi="Calibri" w:cs="Calibri"/>
                  <w:color w:val="000000"/>
                  <w:sz w:val="16"/>
                  <w:szCs w:val="16"/>
                  <w:lang w:eastAsia="en-GB"/>
                  <w:rPrChange w:id="2877"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878"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13F25AB0" w14:textId="77777777" w:rsidR="00E56A2B" w:rsidRPr="00E56A2B" w:rsidRDefault="00E56A2B" w:rsidP="00E56A2B">
            <w:pPr>
              <w:spacing w:after="0" w:line="240" w:lineRule="auto"/>
              <w:jc w:val="right"/>
              <w:rPr>
                <w:ins w:id="2879" w:author="Jules Schers" w:date="2023-01-12T12:53:00Z"/>
                <w:rFonts w:ascii="Calibri" w:eastAsia="Times New Roman" w:hAnsi="Calibri" w:cs="Calibri"/>
                <w:b/>
                <w:bCs/>
                <w:color w:val="44546A"/>
                <w:sz w:val="16"/>
                <w:szCs w:val="16"/>
                <w:lang w:eastAsia="en-GB"/>
                <w:rPrChange w:id="2880" w:author="Jules Schers" w:date="2023-01-12T12:53:00Z">
                  <w:rPr>
                    <w:ins w:id="2881" w:author="Jules Schers" w:date="2023-01-12T12:53:00Z"/>
                    <w:rFonts w:ascii="Calibri" w:eastAsia="Times New Roman" w:hAnsi="Calibri" w:cs="Calibri"/>
                    <w:b/>
                    <w:bCs/>
                    <w:color w:val="44546A"/>
                    <w:lang w:eastAsia="en-GB"/>
                  </w:rPr>
                </w:rPrChange>
              </w:rPr>
            </w:pPr>
            <w:ins w:id="2882" w:author="Jules Schers" w:date="2023-01-12T12:53:00Z">
              <w:r w:rsidRPr="00E56A2B">
                <w:rPr>
                  <w:rFonts w:ascii="Calibri" w:eastAsia="Times New Roman" w:hAnsi="Calibri" w:cs="Calibri"/>
                  <w:b/>
                  <w:bCs/>
                  <w:color w:val="44546A"/>
                  <w:sz w:val="16"/>
                  <w:szCs w:val="16"/>
                  <w:lang w:eastAsia="en-GB"/>
                  <w:rPrChange w:id="2883" w:author="Jules Schers" w:date="2023-01-12T12:53:00Z">
                    <w:rPr>
                      <w:rFonts w:ascii="Calibri" w:eastAsia="Times New Roman" w:hAnsi="Calibri" w:cs="Calibri"/>
                      <w:b/>
                      <w:bCs/>
                      <w:color w:val="44546A"/>
                      <w:lang w:eastAsia="en-GB"/>
                    </w:rPr>
                  </w:rPrChange>
                </w:rPr>
                <w:t>240%</w:t>
              </w:r>
            </w:ins>
          </w:p>
        </w:tc>
        <w:tc>
          <w:tcPr>
            <w:tcW w:w="796" w:type="dxa"/>
            <w:tcBorders>
              <w:top w:val="nil"/>
              <w:left w:val="nil"/>
              <w:bottom w:val="single" w:sz="4" w:space="0" w:color="auto"/>
              <w:right w:val="single" w:sz="4" w:space="0" w:color="auto"/>
            </w:tcBorders>
            <w:shd w:val="clear" w:color="auto" w:fill="auto"/>
            <w:noWrap/>
            <w:vAlign w:val="bottom"/>
            <w:hideMark/>
            <w:tcPrChange w:id="2884"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538DBFDE" w14:textId="77777777" w:rsidR="00E56A2B" w:rsidRPr="00E56A2B" w:rsidRDefault="00E56A2B" w:rsidP="00E56A2B">
            <w:pPr>
              <w:spacing w:after="0" w:line="240" w:lineRule="auto"/>
              <w:rPr>
                <w:ins w:id="2885" w:author="Jules Schers" w:date="2023-01-12T12:53:00Z"/>
                <w:rFonts w:ascii="Calibri" w:eastAsia="Times New Roman" w:hAnsi="Calibri" w:cs="Calibri"/>
                <w:b/>
                <w:bCs/>
                <w:color w:val="44546A"/>
                <w:sz w:val="16"/>
                <w:szCs w:val="16"/>
                <w:lang w:eastAsia="en-GB"/>
                <w:rPrChange w:id="2886" w:author="Jules Schers" w:date="2023-01-12T12:53:00Z">
                  <w:rPr>
                    <w:ins w:id="2887" w:author="Jules Schers" w:date="2023-01-12T12:53:00Z"/>
                    <w:rFonts w:ascii="Calibri" w:eastAsia="Times New Roman" w:hAnsi="Calibri" w:cs="Calibri"/>
                    <w:b/>
                    <w:bCs/>
                    <w:color w:val="44546A"/>
                    <w:lang w:eastAsia="en-GB"/>
                  </w:rPr>
                </w:rPrChange>
              </w:rPr>
            </w:pPr>
            <w:ins w:id="2888" w:author="Jules Schers" w:date="2023-01-12T12:53:00Z">
              <w:r w:rsidRPr="00E56A2B">
                <w:rPr>
                  <w:rFonts w:ascii="Calibri" w:eastAsia="Times New Roman" w:hAnsi="Calibri" w:cs="Calibri"/>
                  <w:b/>
                  <w:bCs/>
                  <w:color w:val="44546A"/>
                  <w:sz w:val="16"/>
                  <w:szCs w:val="16"/>
                  <w:lang w:eastAsia="en-GB"/>
                  <w:rPrChange w:id="2889"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890"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00068EC1" w14:textId="77777777" w:rsidR="00E56A2B" w:rsidRPr="00E56A2B" w:rsidRDefault="00E56A2B" w:rsidP="00E56A2B">
            <w:pPr>
              <w:spacing w:after="0" w:line="240" w:lineRule="auto"/>
              <w:rPr>
                <w:ins w:id="2891" w:author="Jules Schers" w:date="2023-01-12T12:53:00Z"/>
                <w:rFonts w:ascii="Calibri" w:eastAsia="Times New Roman" w:hAnsi="Calibri" w:cs="Calibri"/>
                <w:b/>
                <w:bCs/>
                <w:color w:val="44546A"/>
                <w:sz w:val="16"/>
                <w:szCs w:val="16"/>
                <w:lang w:eastAsia="en-GB"/>
                <w:rPrChange w:id="2892" w:author="Jules Schers" w:date="2023-01-12T12:53:00Z">
                  <w:rPr>
                    <w:ins w:id="2893" w:author="Jules Schers" w:date="2023-01-12T12:53:00Z"/>
                    <w:rFonts w:ascii="Calibri" w:eastAsia="Times New Roman" w:hAnsi="Calibri" w:cs="Calibri"/>
                    <w:b/>
                    <w:bCs/>
                    <w:color w:val="44546A"/>
                    <w:lang w:eastAsia="en-GB"/>
                  </w:rPr>
                </w:rPrChange>
              </w:rPr>
            </w:pPr>
            <w:ins w:id="2894" w:author="Jules Schers" w:date="2023-01-12T12:53:00Z">
              <w:r w:rsidRPr="00E56A2B">
                <w:rPr>
                  <w:rFonts w:ascii="Calibri" w:eastAsia="Times New Roman" w:hAnsi="Calibri" w:cs="Calibri"/>
                  <w:b/>
                  <w:bCs/>
                  <w:color w:val="44546A"/>
                  <w:sz w:val="16"/>
                  <w:szCs w:val="16"/>
                  <w:lang w:eastAsia="en-GB"/>
                  <w:rPrChange w:id="2895" w:author="Jules Schers" w:date="2023-01-12T12:53:00Z">
                    <w:rPr>
                      <w:rFonts w:ascii="Calibri" w:eastAsia="Times New Roman" w:hAnsi="Calibri" w:cs="Calibri"/>
                      <w:b/>
                      <w:bCs/>
                      <w:color w:val="44546A"/>
                      <w:lang w:eastAsia="en-GB"/>
                    </w:rPr>
                  </w:rPrChange>
                </w:rPr>
                <w:t>&lt;---</w:t>
              </w:r>
            </w:ins>
          </w:p>
        </w:tc>
      </w:tr>
      <w:tr w:rsidR="00E56A2B" w:rsidRPr="00E56A2B" w14:paraId="5EEBE809" w14:textId="77777777" w:rsidTr="002C3D0F">
        <w:tblPrEx>
          <w:tblPrExChange w:id="2896" w:author="Jules Schers" w:date="2023-01-12T12:55:00Z">
            <w:tblPrEx>
              <w:tblW w:w="8623" w:type="dxa"/>
            </w:tblPrEx>
          </w:tblPrExChange>
        </w:tblPrEx>
        <w:trPr>
          <w:trHeight w:val="300"/>
          <w:ins w:id="2897" w:author="Jules Schers" w:date="2023-01-12T12:53:00Z"/>
          <w:trPrChange w:id="2898"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899"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7BB7AA" w14:textId="77777777" w:rsidR="00E56A2B" w:rsidRPr="00E56A2B" w:rsidRDefault="00E56A2B" w:rsidP="00E56A2B">
            <w:pPr>
              <w:spacing w:after="0" w:line="240" w:lineRule="auto"/>
              <w:jc w:val="right"/>
              <w:rPr>
                <w:ins w:id="2900" w:author="Jules Schers" w:date="2023-01-12T12:53:00Z"/>
                <w:rFonts w:ascii="Calibri" w:eastAsia="Times New Roman" w:hAnsi="Calibri" w:cs="Calibri"/>
                <w:color w:val="000000"/>
                <w:sz w:val="16"/>
                <w:szCs w:val="16"/>
                <w:lang w:eastAsia="en-GB"/>
                <w:rPrChange w:id="2901" w:author="Jules Schers" w:date="2023-01-12T12:53:00Z">
                  <w:rPr>
                    <w:ins w:id="2902" w:author="Jules Schers" w:date="2023-01-12T12:53:00Z"/>
                    <w:rFonts w:ascii="Calibri" w:eastAsia="Times New Roman" w:hAnsi="Calibri" w:cs="Calibri"/>
                    <w:color w:val="000000"/>
                    <w:lang w:eastAsia="en-GB"/>
                  </w:rPr>
                </w:rPrChange>
              </w:rPr>
            </w:pPr>
            <w:ins w:id="2903" w:author="Jules Schers" w:date="2023-01-12T12:53:00Z">
              <w:r w:rsidRPr="00E56A2B">
                <w:rPr>
                  <w:rFonts w:ascii="Calibri" w:eastAsia="Times New Roman" w:hAnsi="Calibri" w:cs="Calibri"/>
                  <w:color w:val="000000"/>
                  <w:sz w:val="16"/>
                  <w:szCs w:val="16"/>
                  <w:lang w:eastAsia="en-GB"/>
                  <w:rPrChange w:id="2904" w:author="Jules Schers" w:date="2023-01-12T12:53:00Z">
                    <w:rPr>
                      <w:rFonts w:ascii="Calibri" w:eastAsia="Times New Roman" w:hAnsi="Calibri" w:cs="Calibri"/>
                      <w:color w:val="000000"/>
                      <w:lang w:eastAsia="en-GB"/>
                    </w:rPr>
                  </w:rPrChange>
                </w:rPr>
                <w:t>2027</w:t>
              </w:r>
            </w:ins>
          </w:p>
        </w:tc>
        <w:tc>
          <w:tcPr>
            <w:tcW w:w="887" w:type="dxa"/>
            <w:tcBorders>
              <w:top w:val="nil"/>
              <w:left w:val="nil"/>
              <w:bottom w:val="single" w:sz="4" w:space="0" w:color="auto"/>
              <w:right w:val="single" w:sz="4" w:space="0" w:color="auto"/>
            </w:tcBorders>
            <w:shd w:val="clear" w:color="auto" w:fill="auto"/>
            <w:noWrap/>
            <w:vAlign w:val="bottom"/>
            <w:hideMark/>
            <w:tcPrChange w:id="2905"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4941EC96" w14:textId="77777777" w:rsidR="00E56A2B" w:rsidRPr="00E56A2B" w:rsidRDefault="00E56A2B" w:rsidP="00E56A2B">
            <w:pPr>
              <w:spacing w:after="0" w:line="240" w:lineRule="auto"/>
              <w:jc w:val="right"/>
              <w:rPr>
                <w:ins w:id="2906" w:author="Jules Schers" w:date="2023-01-12T12:53:00Z"/>
                <w:rFonts w:ascii="Calibri" w:eastAsia="Times New Roman" w:hAnsi="Calibri" w:cs="Calibri"/>
                <w:color w:val="000000"/>
                <w:sz w:val="16"/>
                <w:szCs w:val="16"/>
                <w:lang w:eastAsia="en-GB"/>
                <w:rPrChange w:id="2907" w:author="Jules Schers" w:date="2023-01-12T12:53:00Z">
                  <w:rPr>
                    <w:ins w:id="2908" w:author="Jules Schers" w:date="2023-01-12T12:53:00Z"/>
                    <w:rFonts w:ascii="Calibri" w:eastAsia="Times New Roman" w:hAnsi="Calibri" w:cs="Calibri"/>
                    <w:color w:val="000000"/>
                    <w:lang w:eastAsia="en-GB"/>
                  </w:rPr>
                </w:rPrChange>
              </w:rPr>
            </w:pPr>
            <w:ins w:id="2909" w:author="Jules Schers" w:date="2023-01-12T12:53:00Z">
              <w:r w:rsidRPr="00E56A2B">
                <w:rPr>
                  <w:rFonts w:ascii="Calibri" w:eastAsia="Times New Roman" w:hAnsi="Calibri" w:cs="Calibri"/>
                  <w:color w:val="000000"/>
                  <w:sz w:val="16"/>
                  <w:szCs w:val="16"/>
                  <w:lang w:eastAsia="en-GB"/>
                  <w:rPrChange w:id="2910" w:author="Jules Schers" w:date="2023-01-12T12:53:00Z">
                    <w:rPr>
                      <w:rFonts w:ascii="Calibri" w:eastAsia="Times New Roman" w:hAnsi="Calibri" w:cs="Calibri"/>
                      <w:color w:val="000000"/>
                      <w:lang w:eastAsia="en-GB"/>
                    </w:rPr>
                  </w:rPrChange>
                </w:rPr>
                <w:t>0,3722</w:t>
              </w:r>
            </w:ins>
          </w:p>
        </w:tc>
        <w:tc>
          <w:tcPr>
            <w:tcW w:w="897" w:type="dxa"/>
            <w:tcBorders>
              <w:top w:val="nil"/>
              <w:left w:val="nil"/>
              <w:bottom w:val="single" w:sz="4" w:space="0" w:color="auto"/>
              <w:right w:val="single" w:sz="4" w:space="0" w:color="auto"/>
            </w:tcBorders>
            <w:shd w:val="clear" w:color="auto" w:fill="auto"/>
            <w:noWrap/>
            <w:vAlign w:val="bottom"/>
            <w:hideMark/>
            <w:tcPrChange w:id="2911"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011E19A0" w14:textId="77777777" w:rsidR="00E56A2B" w:rsidRPr="00E56A2B" w:rsidRDefault="00E56A2B" w:rsidP="00E56A2B">
            <w:pPr>
              <w:spacing w:after="0" w:line="240" w:lineRule="auto"/>
              <w:jc w:val="right"/>
              <w:rPr>
                <w:ins w:id="2912" w:author="Jules Schers" w:date="2023-01-12T12:53:00Z"/>
                <w:rFonts w:ascii="Calibri" w:eastAsia="Times New Roman" w:hAnsi="Calibri" w:cs="Calibri"/>
                <w:color w:val="000000"/>
                <w:sz w:val="16"/>
                <w:szCs w:val="16"/>
                <w:lang w:eastAsia="en-GB"/>
                <w:rPrChange w:id="2913" w:author="Jules Schers" w:date="2023-01-12T12:53:00Z">
                  <w:rPr>
                    <w:ins w:id="2914" w:author="Jules Schers" w:date="2023-01-12T12:53:00Z"/>
                    <w:rFonts w:ascii="Calibri" w:eastAsia="Times New Roman" w:hAnsi="Calibri" w:cs="Calibri"/>
                    <w:color w:val="000000"/>
                    <w:lang w:eastAsia="en-GB"/>
                  </w:rPr>
                </w:rPrChange>
              </w:rPr>
            </w:pPr>
            <w:ins w:id="2915" w:author="Jules Schers" w:date="2023-01-12T12:53:00Z">
              <w:r w:rsidRPr="00E56A2B">
                <w:rPr>
                  <w:rFonts w:ascii="Calibri" w:eastAsia="Times New Roman" w:hAnsi="Calibri" w:cs="Calibri"/>
                  <w:color w:val="000000"/>
                  <w:sz w:val="16"/>
                  <w:szCs w:val="16"/>
                  <w:lang w:eastAsia="en-GB"/>
                  <w:rPrChange w:id="2916" w:author="Jules Schers" w:date="2023-01-12T12:53:00Z">
                    <w:rPr>
                      <w:rFonts w:ascii="Calibri" w:eastAsia="Times New Roman" w:hAnsi="Calibri" w:cs="Calibri"/>
                      <w:color w:val="000000"/>
                      <w:lang w:eastAsia="en-GB"/>
                    </w:rPr>
                  </w:rPrChange>
                </w:rPr>
                <w:t>0,1461</w:t>
              </w:r>
            </w:ins>
          </w:p>
        </w:tc>
        <w:tc>
          <w:tcPr>
            <w:tcW w:w="767" w:type="dxa"/>
            <w:tcBorders>
              <w:top w:val="nil"/>
              <w:left w:val="nil"/>
              <w:bottom w:val="single" w:sz="4" w:space="0" w:color="auto"/>
              <w:right w:val="single" w:sz="4" w:space="0" w:color="auto"/>
            </w:tcBorders>
            <w:shd w:val="clear" w:color="auto" w:fill="auto"/>
            <w:noWrap/>
            <w:vAlign w:val="bottom"/>
            <w:hideMark/>
            <w:tcPrChange w:id="2917"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7AC9CE83" w14:textId="77777777" w:rsidR="00E56A2B" w:rsidRPr="00E56A2B" w:rsidRDefault="00E56A2B" w:rsidP="00E56A2B">
            <w:pPr>
              <w:spacing w:after="0" w:line="240" w:lineRule="auto"/>
              <w:jc w:val="right"/>
              <w:rPr>
                <w:ins w:id="2918" w:author="Jules Schers" w:date="2023-01-12T12:53:00Z"/>
                <w:rFonts w:ascii="Calibri" w:eastAsia="Times New Roman" w:hAnsi="Calibri" w:cs="Calibri"/>
                <w:color w:val="000000"/>
                <w:sz w:val="16"/>
                <w:szCs w:val="16"/>
                <w:lang w:eastAsia="en-GB"/>
                <w:rPrChange w:id="2919" w:author="Jules Schers" w:date="2023-01-12T12:53:00Z">
                  <w:rPr>
                    <w:ins w:id="2920" w:author="Jules Schers" w:date="2023-01-12T12:53:00Z"/>
                    <w:rFonts w:ascii="Calibri" w:eastAsia="Times New Roman" w:hAnsi="Calibri" w:cs="Calibri"/>
                    <w:color w:val="000000"/>
                    <w:lang w:eastAsia="en-GB"/>
                  </w:rPr>
                </w:rPrChange>
              </w:rPr>
            </w:pPr>
            <w:ins w:id="2921" w:author="Jules Schers" w:date="2023-01-12T12:53:00Z">
              <w:r w:rsidRPr="00E56A2B">
                <w:rPr>
                  <w:rFonts w:ascii="Calibri" w:eastAsia="Times New Roman" w:hAnsi="Calibri" w:cs="Calibri"/>
                  <w:color w:val="000000"/>
                  <w:sz w:val="16"/>
                  <w:szCs w:val="16"/>
                  <w:lang w:eastAsia="en-GB"/>
                  <w:rPrChange w:id="2922" w:author="Jules Schers" w:date="2023-01-12T12:53:00Z">
                    <w:rPr>
                      <w:rFonts w:ascii="Calibri" w:eastAsia="Times New Roman" w:hAnsi="Calibri" w:cs="Calibri"/>
                      <w:color w:val="000000"/>
                      <w:lang w:eastAsia="en-GB"/>
                    </w:rPr>
                  </w:rPrChange>
                </w:rPr>
                <w:t>0,0774</w:t>
              </w:r>
            </w:ins>
          </w:p>
        </w:tc>
        <w:tc>
          <w:tcPr>
            <w:tcW w:w="851" w:type="dxa"/>
            <w:tcBorders>
              <w:top w:val="nil"/>
              <w:left w:val="nil"/>
              <w:bottom w:val="single" w:sz="4" w:space="0" w:color="auto"/>
              <w:right w:val="single" w:sz="4" w:space="0" w:color="auto"/>
            </w:tcBorders>
            <w:shd w:val="clear" w:color="auto" w:fill="auto"/>
            <w:noWrap/>
            <w:vAlign w:val="bottom"/>
            <w:hideMark/>
            <w:tcPrChange w:id="2923"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2B046B0F" w14:textId="77777777" w:rsidR="00E56A2B" w:rsidRPr="00E56A2B" w:rsidRDefault="00E56A2B" w:rsidP="00E56A2B">
            <w:pPr>
              <w:spacing w:after="0" w:line="240" w:lineRule="auto"/>
              <w:jc w:val="right"/>
              <w:rPr>
                <w:ins w:id="2924" w:author="Jules Schers" w:date="2023-01-12T12:53:00Z"/>
                <w:rFonts w:ascii="Calibri" w:eastAsia="Times New Roman" w:hAnsi="Calibri" w:cs="Calibri"/>
                <w:color w:val="000000"/>
                <w:sz w:val="16"/>
                <w:szCs w:val="16"/>
                <w:lang w:eastAsia="en-GB"/>
                <w:rPrChange w:id="2925" w:author="Jules Schers" w:date="2023-01-12T12:53:00Z">
                  <w:rPr>
                    <w:ins w:id="2926" w:author="Jules Schers" w:date="2023-01-12T12:53:00Z"/>
                    <w:rFonts w:ascii="Calibri" w:eastAsia="Times New Roman" w:hAnsi="Calibri" w:cs="Calibri"/>
                    <w:color w:val="000000"/>
                    <w:lang w:eastAsia="en-GB"/>
                  </w:rPr>
                </w:rPrChange>
              </w:rPr>
            </w:pPr>
            <w:ins w:id="2927" w:author="Jules Schers" w:date="2023-01-12T12:53:00Z">
              <w:r w:rsidRPr="00E56A2B">
                <w:rPr>
                  <w:rFonts w:ascii="Calibri" w:eastAsia="Times New Roman" w:hAnsi="Calibri" w:cs="Calibri"/>
                  <w:color w:val="000000"/>
                  <w:sz w:val="16"/>
                  <w:szCs w:val="16"/>
                  <w:lang w:eastAsia="en-GB"/>
                  <w:rPrChange w:id="2928" w:author="Jules Schers" w:date="2023-01-12T12:53:00Z">
                    <w:rPr>
                      <w:rFonts w:ascii="Calibri" w:eastAsia="Times New Roman" w:hAnsi="Calibri" w:cs="Calibri"/>
                      <w:color w:val="000000"/>
                      <w:lang w:eastAsia="en-GB"/>
                    </w:rPr>
                  </w:rPrChange>
                </w:rPr>
                <w:t>0,061</w:t>
              </w:r>
            </w:ins>
          </w:p>
        </w:tc>
        <w:tc>
          <w:tcPr>
            <w:tcW w:w="716" w:type="dxa"/>
            <w:tcBorders>
              <w:top w:val="nil"/>
              <w:left w:val="nil"/>
              <w:bottom w:val="single" w:sz="4" w:space="0" w:color="auto"/>
              <w:right w:val="single" w:sz="4" w:space="0" w:color="auto"/>
            </w:tcBorders>
            <w:shd w:val="clear" w:color="auto" w:fill="auto"/>
            <w:noWrap/>
            <w:vAlign w:val="bottom"/>
            <w:hideMark/>
            <w:tcPrChange w:id="2929"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638BDA04" w14:textId="77777777" w:rsidR="00E56A2B" w:rsidRPr="00E56A2B" w:rsidRDefault="00E56A2B" w:rsidP="00E56A2B">
            <w:pPr>
              <w:spacing w:after="0" w:line="240" w:lineRule="auto"/>
              <w:rPr>
                <w:ins w:id="2930" w:author="Jules Schers" w:date="2023-01-12T12:53:00Z"/>
                <w:rFonts w:ascii="Calibri" w:eastAsia="Times New Roman" w:hAnsi="Calibri" w:cs="Calibri"/>
                <w:color w:val="000000"/>
                <w:sz w:val="16"/>
                <w:szCs w:val="16"/>
                <w:lang w:eastAsia="en-GB"/>
                <w:rPrChange w:id="2931" w:author="Jules Schers" w:date="2023-01-12T12:53:00Z">
                  <w:rPr>
                    <w:ins w:id="2932" w:author="Jules Schers" w:date="2023-01-12T12:53:00Z"/>
                    <w:rFonts w:ascii="Calibri" w:eastAsia="Times New Roman" w:hAnsi="Calibri" w:cs="Calibri"/>
                    <w:color w:val="000000"/>
                    <w:lang w:eastAsia="en-GB"/>
                  </w:rPr>
                </w:rPrChange>
              </w:rPr>
            </w:pPr>
            <w:ins w:id="2933" w:author="Jules Schers" w:date="2023-01-12T12:53:00Z">
              <w:r w:rsidRPr="00E56A2B">
                <w:rPr>
                  <w:rFonts w:ascii="Calibri" w:eastAsia="Times New Roman" w:hAnsi="Calibri" w:cs="Calibri"/>
                  <w:color w:val="000000"/>
                  <w:sz w:val="16"/>
                  <w:szCs w:val="16"/>
                  <w:lang w:eastAsia="en-GB"/>
                  <w:rPrChange w:id="2934"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935"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0737B4CE" w14:textId="77777777" w:rsidR="00E56A2B" w:rsidRPr="00E56A2B" w:rsidRDefault="00E56A2B" w:rsidP="00E56A2B">
            <w:pPr>
              <w:spacing w:after="0" w:line="240" w:lineRule="auto"/>
              <w:jc w:val="right"/>
              <w:rPr>
                <w:ins w:id="2936" w:author="Jules Schers" w:date="2023-01-12T12:53:00Z"/>
                <w:rFonts w:ascii="Calibri" w:eastAsia="Times New Roman" w:hAnsi="Calibri" w:cs="Calibri"/>
                <w:b/>
                <w:bCs/>
                <w:color w:val="44546A"/>
                <w:sz w:val="16"/>
                <w:szCs w:val="16"/>
                <w:lang w:eastAsia="en-GB"/>
                <w:rPrChange w:id="2937" w:author="Jules Schers" w:date="2023-01-12T12:53:00Z">
                  <w:rPr>
                    <w:ins w:id="2938" w:author="Jules Schers" w:date="2023-01-12T12:53:00Z"/>
                    <w:rFonts w:ascii="Calibri" w:eastAsia="Times New Roman" w:hAnsi="Calibri" w:cs="Calibri"/>
                    <w:b/>
                    <w:bCs/>
                    <w:color w:val="44546A"/>
                    <w:lang w:eastAsia="en-GB"/>
                  </w:rPr>
                </w:rPrChange>
              </w:rPr>
            </w:pPr>
            <w:ins w:id="2939" w:author="Jules Schers" w:date="2023-01-12T12:53:00Z">
              <w:r w:rsidRPr="00E56A2B">
                <w:rPr>
                  <w:rFonts w:ascii="Calibri" w:eastAsia="Times New Roman" w:hAnsi="Calibri" w:cs="Calibri"/>
                  <w:b/>
                  <w:bCs/>
                  <w:color w:val="44546A"/>
                  <w:sz w:val="16"/>
                  <w:szCs w:val="16"/>
                  <w:lang w:eastAsia="en-GB"/>
                  <w:rPrChange w:id="2940" w:author="Jules Schers" w:date="2023-01-12T12:53:00Z">
                    <w:rPr>
                      <w:rFonts w:ascii="Calibri" w:eastAsia="Times New Roman" w:hAnsi="Calibri" w:cs="Calibri"/>
                      <w:b/>
                      <w:bCs/>
                      <w:color w:val="44546A"/>
                      <w:lang w:eastAsia="en-GB"/>
                    </w:rPr>
                  </w:rPrChange>
                </w:rPr>
                <w:t>240%</w:t>
              </w:r>
            </w:ins>
          </w:p>
        </w:tc>
        <w:tc>
          <w:tcPr>
            <w:tcW w:w="796" w:type="dxa"/>
            <w:tcBorders>
              <w:top w:val="nil"/>
              <w:left w:val="nil"/>
              <w:bottom w:val="single" w:sz="4" w:space="0" w:color="auto"/>
              <w:right w:val="single" w:sz="4" w:space="0" w:color="auto"/>
            </w:tcBorders>
            <w:shd w:val="clear" w:color="auto" w:fill="auto"/>
            <w:noWrap/>
            <w:vAlign w:val="bottom"/>
            <w:hideMark/>
            <w:tcPrChange w:id="2941"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7F200525" w14:textId="77777777" w:rsidR="00E56A2B" w:rsidRPr="00E56A2B" w:rsidRDefault="00E56A2B" w:rsidP="00E56A2B">
            <w:pPr>
              <w:spacing w:after="0" w:line="240" w:lineRule="auto"/>
              <w:rPr>
                <w:ins w:id="2942" w:author="Jules Schers" w:date="2023-01-12T12:53:00Z"/>
                <w:rFonts w:ascii="Calibri" w:eastAsia="Times New Roman" w:hAnsi="Calibri" w:cs="Calibri"/>
                <w:b/>
                <w:bCs/>
                <w:color w:val="44546A"/>
                <w:sz w:val="16"/>
                <w:szCs w:val="16"/>
                <w:lang w:eastAsia="en-GB"/>
                <w:rPrChange w:id="2943" w:author="Jules Schers" w:date="2023-01-12T12:53:00Z">
                  <w:rPr>
                    <w:ins w:id="2944" w:author="Jules Schers" w:date="2023-01-12T12:53:00Z"/>
                    <w:rFonts w:ascii="Calibri" w:eastAsia="Times New Roman" w:hAnsi="Calibri" w:cs="Calibri"/>
                    <w:b/>
                    <w:bCs/>
                    <w:color w:val="44546A"/>
                    <w:lang w:eastAsia="en-GB"/>
                  </w:rPr>
                </w:rPrChange>
              </w:rPr>
            </w:pPr>
            <w:ins w:id="2945" w:author="Jules Schers" w:date="2023-01-12T12:53:00Z">
              <w:r w:rsidRPr="00E56A2B">
                <w:rPr>
                  <w:rFonts w:ascii="Calibri" w:eastAsia="Times New Roman" w:hAnsi="Calibri" w:cs="Calibri"/>
                  <w:b/>
                  <w:bCs/>
                  <w:color w:val="44546A"/>
                  <w:sz w:val="16"/>
                  <w:szCs w:val="16"/>
                  <w:lang w:eastAsia="en-GB"/>
                  <w:rPrChange w:id="2946"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2947"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0A725322" w14:textId="77777777" w:rsidR="00E56A2B" w:rsidRPr="00E56A2B" w:rsidRDefault="00E56A2B" w:rsidP="00E56A2B">
            <w:pPr>
              <w:spacing w:after="0" w:line="240" w:lineRule="auto"/>
              <w:rPr>
                <w:ins w:id="2948" w:author="Jules Schers" w:date="2023-01-12T12:53:00Z"/>
                <w:rFonts w:ascii="Calibri" w:eastAsia="Times New Roman" w:hAnsi="Calibri" w:cs="Calibri"/>
                <w:b/>
                <w:bCs/>
                <w:color w:val="44546A"/>
                <w:sz w:val="16"/>
                <w:szCs w:val="16"/>
                <w:lang w:eastAsia="en-GB"/>
                <w:rPrChange w:id="2949" w:author="Jules Schers" w:date="2023-01-12T12:53:00Z">
                  <w:rPr>
                    <w:ins w:id="2950" w:author="Jules Schers" w:date="2023-01-12T12:53:00Z"/>
                    <w:rFonts w:ascii="Calibri" w:eastAsia="Times New Roman" w:hAnsi="Calibri" w:cs="Calibri"/>
                    <w:b/>
                    <w:bCs/>
                    <w:color w:val="44546A"/>
                    <w:lang w:eastAsia="en-GB"/>
                  </w:rPr>
                </w:rPrChange>
              </w:rPr>
            </w:pPr>
            <w:ins w:id="2951" w:author="Jules Schers" w:date="2023-01-12T12:53:00Z">
              <w:r w:rsidRPr="00E56A2B">
                <w:rPr>
                  <w:rFonts w:ascii="Calibri" w:eastAsia="Times New Roman" w:hAnsi="Calibri" w:cs="Calibri"/>
                  <w:b/>
                  <w:bCs/>
                  <w:color w:val="44546A"/>
                  <w:sz w:val="16"/>
                  <w:szCs w:val="16"/>
                  <w:lang w:eastAsia="en-GB"/>
                  <w:rPrChange w:id="2952" w:author="Jules Schers" w:date="2023-01-12T12:53:00Z">
                    <w:rPr>
                      <w:rFonts w:ascii="Calibri" w:eastAsia="Times New Roman" w:hAnsi="Calibri" w:cs="Calibri"/>
                      <w:b/>
                      <w:bCs/>
                      <w:color w:val="44546A"/>
                      <w:lang w:eastAsia="en-GB"/>
                    </w:rPr>
                  </w:rPrChange>
                </w:rPr>
                <w:t>&lt;---</w:t>
              </w:r>
            </w:ins>
          </w:p>
        </w:tc>
      </w:tr>
      <w:tr w:rsidR="00E56A2B" w:rsidRPr="00E56A2B" w14:paraId="009B3605" w14:textId="77777777" w:rsidTr="002C3D0F">
        <w:tblPrEx>
          <w:tblPrExChange w:id="2953" w:author="Jules Schers" w:date="2023-01-12T12:55:00Z">
            <w:tblPrEx>
              <w:tblW w:w="8623" w:type="dxa"/>
            </w:tblPrEx>
          </w:tblPrExChange>
        </w:tblPrEx>
        <w:trPr>
          <w:trHeight w:val="335"/>
          <w:ins w:id="2954" w:author="Jules Schers" w:date="2023-01-12T12:53:00Z"/>
          <w:trPrChange w:id="2955" w:author="Jules Schers" w:date="2023-01-12T12:55:00Z">
            <w:trPr>
              <w:trHeight w:val="1668"/>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2956"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319350" w14:textId="77777777" w:rsidR="00E56A2B" w:rsidRPr="00E56A2B" w:rsidRDefault="00E56A2B" w:rsidP="00E56A2B">
            <w:pPr>
              <w:spacing w:after="0" w:line="240" w:lineRule="auto"/>
              <w:jc w:val="right"/>
              <w:rPr>
                <w:ins w:id="2957" w:author="Jules Schers" w:date="2023-01-12T12:53:00Z"/>
                <w:rFonts w:ascii="Calibri" w:eastAsia="Times New Roman" w:hAnsi="Calibri" w:cs="Calibri"/>
                <w:color w:val="000000"/>
                <w:sz w:val="16"/>
                <w:szCs w:val="16"/>
                <w:lang w:eastAsia="en-GB"/>
                <w:rPrChange w:id="2958" w:author="Jules Schers" w:date="2023-01-12T12:53:00Z">
                  <w:rPr>
                    <w:ins w:id="2959" w:author="Jules Schers" w:date="2023-01-12T12:53:00Z"/>
                    <w:rFonts w:ascii="Calibri" w:eastAsia="Times New Roman" w:hAnsi="Calibri" w:cs="Calibri"/>
                    <w:color w:val="000000"/>
                    <w:lang w:eastAsia="en-GB"/>
                  </w:rPr>
                </w:rPrChange>
              </w:rPr>
            </w:pPr>
            <w:ins w:id="2960" w:author="Jules Schers" w:date="2023-01-12T12:53:00Z">
              <w:r w:rsidRPr="00E56A2B">
                <w:rPr>
                  <w:rFonts w:ascii="Calibri" w:eastAsia="Times New Roman" w:hAnsi="Calibri" w:cs="Calibri"/>
                  <w:color w:val="000000"/>
                  <w:sz w:val="16"/>
                  <w:szCs w:val="16"/>
                  <w:lang w:eastAsia="en-GB"/>
                  <w:rPrChange w:id="2961" w:author="Jules Schers" w:date="2023-01-12T12:53:00Z">
                    <w:rPr>
                      <w:rFonts w:ascii="Calibri" w:eastAsia="Times New Roman" w:hAnsi="Calibri" w:cs="Calibri"/>
                      <w:color w:val="000000"/>
                      <w:lang w:eastAsia="en-GB"/>
                    </w:rPr>
                  </w:rPrChange>
                </w:rPr>
                <w:t>2028</w:t>
              </w:r>
            </w:ins>
          </w:p>
        </w:tc>
        <w:tc>
          <w:tcPr>
            <w:tcW w:w="887" w:type="dxa"/>
            <w:tcBorders>
              <w:top w:val="nil"/>
              <w:left w:val="nil"/>
              <w:bottom w:val="single" w:sz="4" w:space="0" w:color="auto"/>
              <w:right w:val="single" w:sz="4" w:space="0" w:color="auto"/>
            </w:tcBorders>
            <w:shd w:val="clear" w:color="auto" w:fill="auto"/>
            <w:noWrap/>
            <w:vAlign w:val="bottom"/>
            <w:hideMark/>
            <w:tcPrChange w:id="2962"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57ED2912" w14:textId="77777777" w:rsidR="00E56A2B" w:rsidRPr="00E56A2B" w:rsidRDefault="00E56A2B" w:rsidP="00E56A2B">
            <w:pPr>
              <w:spacing w:after="0" w:line="240" w:lineRule="auto"/>
              <w:jc w:val="right"/>
              <w:rPr>
                <w:ins w:id="2963" w:author="Jules Schers" w:date="2023-01-12T12:53:00Z"/>
                <w:rFonts w:ascii="Calibri" w:eastAsia="Times New Roman" w:hAnsi="Calibri" w:cs="Calibri"/>
                <w:color w:val="000000"/>
                <w:sz w:val="16"/>
                <w:szCs w:val="16"/>
                <w:lang w:eastAsia="en-GB"/>
                <w:rPrChange w:id="2964" w:author="Jules Schers" w:date="2023-01-12T12:53:00Z">
                  <w:rPr>
                    <w:ins w:id="2965" w:author="Jules Schers" w:date="2023-01-12T12:53:00Z"/>
                    <w:rFonts w:ascii="Calibri" w:eastAsia="Times New Roman" w:hAnsi="Calibri" w:cs="Calibri"/>
                    <w:color w:val="000000"/>
                    <w:lang w:eastAsia="en-GB"/>
                  </w:rPr>
                </w:rPrChange>
              </w:rPr>
            </w:pPr>
            <w:ins w:id="2966" w:author="Jules Schers" w:date="2023-01-12T12:53:00Z">
              <w:r w:rsidRPr="00E56A2B">
                <w:rPr>
                  <w:rFonts w:ascii="Calibri" w:eastAsia="Times New Roman" w:hAnsi="Calibri" w:cs="Calibri"/>
                  <w:color w:val="000000"/>
                  <w:sz w:val="16"/>
                  <w:szCs w:val="16"/>
                  <w:lang w:eastAsia="en-GB"/>
                  <w:rPrChange w:id="2967" w:author="Jules Schers" w:date="2023-01-12T12:53:00Z">
                    <w:rPr>
                      <w:rFonts w:ascii="Calibri" w:eastAsia="Times New Roman" w:hAnsi="Calibri" w:cs="Calibri"/>
                      <w:color w:val="000000"/>
                      <w:lang w:eastAsia="en-GB"/>
                    </w:rPr>
                  </w:rPrChange>
                </w:rPr>
                <w:t>0,3699</w:t>
              </w:r>
            </w:ins>
          </w:p>
        </w:tc>
        <w:tc>
          <w:tcPr>
            <w:tcW w:w="897" w:type="dxa"/>
            <w:tcBorders>
              <w:top w:val="nil"/>
              <w:left w:val="nil"/>
              <w:bottom w:val="single" w:sz="4" w:space="0" w:color="auto"/>
              <w:right w:val="single" w:sz="4" w:space="0" w:color="auto"/>
            </w:tcBorders>
            <w:shd w:val="clear" w:color="auto" w:fill="auto"/>
            <w:noWrap/>
            <w:vAlign w:val="bottom"/>
            <w:hideMark/>
            <w:tcPrChange w:id="2968"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404D7C8B" w14:textId="77777777" w:rsidR="00E56A2B" w:rsidRPr="00E56A2B" w:rsidRDefault="00E56A2B" w:rsidP="00E56A2B">
            <w:pPr>
              <w:spacing w:after="0" w:line="240" w:lineRule="auto"/>
              <w:jc w:val="right"/>
              <w:rPr>
                <w:ins w:id="2969" w:author="Jules Schers" w:date="2023-01-12T12:53:00Z"/>
                <w:rFonts w:ascii="Calibri" w:eastAsia="Times New Roman" w:hAnsi="Calibri" w:cs="Calibri"/>
                <w:color w:val="000000"/>
                <w:sz w:val="16"/>
                <w:szCs w:val="16"/>
                <w:lang w:eastAsia="en-GB"/>
                <w:rPrChange w:id="2970" w:author="Jules Schers" w:date="2023-01-12T12:53:00Z">
                  <w:rPr>
                    <w:ins w:id="2971" w:author="Jules Schers" w:date="2023-01-12T12:53:00Z"/>
                    <w:rFonts w:ascii="Calibri" w:eastAsia="Times New Roman" w:hAnsi="Calibri" w:cs="Calibri"/>
                    <w:color w:val="000000"/>
                    <w:lang w:eastAsia="en-GB"/>
                  </w:rPr>
                </w:rPrChange>
              </w:rPr>
            </w:pPr>
            <w:ins w:id="2972" w:author="Jules Schers" w:date="2023-01-12T12:53:00Z">
              <w:r w:rsidRPr="00E56A2B">
                <w:rPr>
                  <w:rFonts w:ascii="Calibri" w:eastAsia="Times New Roman" w:hAnsi="Calibri" w:cs="Calibri"/>
                  <w:color w:val="000000"/>
                  <w:sz w:val="16"/>
                  <w:szCs w:val="16"/>
                  <w:lang w:eastAsia="en-GB"/>
                  <w:rPrChange w:id="2973" w:author="Jules Schers" w:date="2023-01-12T12:53:00Z">
                    <w:rPr>
                      <w:rFonts w:ascii="Calibri" w:eastAsia="Times New Roman" w:hAnsi="Calibri" w:cs="Calibri"/>
                      <w:color w:val="000000"/>
                      <w:lang w:eastAsia="en-GB"/>
                    </w:rPr>
                  </w:rPrChange>
                </w:rPr>
                <w:t>0,1452</w:t>
              </w:r>
            </w:ins>
          </w:p>
        </w:tc>
        <w:tc>
          <w:tcPr>
            <w:tcW w:w="767" w:type="dxa"/>
            <w:tcBorders>
              <w:top w:val="nil"/>
              <w:left w:val="nil"/>
              <w:bottom w:val="single" w:sz="4" w:space="0" w:color="auto"/>
              <w:right w:val="single" w:sz="4" w:space="0" w:color="auto"/>
            </w:tcBorders>
            <w:shd w:val="clear" w:color="auto" w:fill="auto"/>
            <w:noWrap/>
            <w:vAlign w:val="bottom"/>
            <w:hideMark/>
            <w:tcPrChange w:id="2974"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77AFB4A3" w14:textId="77777777" w:rsidR="00E56A2B" w:rsidRPr="00E56A2B" w:rsidRDefault="00E56A2B" w:rsidP="00E56A2B">
            <w:pPr>
              <w:spacing w:after="0" w:line="240" w:lineRule="auto"/>
              <w:jc w:val="right"/>
              <w:rPr>
                <w:ins w:id="2975" w:author="Jules Schers" w:date="2023-01-12T12:53:00Z"/>
                <w:rFonts w:ascii="Calibri" w:eastAsia="Times New Roman" w:hAnsi="Calibri" w:cs="Calibri"/>
                <w:color w:val="000000"/>
                <w:sz w:val="16"/>
                <w:szCs w:val="16"/>
                <w:lang w:eastAsia="en-GB"/>
                <w:rPrChange w:id="2976" w:author="Jules Schers" w:date="2023-01-12T12:53:00Z">
                  <w:rPr>
                    <w:ins w:id="2977" w:author="Jules Schers" w:date="2023-01-12T12:53:00Z"/>
                    <w:rFonts w:ascii="Calibri" w:eastAsia="Times New Roman" w:hAnsi="Calibri" w:cs="Calibri"/>
                    <w:color w:val="000000"/>
                    <w:lang w:eastAsia="en-GB"/>
                  </w:rPr>
                </w:rPrChange>
              </w:rPr>
            </w:pPr>
            <w:ins w:id="2978" w:author="Jules Schers" w:date="2023-01-12T12:53:00Z">
              <w:r w:rsidRPr="00E56A2B">
                <w:rPr>
                  <w:rFonts w:ascii="Calibri" w:eastAsia="Times New Roman" w:hAnsi="Calibri" w:cs="Calibri"/>
                  <w:color w:val="000000"/>
                  <w:sz w:val="16"/>
                  <w:szCs w:val="16"/>
                  <w:lang w:eastAsia="en-GB"/>
                  <w:rPrChange w:id="2979" w:author="Jules Schers" w:date="2023-01-12T12:53:00Z">
                    <w:rPr>
                      <w:rFonts w:ascii="Calibri" w:eastAsia="Times New Roman" w:hAnsi="Calibri" w:cs="Calibri"/>
                      <w:color w:val="000000"/>
                      <w:lang w:eastAsia="en-GB"/>
                    </w:rPr>
                  </w:rPrChange>
                </w:rPr>
                <w:t>0,0773</w:t>
              </w:r>
            </w:ins>
          </w:p>
        </w:tc>
        <w:tc>
          <w:tcPr>
            <w:tcW w:w="851" w:type="dxa"/>
            <w:tcBorders>
              <w:top w:val="nil"/>
              <w:left w:val="nil"/>
              <w:bottom w:val="single" w:sz="4" w:space="0" w:color="auto"/>
              <w:right w:val="single" w:sz="4" w:space="0" w:color="auto"/>
            </w:tcBorders>
            <w:shd w:val="clear" w:color="auto" w:fill="auto"/>
            <w:noWrap/>
            <w:vAlign w:val="bottom"/>
            <w:hideMark/>
            <w:tcPrChange w:id="2980"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2AB1D0BF" w14:textId="77777777" w:rsidR="00E56A2B" w:rsidRPr="00E56A2B" w:rsidRDefault="00E56A2B" w:rsidP="00E56A2B">
            <w:pPr>
              <w:spacing w:after="0" w:line="240" w:lineRule="auto"/>
              <w:jc w:val="right"/>
              <w:rPr>
                <w:ins w:id="2981" w:author="Jules Schers" w:date="2023-01-12T12:53:00Z"/>
                <w:rFonts w:ascii="Calibri" w:eastAsia="Times New Roman" w:hAnsi="Calibri" w:cs="Calibri"/>
                <w:color w:val="000000"/>
                <w:sz w:val="16"/>
                <w:szCs w:val="16"/>
                <w:lang w:eastAsia="en-GB"/>
                <w:rPrChange w:id="2982" w:author="Jules Schers" w:date="2023-01-12T12:53:00Z">
                  <w:rPr>
                    <w:ins w:id="2983" w:author="Jules Schers" w:date="2023-01-12T12:53:00Z"/>
                    <w:rFonts w:ascii="Calibri" w:eastAsia="Times New Roman" w:hAnsi="Calibri" w:cs="Calibri"/>
                    <w:color w:val="000000"/>
                    <w:lang w:eastAsia="en-GB"/>
                  </w:rPr>
                </w:rPrChange>
              </w:rPr>
            </w:pPr>
            <w:ins w:id="2984" w:author="Jules Schers" w:date="2023-01-12T12:53:00Z">
              <w:r w:rsidRPr="00E56A2B">
                <w:rPr>
                  <w:rFonts w:ascii="Calibri" w:eastAsia="Times New Roman" w:hAnsi="Calibri" w:cs="Calibri"/>
                  <w:color w:val="000000"/>
                  <w:sz w:val="16"/>
                  <w:szCs w:val="16"/>
                  <w:lang w:eastAsia="en-GB"/>
                  <w:rPrChange w:id="2985" w:author="Jules Schers" w:date="2023-01-12T12:53:00Z">
                    <w:rPr>
                      <w:rFonts w:ascii="Calibri" w:eastAsia="Times New Roman" w:hAnsi="Calibri" w:cs="Calibri"/>
                      <w:color w:val="000000"/>
                      <w:lang w:eastAsia="en-GB"/>
                    </w:rPr>
                  </w:rPrChange>
                </w:rPr>
                <w:t>0,0614</w:t>
              </w:r>
            </w:ins>
          </w:p>
        </w:tc>
        <w:tc>
          <w:tcPr>
            <w:tcW w:w="716" w:type="dxa"/>
            <w:tcBorders>
              <w:top w:val="nil"/>
              <w:left w:val="nil"/>
              <w:bottom w:val="single" w:sz="4" w:space="0" w:color="auto"/>
              <w:right w:val="single" w:sz="4" w:space="0" w:color="auto"/>
            </w:tcBorders>
            <w:shd w:val="clear" w:color="auto" w:fill="auto"/>
            <w:noWrap/>
            <w:vAlign w:val="bottom"/>
            <w:hideMark/>
            <w:tcPrChange w:id="2986"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02A1E8DC" w14:textId="77777777" w:rsidR="00E56A2B" w:rsidRPr="00E56A2B" w:rsidRDefault="00E56A2B" w:rsidP="00E56A2B">
            <w:pPr>
              <w:spacing w:after="0" w:line="240" w:lineRule="auto"/>
              <w:rPr>
                <w:ins w:id="2987" w:author="Jules Schers" w:date="2023-01-12T12:53:00Z"/>
                <w:rFonts w:ascii="Calibri" w:eastAsia="Times New Roman" w:hAnsi="Calibri" w:cs="Calibri"/>
                <w:color w:val="000000"/>
                <w:sz w:val="16"/>
                <w:szCs w:val="16"/>
                <w:lang w:eastAsia="en-GB"/>
                <w:rPrChange w:id="2988" w:author="Jules Schers" w:date="2023-01-12T12:53:00Z">
                  <w:rPr>
                    <w:ins w:id="2989" w:author="Jules Schers" w:date="2023-01-12T12:53:00Z"/>
                    <w:rFonts w:ascii="Calibri" w:eastAsia="Times New Roman" w:hAnsi="Calibri" w:cs="Calibri"/>
                    <w:color w:val="000000"/>
                    <w:lang w:eastAsia="en-GB"/>
                  </w:rPr>
                </w:rPrChange>
              </w:rPr>
            </w:pPr>
            <w:ins w:id="2990" w:author="Jules Schers" w:date="2023-01-12T12:53:00Z">
              <w:r w:rsidRPr="00E56A2B">
                <w:rPr>
                  <w:rFonts w:ascii="Calibri" w:eastAsia="Times New Roman" w:hAnsi="Calibri" w:cs="Calibri"/>
                  <w:color w:val="000000"/>
                  <w:sz w:val="16"/>
                  <w:szCs w:val="16"/>
                  <w:lang w:eastAsia="en-GB"/>
                  <w:rPrChange w:id="2991"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2992"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186EFF9D" w14:textId="77777777" w:rsidR="00E56A2B" w:rsidRPr="00E56A2B" w:rsidRDefault="00E56A2B" w:rsidP="00E56A2B">
            <w:pPr>
              <w:spacing w:after="0" w:line="240" w:lineRule="auto"/>
              <w:jc w:val="right"/>
              <w:rPr>
                <w:ins w:id="2993" w:author="Jules Schers" w:date="2023-01-12T12:53:00Z"/>
                <w:rFonts w:ascii="Calibri" w:eastAsia="Times New Roman" w:hAnsi="Calibri" w:cs="Calibri"/>
                <w:b/>
                <w:bCs/>
                <w:color w:val="44546A"/>
                <w:sz w:val="16"/>
                <w:szCs w:val="16"/>
                <w:lang w:eastAsia="en-GB"/>
                <w:rPrChange w:id="2994" w:author="Jules Schers" w:date="2023-01-12T12:53:00Z">
                  <w:rPr>
                    <w:ins w:id="2995" w:author="Jules Schers" w:date="2023-01-12T12:53:00Z"/>
                    <w:rFonts w:ascii="Calibri" w:eastAsia="Times New Roman" w:hAnsi="Calibri" w:cs="Calibri"/>
                    <w:b/>
                    <w:bCs/>
                    <w:color w:val="44546A"/>
                    <w:lang w:eastAsia="en-GB"/>
                  </w:rPr>
                </w:rPrChange>
              </w:rPr>
            </w:pPr>
            <w:ins w:id="2996" w:author="Jules Schers" w:date="2023-01-12T12:53:00Z">
              <w:r w:rsidRPr="00E56A2B">
                <w:rPr>
                  <w:rFonts w:ascii="Calibri" w:eastAsia="Times New Roman" w:hAnsi="Calibri" w:cs="Calibri"/>
                  <w:b/>
                  <w:bCs/>
                  <w:color w:val="44546A"/>
                  <w:sz w:val="16"/>
                  <w:szCs w:val="16"/>
                  <w:lang w:eastAsia="en-GB"/>
                  <w:rPrChange w:id="2997" w:author="Jules Schers" w:date="2023-01-12T12:53:00Z">
                    <w:rPr>
                      <w:rFonts w:ascii="Calibri" w:eastAsia="Times New Roman" w:hAnsi="Calibri" w:cs="Calibri"/>
                      <w:b/>
                      <w:bCs/>
                      <w:color w:val="44546A"/>
                      <w:lang w:eastAsia="en-GB"/>
                    </w:rPr>
                  </w:rPrChange>
                </w:rPr>
                <w:t>236%</w:t>
              </w:r>
            </w:ins>
          </w:p>
        </w:tc>
        <w:tc>
          <w:tcPr>
            <w:tcW w:w="796" w:type="dxa"/>
            <w:tcBorders>
              <w:top w:val="nil"/>
              <w:left w:val="nil"/>
              <w:bottom w:val="single" w:sz="4" w:space="0" w:color="auto"/>
              <w:right w:val="single" w:sz="4" w:space="0" w:color="auto"/>
            </w:tcBorders>
            <w:shd w:val="clear" w:color="auto" w:fill="auto"/>
            <w:noWrap/>
            <w:vAlign w:val="bottom"/>
            <w:hideMark/>
            <w:tcPrChange w:id="2998"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7550ECA5" w14:textId="77777777" w:rsidR="00E56A2B" w:rsidRPr="00E56A2B" w:rsidRDefault="00E56A2B" w:rsidP="00E56A2B">
            <w:pPr>
              <w:spacing w:after="0" w:line="240" w:lineRule="auto"/>
              <w:rPr>
                <w:ins w:id="2999" w:author="Jules Schers" w:date="2023-01-12T12:53:00Z"/>
                <w:rFonts w:ascii="Calibri" w:eastAsia="Times New Roman" w:hAnsi="Calibri" w:cs="Calibri"/>
                <w:b/>
                <w:bCs/>
                <w:color w:val="44546A"/>
                <w:sz w:val="16"/>
                <w:szCs w:val="16"/>
                <w:lang w:eastAsia="en-GB"/>
                <w:rPrChange w:id="3000" w:author="Jules Schers" w:date="2023-01-12T12:53:00Z">
                  <w:rPr>
                    <w:ins w:id="3001" w:author="Jules Schers" w:date="2023-01-12T12:53:00Z"/>
                    <w:rFonts w:ascii="Calibri" w:eastAsia="Times New Roman" w:hAnsi="Calibri" w:cs="Calibri"/>
                    <w:b/>
                    <w:bCs/>
                    <w:color w:val="44546A"/>
                    <w:lang w:eastAsia="en-GB"/>
                  </w:rPr>
                </w:rPrChange>
              </w:rPr>
            </w:pPr>
            <w:ins w:id="3002" w:author="Jules Schers" w:date="2023-01-12T12:53:00Z">
              <w:r w:rsidRPr="00E56A2B">
                <w:rPr>
                  <w:rFonts w:ascii="Calibri" w:eastAsia="Times New Roman" w:hAnsi="Calibri" w:cs="Calibri"/>
                  <w:b/>
                  <w:bCs/>
                  <w:color w:val="44546A"/>
                  <w:sz w:val="16"/>
                  <w:szCs w:val="16"/>
                  <w:lang w:eastAsia="en-GB"/>
                  <w:rPrChange w:id="3003"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3004"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3C937924" w14:textId="77777777" w:rsidR="00E56A2B" w:rsidRPr="00E56A2B" w:rsidRDefault="00E56A2B" w:rsidP="00E56A2B">
            <w:pPr>
              <w:spacing w:after="0" w:line="240" w:lineRule="auto"/>
              <w:rPr>
                <w:ins w:id="3005" w:author="Jules Schers" w:date="2023-01-12T12:53:00Z"/>
                <w:rFonts w:ascii="Calibri" w:eastAsia="Times New Roman" w:hAnsi="Calibri" w:cs="Calibri"/>
                <w:b/>
                <w:bCs/>
                <w:color w:val="44546A"/>
                <w:sz w:val="16"/>
                <w:szCs w:val="16"/>
                <w:lang w:eastAsia="en-GB"/>
                <w:rPrChange w:id="3006" w:author="Jules Schers" w:date="2023-01-12T12:53:00Z">
                  <w:rPr>
                    <w:ins w:id="3007" w:author="Jules Schers" w:date="2023-01-12T12:53:00Z"/>
                    <w:rFonts w:ascii="Calibri" w:eastAsia="Times New Roman" w:hAnsi="Calibri" w:cs="Calibri"/>
                    <w:b/>
                    <w:bCs/>
                    <w:color w:val="44546A"/>
                    <w:lang w:eastAsia="en-GB"/>
                  </w:rPr>
                </w:rPrChange>
              </w:rPr>
            </w:pPr>
            <w:ins w:id="3008" w:author="Jules Schers" w:date="2023-01-12T12:53:00Z">
              <w:r w:rsidRPr="00E56A2B">
                <w:rPr>
                  <w:rFonts w:ascii="Calibri" w:eastAsia="Times New Roman" w:hAnsi="Calibri" w:cs="Calibri"/>
                  <w:b/>
                  <w:bCs/>
                  <w:color w:val="44546A"/>
                  <w:sz w:val="16"/>
                  <w:szCs w:val="16"/>
                  <w:lang w:eastAsia="en-GB"/>
                  <w:rPrChange w:id="3009" w:author="Jules Schers" w:date="2023-01-12T12:53:00Z">
                    <w:rPr>
                      <w:rFonts w:ascii="Calibri" w:eastAsia="Times New Roman" w:hAnsi="Calibri" w:cs="Calibri"/>
                      <w:b/>
                      <w:bCs/>
                      <w:color w:val="44546A"/>
                      <w:lang w:eastAsia="en-GB"/>
                    </w:rPr>
                  </w:rPrChange>
                </w:rPr>
                <w:t>&lt;---</w:t>
              </w:r>
            </w:ins>
          </w:p>
        </w:tc>
      </w:tr>
      <w:tr w:rsidR="00E56A2B" w:rsidRPr="00E56A2B" w14:paraId="66D0F8C7" w14:textId="77777777" w:rsidTr="002C3D0F">
        <w:tblPrEx>
          <w:tblPrExChange w:id="3010" w:author="Jules Schers" w:date="2023-01-12T12:55:00Z">
            <w:tblPrEx>
              <w:tblW w:w="8623" w:type="dxa"/>
            </w:tblPrEx>
          </w:tblPrExChange>
        </w:tblPrEx>
        <w:trPr>
          <w:trHeight w:val="300"/>
          <w:ins w:id="3011" w:author="Jules Schers" w:date="2023-01-12T12:53:00Z"/>
          <w:trPrChange w:id="3012"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3013"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740C6C" w14:textId="77777777" w:rsidR="00E56A2B" w:rsidRPr="00E56A2B" w:rsidRDefault="00E56A2B" w:rsidP="00E56A2B">
            <w:pPr>
              <w:spacing w:after="0" w:line="240" w:lineRule="auto"/>
              <w:jc w:val="right"/>
              <w:rPr>
                <w:ins w:id="3014" w:author="Jules Schers" w:date="2023-01-12T12:53:00Z"/>
                <w:rFonts w:ascii="Calibri" w:eastAsia="Times New Roman" w:hAnsi="Calibri" w:cs="Calibri"/>
                <w:color w:val="000000"/>
                <w:sz w:val="16"/>
                <w:szCs w:val="16"/>
                <w:lang w:eastAsia="en-GB"/>
                <w:rPrChange w:id="3015" w:author="Jules Schers" w:date="2023-01-12T12:53:00Z">
                  <w:rPr>
                    <w:ins w:id="3016" w:author="Jules Schers" w:date="2023-01-12T12:53:00Z"/>
                    <w:rFonts w:ascii="Calibri" w:eastAsia="Times New Roman" w:hAnsi="Calibri" w:cs="Calibri"/>
                    <w:color w:val="000000"/>
                    <w:lang w:eastAsia="en-GB"/>
                  </w:rPr>
                </w:rPrChange>
              </w:rPr>
            </w:pPr>
            <w:ins w:id="3017" w:author="Jules Schers" w:date="2023-01-12T12:53:00Z">
              <w:r w:rsidRPr="00E56A2B">
                <w:rPr>
                  <w:rFonts w:ascii="Calibri" w:eastAsia="Times New Roman" w:hAnsi="Calibri" w:cs="Calibri"/>
                  <w:color w:val="000000"/>
                  <w:sz w:val="16"/>
                  <w:szCs w:val="16"/>
                  <w:lang w:eastAsia="en-GB"/>
                  <w:rPrChange w:id="3018" w:author="Jules Schers" w:date="2023-01-12T12:53:00Z">
                    <w:rPr>
                      <w:rFonts w:ascii="Calibri" w:eastAsia="Times New Roman" w:hAnsi="Calibri" w:cs="Calibri"/>
                      <w:color w:val="000000"/>
                      <w:lang w:eastAsia="en-GB"/>
                    </w:rPr>
                  </w:rPrChange>
                </w:rPr>
                <w:t>2029</w:t>
              </w:r>
            </w:ins>
          </w:p>
        </w:tc>
        <w:tc>
          <w:tcPr>
            <w:tcW w:w="887" w:type="dxa"/>
            <w:tcBorders>
              <w:top w:val="nil"/>
              <w:left w:val="nil"/>
              <w:bottom w:val="single" w:sz="4" w:space="0" w:color="auto"/>
              <w:right w:val="single" w:sz="4" w:space="0" w:color="auto"/>
            </w:tcBorders>
            <w:shd w:val="clear" w:color="auto" w:fill="auto"/>
            <w:noWrap/>
            <w:vAlign w:val="bottom"/>
            <w:hideMark/>
            <w:tcPrChange w:id="3019"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480D6453" w14:textId="77777777" w:rsidR="00E56A2B" w:rsidRPr="00E56A2B" w:rsidRDefault="00E56A2B" w:rsidP="00E56A2B">
            <w:pPr>
              <w:spacing w:after="0" w:line="240" w:lineRule="auto"/>
              <w:jc w:val="right"/>
              <w:rPr>
                <w:ins w:id="3020" w:author="Jules Schers" w:date="2023-01-12T12:53:00Z"/>
                <w:rFonts w:ascii="Calibri" w:eastAsia="Times New Roman" w:hAnsi="Calibri" w:cs="Calibri"/>
                <w:color w:val="000000"/>
                <w:sz w:val="16"/>
                <w:szCs w:val="16"/>
                <w:lang w:eastAsia="en-GB"/>
                <w:rPrChange w:id="3021" w:author="Jules Schers" w:date="2023-01-12T12:53:00Z">
                  <w:rPr>
                    <w:ins w:id="3022" w:author="Jules Schers" w:date="2023-01-12T12:53:00Z"/>
                    <w:rFonts w:ascii="Calibri" w:eastAsia="Times New Roman" w:hAnsi="Calibri" w:cs="Calibri"/>
                    <w:color w:val="000000"/>
                    <w:lang w:eastAsia="en-GB"/>
                  </w:rPr>
                </w:rPrChange>
              </w:rPr>
            </w:pPr>
            <w:ins w:id="3023" w:author="Jules Schers" w:date="2023-01-12T12:53:00Z">
              <w:r w:rsidRPr="00E56A2B">
                <w:rPr>
                  <w:rFonts w:ascii="Calibri" w:eastAsia="Times New Roman" w:hAnsi="Calibri" w:cs="Calibri"/>
                  <w:color w:val="000000"/>
                  <w:sz w:val="16"/>
                  <w:szCs w:val="16"/>
                  <w:lang w:eastAsia="en-GB"/>
                  <w:rPrChange w:id="3024" w:author="Jules Schers" w:date="2023-01-12T12:53:00Z">
                    <w:rPr>
                      <w:rFonts w:ascii="Calibri" w:eastAsia="Times New Roman" w:hAnsi="Calibri" w:cs="Calibri"/>
                      <w:color w:val="000000"/>
                      <w:lang w:eastAsia="en-GB"/>
                    </w:rPr>
                  </w:rPrChange>
                </w:rPr>
                <w:t>0,3714</w:t>
              </w:r>
            </w:ins>
          </w:p>
        </w:tc>
        <w:tc>
          <w:tcPr>
            <w:tcW w:w="897" w:type="dxa"/>
            <w:tcBorders>
              <w:top w:val="nil"/>
              <w:left w:val="nil"/>
              <w:bottom w:val="single" w:sz="4" w:space="0" w:color="auto"/>
              <w:right w:val="single" w:sz="4" w:space="0" w:color="auto"/>
            </w:tcBorders>
            <w:shd w:val="clear" w:color="auto" w:fill="auto"/>
            <w:noWrap/>
            <w:vAlign w:val="bottom"/>
            <w:hideMark/>
            <w:tcPrChange w:id="3025"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44CEA855" w14:textId="77777777" w:rsidR="00E56A2B" w:rsidRPr="00E56A2B" w:rsidRDefault="00E56A2B" w:rsidP="00E56A2B">
            <w:pPr>
              <w:spacing w:after="0" w:line="240" w:lineRule="auto"/>
              <w:jc w:val="right"/>
              <w:rPr>
                <w:ins w:id="3026" w:author="Jules Schers" w:date="2023-01-12T12:53:00Z"/>
                <w:rFonts w:ascii="Calibri" w:eastAsia="Times New Roman" w:hAnsi="Calibri" w:cs="Calibri"/>
                <w:color w:val="000000"/>
                <w:sz w:val="16"/>
                <w:szCs w:val="16"/>
                <w:lang w:eastAsia="en-GB"/>
                <w:rPrChange w:id="3027" w:author="Jules Schers" w:date="2023-01-12T12:53:00Z">
                  <w:rPr>
                    <w:ins w:id="3028" w:author="Jules Schers" w:date="2023-01-12T12:53:00Z"/>
                    <w:rFonts w:ascii="Calibri" w:eastAsia="Times New Roman" w:hAnsi="Calibri" w:cs="Calibri"/>
                    <w:color w:val="000000"/>
                    <w:lang w:eastAsia="en-GB"/>
                  </w:rPr>
                </w:rPrChange>
              </w:rPr>
            </w:pPr>
            <w:ins w:id="3029" w:author="Jules Schers" w:date="2023-01-12T12:53:00Z">
              <w:r w:rsidRPr="00E56A2B">
                <w:rPr>
                  <w:rFonts w:ascii="Calibri" w:eastAsia="Times New Roman" w:hAnsi="Calibri" w:cs="Calibri"/>
                  <w:color w:val="000000"/>
                  <w:sz w:val="16"/>
                  <w:szCs w:val="16"/>
                  <w:lang w:eastAsia="en-GB"/>
                  <w:rPrChange w:id="3030" w:author="Jules Schers" w:date="2023-01-12T12:53:00Z">
                    <w:rPr>
                      <w:rFonts w:ascii="Calibri" w:eastAsia="Times New Roman" w:hAnsi="Calibri" w:cs="Calibri"/>
                      <w:color w:val="000000"/>
                      <w:lang w:eastAsia="en-GB"/>
                    </w:rPr>
                  </w:rPrChange>
                </w:rPr>
                <w:t>0,1457</w:t>
              </w:r>
            </w:ins>
          </w:p>
        </w:tc>
        <w:tc>
          <w:tcPr>
            <w:tcW w:w="767" w:type="dxa"/>
            <w:tcBorders>
              <w:top w:val="nil"/>
              <w:left w:val="nil"/>
              <w:bottom w:val="single" w:sz="4" w:space="0" w:color="auto"/>
              <w:right w:val="single" w:sz="4" w:space="0" w:color="auto"/>
            </w:tcBorders>
            <w:shd w:val="clear" w:color="auto" w:fill="auto"/>
            <w:noWrap/>
            <w:vAlign w:val="bottom"/>
            <w:hideMark/>
            <w:tcPrChange w:id="3031"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471C9919" w14:textId="77777777" w:rsidR="00E56A2B" w:rsidRPr="00E56A2B" w:rsidRDefault="00E56A2B" w:rsidP="00E56A2B">
            <w:pPr>
              <w:spacing w:after="0" w:line="240" w:lineRule="auto"/>
              <w:jc w:val="right"/>
              <w:rPr>
                <w:ins w:id="3032" w:author="Jules Schers" w:date="2023-01-12T12:53:00Z"/>
                <w:rFonts w:ascii="Calibri" w:eastAsia="Times New Roman" w:hAnsi="Calibri" w:cs="Calibri"/>
                <w:color w:val="000000"/>
                <w:sz w:val="16"/>
                <w:szCs w:val="16"/>
                <w:lang w:eastAsia="en-GB"/>
                <w:rPrChange w:id="3033" w:author="Jules Schers" w:date="2023-01-12T12:53:00Z">
                  <w:rPr>
                    <w:ins w:id="3034" w:author="Jules Schers" w:date="2023-01-12T12:53:00Z"/>
                    <w:rFonts w:ascii="Calibri" w:eastAsia="Times New Roman" w:hAnsi="Calibri" w:cs="Calibri"/>
                    <w:color w:val="000000"/>
                    <w:lang w:eastAsia="en-GB"/>
                  </w:rPr>
                </w:rPrChange>
              </w:rPr>
            </w:pPr>
            <w:ins w:id="3035" w:author="Jules Schers" w:date="2023-01-12T12:53:00Z">
              <w:r w:rsidRPr="00E56A2B">
                <w:rPr>
                  <w:rFonts w:ascii="Calibri" w:eastAsia="Times New Roman" w:hAnsi="Calibri" w:cs="Calibri"/>
                  <w:color w:val="000000"/>
                  <w:sz w:val="16"/>
                  <w:szCs w:val="16"/>
                  <w:lang w:eastAsia="en-GB"/>
                  <w:rPrChange w:id="3036" w:author="Jules Schers" w:date="2023-01-12T12:53:00Z">
                    <w:rPr>
                      <w:rFonts w:ascii="Calibri" w:eastAsia="Times New Roman" w:hAnsi="Calibri" w:cs="Calibri"/>
                      <w:color w:val="000000"/>
                      <w:lang w:eastAsia="en-GB"/>
                    </w:rPr>
                  </w:rPrChange>
                </w:rPr>
                <w:t>0,0776</w:t>
              </w:r>
            </w:ins>
          </w:p>
        </w:tc>
        <w:tc>
          <w:tcPr>
            <w:tcW w:w="851" w:type="dxa"/>
            <w:tcBorders>
              <w:top w:val="nil"/>
              <w:left w:val="nil"/>
              <w:bottom w:val="single" w:sz="4" w:space="0" w:color="auto"/>
              <w:right w:val="single" w:sz="4" w:space="0" w:color="auto"/>
            </w:tcBorders>
            <w:shd w:val="clear" w:color="auto" w:fill="auto"/>
            <w:noWrap/>
            <w:vAlign w:val="bottom"/>
            <w:hideMark/>
            <w:tcPrChange w:id="3037"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2F2A3437" w14:textId="77777777" w:rsidR="00E56A2B" w:rsidRPr="00E56A2B" w:rsidRDefault="00E56A2B" w:rsidP="00E56A2B">
            <w:pPr>
              <w:spacing w:after="0" w:line="240" w:lineRule="auto"/>
              <w:jc w:val="right"/>
              <w:rPr>
                <w:ins w:id="3038" w:author="Jules Schers" w:date="2023-01-12T12:53:00Z"/>
                <w:rFonts w:ascii="Calibri" w:eastAsia="Times New Roman" w:hAnsi="Calibri" w:cs="Calibri"/>
                <w:color w:val="000000"/>
                <w:sz w:val="16"/>
                <w:szCs w:val="16"/>
                <w:lang w:eastAsia="en-GB"/>
                <w:rPrChange w:id="3039" w:author="Jules Schers" w:date="2023-01-12T12:53:00Z">
                  <w:rPr>
                    <w:ins w:id="3040" w:author="Jules Schers" w:date="2023-01-12T12:53:00Z"/>
                    <w:rFonts w:ascii="Calibri" w:eastAsia="Times New Roman" w:hAnsi="Calibri" w:cs="Calibri"/>
                    <w:color w:val="000000"/>
                    <w:lang w:eastAsia="en-GB"/>
                  </w:rPr>
                </w:rPrChange>
              </w:rPr>
            </w:pPr>
            <w:ins w:id="3041" w:author="Jules Schers" w:date="2023-01-12T12:53:00Z">
              <w:r w:rsidRPr="00E56A2B">
                <w:rPr>
                  <w:rFonts w:ascii="Calibri" w:eastAsia="Times New Roman" w:hAnsi="Calibri" w:cs="Calibri"/>
                  <w:color w:val="000000"/>
                  <w:sz w:val="16"/>
                  <w:szCs w:val="16"/>
                  <w:lang w:eastAsia="en-GB"/>
                  <w:rPrChange w:id="3042" w:author="Jules Schers" w:date="2023-01-12T12:53:00Z">
                    <w:rPr>
                      <w:rFonts w:ascii="Calibri" w:eastAsia="Times New Roman" w:hAnsi="Calibri" w:cs="Calibri"/>
                      <w:color w:val="000000"/>
                      <w:lang w:eastAsia="en-GB"/>
                    </w:rPr>
                  </w:rPrChange>
                </w:rPr>
                <w:t>0,0616</w:t>
              </w:r>
            </w:ins>
          </w:p>
        </w:tc>
        <w:tc>
          <w:tcPr>
            <w:tcW w:w="716" w:type="dxa"/>
            <w:tcBorders>
              <w:top w:val="nil"/>
              <w:left w:val="nil"/>
              <w:bottom w:val="single" w:sz="4" w:space="0" w:color="auto"/>
              <w:right w:val="single" w:sz="4" w:space="0" w:color="auto"/>
            </w:tcBorders>
            <w:shd w:val="clear" w:color="auto" w:fill="auto"/>
            <w:noWrap/>
            <w:vAlign w:val="bottom"/>
            <w:hideMark/>
            <w:tcPrChange w:id="3043"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0121FD8C" w14:textId="77777777" w:rsidR="00E56A2B" w:rsidRPr="00E56A2B" w:rsidRDefault="00E56A2B" w:rsidP="00E56A2B">
            <w:pPr>
              <w:spacing w:after="0" w:line="240" w:lineRule="auto"/>
              <w:rPr>
                <w:ins w:id="3044" w:author="Jules Schers" w:date="2023-01-12T12:53:00Z"/>
                <w:rFonts w:ascii="Calibri" w:eastAsia="Times New Roman" w:hAnsi="Calibri" w:cs="Calibri"/>
                <w:color w:val="000000"/>
                <w:sz w:val="16"/>
                <w:szCs w:val="16"/>
                <w:lang w:eastAsia="en-GB"/>
                <w:rPrChange w:id="3045" w:author="Jules Schers" w:date="2023-01-12T12:53:00Z">
                  <w:rPr>
                    <w:ins w:id="3046" w:author="Jules Schers" w:date="2023-01-12T12:53:00Z"/>
                    <w:rFonts w:ascii="Calibri" w:eastAsia="Times New Roman" w:hAnsi="Calibri" w:cs="Calibri"/>
                    <w:color w:val="000000"/>
                    <w:lang w:eastAsia="en-GB"/>
                  </w:rPr>
                </w:rPrChange>
              </w:rPr>
            </w:pPr>
            <w:ins w:id="3047" w:author="Jules Schers" w:date="2023-01-12T12:53:00Z">
              <w:r w:rsidRPr="00E56A2B">
                <w:rPr>
                  <w:rFonts w:ascii="Calibri" w:eastAsia="Times New Roman" w:hAnsi="Calibri" w:cs="Calibri"/>
                  <w:color w:val="000000"/>
                  <w:sz w:val="16"/>
                  <w:szCs w:val="16"/>
                  <w:lang w:eastAsia="en-GB"/>
                  <w:rPrChange w:id="3048"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3049"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100895FD" w14:textId="77777777" w:rsidR="00E56A2B" w:rsidRPr="00E56A2B" w:rsidRDefault="00E56A2B" w:rsidP="00E56A2B">
            <w:pPr>
              <w:spacing w:after="0" w:line="240" w:lineRule="auto"/>
              <w:jc w:val="right"/>
              <w:rPr>
                <w:ins w:id="3050" w:author="Jules Schers" w:date="2023-01-12T12:53:00Z"/>
                <w:rFonts w:ascii="Calibri" w:eastAsia="Times New Roman" w:hAnsi="Calibri" w:cs="Calibri"/>
                <w:b/>
                <w:bCs/>
                <w:color w:val="44546A"/>
                <w:sz w:val="16"/>
                <w:szCs w:val="16"/>
                <w:lang w:eastAsia="en-GB"/>
                <w:rPrChange w:id="3051" w:author="Jules Schers" w:date="2023-01-12T12:53:00Z">
                  <w:rPr>
                    <w:ins w:id="3052" w:author="Jules Schers" w:date="2023-01-12T12:53:00Z"/>
                    <w:rFonts w:ascii="Calibri" w:eastAsia="Times New Roman" w:hAnsi="Calibri" w:cs="Calibri"/>
                    <w:b/>
                    <w:bCs/>
                    <w:color w:val="44546A"/>
                    <w:lang w:eastAsia="en-GB"/>
                  </w:rPr>
                </w:rPrChange>
              </w:rPr>
            </w:pPr>
            <w:ins w:id="3053" w:author="Jules Schers" w:date="2023-01-12T12:53:00Z">
              <w:r w:rsidRPr="00E56A2B">
                <w:rPr>
                  <w:rFonts w:ascii="Calibri" w:eastAsia="Times New Roman" w:hAnsi="Calibri" w:cs="Calibri"/>
                  <w:b/>
                  <w:bCs/>
                  <w:color w:val="44546A"/>
                  <w:sz w:val="16"/>
                  <w:szCs w:val="16"/>
                  <w:lang w:eastAsia="en-GB"/>
                  <w:rPrChange w:id="3054" w:author="Jules Schers" w:date="2023-01-12T12:53:00Z">
                    <w:rPr>
                      <w:rFonts w:ascii="Calibri" w:eastAsia="Times New Roman" w:hAnsi="Calibri" w:cs="Calibri"/>
                      <w:b/>
                      <w:bCs/>
                      <w:color w:val="44546A"/>
                      <w:lang w:eastAsia="en-GB"/>
                    </w:rPr>
                  </w:rPrChange>
                </w:rPr>
                <w:t>237%</w:t>
              </w:r>
            </w:ins>
          </w:p>
        </w:tc>
        <w:tc>
          <w:tcPr>
            <w:tcW w:w="796" w:type="dxa"/>
            <w:tcBorders>
              <w:top w:val="nil"/>
              <w:left w:val="nil"/>
              <w:bottom w:val="single" w:sz="4" w:space="0" w:color="auto"/>
              <w:right w:val="single" w:sz="4" w:space="0" w:color="auto"/>
            </w:tcBorders>
            <w:shd w:val="clear" w:color="auto" w:fill="auto"/>
            <w:noWrap/>
            <w:vAlign w:val="bottom"/>
            <w:hideMark/>
            <w:tcPrChange w:id="3055"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346ED23E" w14:textId="77777777" w:rsidR="00E56A2B" w:rsidRPr="00E56A2B" w:rsidRDefault="00E56A2B" w:rsidP="00E56A2B">
            <w:pPr>
              <w:spacing w:after="0" w:line="240" w:lineRule="auto"/>
              <w:rPr>
                <w:ins w:id="3056" w:author="Jules Schers" w:date="2023-01-12T12:53:00Z"/>
                <w:rFonts w:ascii="Calibri" w:eastAsia="Times New Roman" w:hAnsi="Calibri" w:cs="Calibri"/>
                <w:b/>
                <w:bCs/>
                <w:color w:val="44546A"/>
                <w:sz w:val="16"/>
                <w:szCs w:val="16"/>
                <w:lang w:eastAsia="en-GB"/>
                <w:rPrChange w:id="3057" w:author="Jules Schers" w:date="2023-01-12T12:53:00Z">
                  <w:rPr>
                    <w:ins w:id="3058" w:author="Jules Schers" w:date="2023-01-12T12:53:00Z"/>
                    <w:rFonts w:ascii="Calibri" w:eastAsia="Times New Roman" w:hAnsi="Calibri" w:cs="Calibri"/>
                    <w:b/>
                    <w:bCs/>
                    <w:color w:val="44546A"/>
                    <w:lang w:eastAsia="en-GB"/>
                  </w:rPr>
                </w:rPrChange>
              </w:rPr>
            </w:pPr>
            <w:ins w:id="3059" w:author="Jules Schers" w:date="2023-01-12T12:53:00Z">
              <w:r w:rsidRPr="00E56A2B">
                <w:rPr>
                  <w:rFonts w:ascii="Calibri" w:eastAsia="Times New Roman" w:hAnsi="Calibri" w:cs="Calibri"/>
                  <w:b/>
                  <w:bCs/>
                  <w:color w:val="44546A"/>
                  <w:sz w:val="16"/>
                  <w:szCs w:val="16"/>
                  <w:lang w:eastAsia="en-GB"/>
                  <w:rPrChange w:id="3060"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3061"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1A8476DF" w14:textId="77777777" w:rsidR="00E56A2B" w:rsidRPr="00E56A2B" w:rsidRDefault="00E56A2B" w:rsidP="00E56A2B">
            <w:pPr>
              <w:spacing w:after="0" w:line="240" w:lineRule="auto"/>
              <w:rPr>
                <w:ins w:id="3062" w:author="Jules Schers" w:date="2023-01-12T12:53:00Z"/>
                <w:rFonts w:ascii="Calibri" w:eastAsia="Times New Roman" w:hAnsi="Calibri" w:cs="Calibri"/>
                <w:b/>
                <w:bCs/>
                <w:color w:val="44546A"/>
                <w:sz w:val="16"/>
                <w:szCs w:val="16"/>
                <w:lang w:eastAsia="en-GB"/>
                <w:rPrChange w:id="3063" w:author="Jules Schers" w:date="2023-01-12T12:53:00Z">
                  <w:rPr>
                    <w:ins w:id="3064" w:author="Jules Schers" w:date="2023-01-12T12:53:00Z"/>
                    <w:rFonts w:ascii="Calibri" w:eastAsia="Times New Roman" w:hAnsi="Calibri" w:cs="Calibri"/>
                    <w:b/>
                    <w:bCs/>
                    <w:color w:val="44546A"/>
                    <w:lang w:eastAsia="en-GB"/>
                  </w:rPr>
                </w:rPrChange>
              </w:rPr>
            </w:pPr>
            <w:ins w:id="3065" w:author="Jules Schers" w:date="2023-01-12T12:53:00Z">
              <w:r w:rsidRPr="00E56A2B">
                <w:rPr>
                  <w:rFonts w:ascii="Calibri" w:eastAsia="Times New Roman" w:hAnsi="Calibri" w:cs="Calibri"/>
                  <w:b/>
                  <w:bCs/>
                  <w:color w:val="44546A"/>
                  <w:sz w:val="16"/>
                  <w:szCs w:val="16"/>
                  <w:lang w:eastAsia="en-GB"/>
                  <w:rPrChange w:id="3066" w:author="Jules Schers" w:date="2023-01-12T12:53:00Z">
                    <w:rPr>
                      <w:rFonts w:ascii="Calibri" w:eastAsia="Times New Roman" w:hAnsi="Calibri" w:cs="Calibri"/>
                      <w:b/>
                      <w:bCs/>
                      <w:color w:val="44546A"/>
                      <w:lang w:eastAsia="en-GB"/>
                    </w:rPr>
                  </w:rPrChange>
                </w:rPr>
                <w:t>&lt;---</w:t>
              </w:r>
            </w:ins>
          </w:p>
        </w:tc>
      </w:tr>
      <w:tr w:rsidR="00E56A2B" w:rsidRPr="00E56A2B" w14:paraId="2873965F" w14:textId="77777777" w:rsidTr="002C3D0F">
        <w:tblPrEx>
          <w:tblPrExChange w:id="3067" w:author="Jules Schers" w:date="2023-01-12T12:55:00Z">
            <w:tblPrEx>
              <w:tblW w:w="8623" w:type="dxa"/>
            </w:tblPrEx>
          </w:tblPrExChange>
        </w:tblPrEx>
        <w:trPr>
          <w:trHeight w:val="300"/>
          <w:ins w:id="3068" w:author="Jules Schers" w:date="2023-01-12T12:53:00Z"/>
          <w:trPrChange w:id="3069" w:author="Jules Schers" w:date="2023-01-12T12:55:00Z">
            <w:trPr>
              <w:trHeight w:val="300"/>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3070"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E4CF7B" w14:textId="77777777" w:rsidR="00E56A2B" w:rsidRPr="00E56A2B" w:rsidRDefault="00E56A2B" w:rsidP="00E56A2B">
            <w:pPr>
              <w:spacing w:after="0" w:line="240" w:lineRule="auto"/>
              <w:jc w:val="right"/>
              <w:rPr>
                <w:ins w:id="3071" w:author="Jules Schers" w:date="2023-01-12T12:53:00Z"/>
                <w:rFonts w:ascii="Calibri" w:eastAsia="Times New Roman" w:hAnsi="Calibri" w:cs="Calibri"/>
                <w:color w:val="000000"/>
                <w:sz w:val="16"/>
                <w:szCs w:val="16"/>
                <w:lang w:eastAsia="en-GB"/>
                <w:rPrChange w:id="3072" w:author="Jules Schers" w:date="2023-01-12T12:53:00Z">
                  <w:rPr>
                    <w:ins w:id="3073" w:author="Jules Schers" w:date="2023-01-12T12:53:00Z"/>
                    <w:rFonts w:ascii="Calibri" w:eastAsia="Times New Roman" w:hAnsi="Calibri" w:cs="Calibri"/>
                    <w:color w:val="000000"/>
                    <w:lang w:eastAsia="en-GB"/>
                  </w:rPr>
                </w:rPrChange>
              </w:rPr>
            </w:pPr>
            <w:ins w:id="3074" w:author="Jules Schers" w:date="2023-01-12T12:53:00Z">
              <w:r w:rsidRPr="00E56A2B">
                <w:rPr>
                  <w:rFonts w:ascii="Calibri" w:eastAsia="Times New Roman" w:hAnsi="Calibri" w:cs="Calibri"/>
                  <w:color w:val="000000"/>
                  <w:sz w:val="16"/>
                  <w:szCs w:val="16"/>
                  <w:lang w:eastAsia="en-GB"/>
                  <w:rPrChange w:id="3075" w:author="Jules Schers" w:date="2023-01-12T12:53:00Z">
                    <w:rPr>
                      <w:rFonts w:ascii="Calibri" w:eastAsia="Times New Roman" w:hAnsi="Calibri" w:cs="Calibri"/>
                      <w:color w:val="000000"/>
                      <w:lang w:eastAsia="en-GB"/>
                    </w:rPr>
                  </w:rPrChange>
                </w:rPr>
                <w:t>2030</w:t>
              </w:r>
            </w:ins>
          </w:p>
        </w:tc>
        <w:tc>
          <w:tcPr>
            <w:tcW w:w="887" w:type="dxa"/>
            <w:tcBorders>
              <w:top w:val="nil"/>
              <w:left w:val="nil"/>
              <w:bottom w:val="single" w:sz="4" w:space="0" w:color="auto"/>
              <w:right w:val="single" w:sz="4" w:space="0" w:color="auto"/>
            </w:tcBorders>
            <w:shd w:val="clear" w:color="auto" w:fill="auto"/>
            <w:noWrap/>
            <w:vAlign w:val="bottom"/>
            <w:hideMark/>
            <w:tcPrChange w:id="3076"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59F89A77" w14:textId="77777777" w:rsidR="00E56A2B" w:rsidRPr="00E56A2B" w:rsidRDefault="00E56A2B" w:rsidP="00E56A2B">
            <w:pPr>
              <w:spacing w:after="0" w:line="240" w:lineRule="auto"/>
              <w:jc w:val="right"/>
              <w:rPr>
                <w:ins w:id="3077" w:author="Jules Schers" w:date="2023-01-12T12:53:00Z"/>
                <w:rFonts w:ascii="Calibri" w:eastAsia="Times New Roman" w:hAnsi="Calibri" w:cs="Calibri"/>
                <w:color w:val="000000"/>
                <w:sz w:val="16"/>
                <w:szCs w:val="16"/>
                <w:lang w:eastAsia="en-GB"/>
                <w:rPrChange w:id="3078" w:author="Jules Schers" w:date="2023-01-12T12:53:00Z">
                  <w:rPr>
                    <w:ins w:id="3079" w:author="Jules Schers" w:date="2023-01-12T12:53:00Z"/>
                    <w:rFonts w:ascii="Calibri" w:eastAsia="Times New Roman" w:hAnsi="Calibri" w:cs="Calibri"/>
                    <w:color w:val="000000"/>
                    <w:lang w:eastAsia="en-GB"/>
                  </w:rPr>
                </w:rPrChange>
              </w:rPr>
            </w:pPr>
            <w:ins w:id="3080" w:author="Jules Schers" w:date="2023-01-12T12:53:00Z">
              <w:r w:rsidRPr="00E56A2B">
                <w:rPr>
                  <w:rFonts w:ascii="Calibri" w:eastAsia="Times New Roman" w:hAnsi="Calibri" w:cs="Calibri"/>
                  <w:color w:val="000000"/>
                  <w:sz w:val="16"/>
                  <w:szCs w:val="16"/>
                  <w:lang w:eastAsia="en-GB"/>
                  <w:rPrChange w:id="3081" w:author="Jules Schers" w:date="2023-01-12T12:53:00Z">
                    <w:rPr>
                      <w:rFonts w:ascii="Calibri" w:eastAsia="Times New Roman" w:hAnsi="Calibri" w:cs="Calibri"/>
                      <w:color w:val="000000"/>
                      <w:lang w:eastAsia="en-GB"/>
                    </w:rPr>
                  </w:rPrChange>
                </w:rPr>
                <w:t>0,3728</w:t>
              </w:r>
            </w:ins>
          </w:p>
        </w:tc>
        <w:tc>
          <w:tcPr>
            <w:tcW w:w="897" w:type="dxa"/>
            <w:tcBorders>
              <w:top w:val="nil"/>
              <w:left w:val="nil"/>
              <w:bottom w:val="single" w:sz="4" w:space="0" w:color="auto"/>
              <w:right w:val="single" w:sz="4" w:space="0" w:color="auto"/>
            </w:tcBorders>
            <w:shd w:val="clear" w:color="auto" w:fill="auto"/>
            <w:noWrap/>
            <w:vAlign w:val="bottom"/>
            <w:hideMark/>
            <w:tcPrChange w:id="3082"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314ABFF1" w14:textId="77777777" w:rsidR="00E56A2B" w:rsidRPr="00E56A2B" w:rsidRDefault="00E56A2B" w:rsidP="00E56A2B">
            <w:pPr>
              <w:spacing w:after="0" w:line="240" w:lineRule="auto"/>
              <w:jc w:val="right"/>
              <w:rPr>
                <w:ins w:id="3083" w:author="Jules Schers" w:date="2023-01-12T12:53:00Z"/>
                <w:rFonts w:ascii="Calibri" w:eastAsia="Times New Roman" w:hAnsi="Calibri" w:cs="Calibri"/>
                <w:color w:val="000000"/>
                <w:sz w:val="16"/>
                <w:szCs w:val="16"/>
                <w:lang w:eastAsia="en-GB"/>
                <w:rPrChange w:id="3084" w:author="Jules Schers" w:date="2023-01-12T12:53:00Z">
                  <w:rPr>
                    <w:ins w:id="3085" w:author="Jules Schers" w:date="2023-01-12T12:53:00Z"/>
                    <w:rFonts w:ascii="Calibri" w:eastAsia="Times New Roman" w:hAnsi="Calibri" w:cs="Calibri"/>
                    <w:color w:val="000000"/>
                    <w:lang w:eastAsia="en-GB"/>
                  </w:rPr>
                </w:rPrChange>
              </w:rPr>
            </w:pPr>
            <w:ins w:id="3086" w:author="Jules Schers" w:date="2023-01-12T12:53:00Z">
              <w:r w:rsidRPr="00E56A2B">
                <w:rPr>
                  <w:rFonts w:ascii="Calibri" w:eastAsia="Times New Roman" w:hAnsi="Calibri" w:cs="Calibri"/>
                  <w:color w:val="000000"/>
                  <w:sz w:val="16"/>
                  <w:szCs w:val="16"/>
                  <w:lang w:eastAsia="en-GB"/>
                  <w:rPrChange w:id="3087" w:author="Jules Schers" w:date="2023-01-12T12:53:00Z">
                    <w:rPr>
                      <w:rFonts w:ascii="Calibri" w:eastAsia="Times New Roman" w:hAnsi="Calibri" w:cs="Calibri"/>
                      <w:color w:val="000000"/>
                      <w:lang w:eastAsia="en-GB"/>
                    </w:rPr>
                  </w:rPrChange>
                </w:rPr>
                <w:t>0,1461</w:t>
              </w:r>
            </w:ins>
          </w:p>
        </w:tc>
        <w:tc>
          <w:tcPr>
            <w:tcW w:w="767" w:type="dxa"/>
            <w:tcBorders>
              <w:top w:val="nil"/>
              <w:left w:val="nil"/>
              <w:bottom w:val="single" w:sz="4" w:space="0" w:color="auto"/>
              <w:right w:val="single" w:sz="4" w:space="0" w:color="auto"/>
            </w:tcBorders>
            <w:shd w:val="clear" w:color="auto" w:fill="auto"/>
            <w:noWrap/>
            <w:vAlign w:val="bottom"/>
            <w:hideMark/>
            <w:tcPrChange w:id="3088"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1BB24BEE" w14:textId="77777777" w:rsidR="00E56A2B" w:rsidRPr="00E56A2B" w:rsidRDefault="00E56A2B" w:rsidP="00E56A2B">
            <w:pPr>
              <w:spacing w:after="0" w:line="240" w:lineRule="auto"/>
              <w:jc w:val="right"/>
              <w:rPr>
                <w:ins w:id="3089" w:author="Jules Schers" w:date="2023-01-12T12:53:00Z"/>
                <w:rFonts w:ascii="Calibri" w:eastAsia="Times New Roman" w:hAnsi="Calibri" w:cs="Calibri"/>
                <w:color w:val="000000"/>
                <w:sz w:val="16"/>
                <w:szCs w:val="16"/>
                <w:lang w:eastAsia="en-GB"/>
                <w:rPrChange w:id="3090" w:author="Jules Schers" w:date="2023-01-12T12:53:00Z">
                  <w:rPr>
                    <w:ins w:id="3091" w:author="Jules Schers" w:date="2023-01-12T12:53:00Z"/>
                    <w:rFonts w:ascii="Calibri" w:eastAsia="Times New Roman" w:hAnsi="Calibri" w:cs="Calibri"/>
                    <w:color w:val="000000"/>
                    <w:lang w:eastAsia="en-GB"/>
                  </w:rPr>
                </w:rPrChange>
              </w:rPr>
            </w:pPr>
            <w:ins w:id="3092" w:author="Jules Schers" w:date="2023-01-12T12:53:00Z">
              <w:r w:rsidRPr="00E56A2B">
                <w:rPr>
                  <w:rFonts w:ascii="Calibri" w:eastAsia="Times New Roman" w:hAnsi="Calibri" w:cs="Calibri"/>
                  <w:color w:val="000000"/>
                  <w:sz w:val="16"/>
                  <w:szCs w:val="16"/>
                  <w:lang w:eastAsia="en-GB"/>
                  <w:rPrChange w:id="3093" w:author="Jules Schers" w:date="2023-01-12T12:53:00Z">
                    <w:rPr>
                      <w:rFonts w:ascii="Calibri" w:eastAsia="Times New Roman" w:hAnsi="Calibri" w:cs="Calibri"/>
                      <w:color w:val="000000"/>
                      <w:lang w:eastAsia="en-GB"/>
                    </w:rPr>
                  </w:rPrChange>
                </w:rPr>
                <w:t>0,0778</w:t>
              </w:r>
            </w:ins>
          </w:p>
        </w:tc>
        <w:tc>
          <w:tcPr>
            <w:tcW w:w="851" w:type="dxa"/>
            <w:tcBorders>
              <w:top w:val="nil"/>
              <w:left w:val="nil"/>
              <w:bottom w:val="single" w:sz="4" w:space="0" w:color="auto"/>
              <w:right w:val="single" w:sz="4" w:space="0" w:color="auto"/>
            </w:tcBorders>
            <w:shd w:val="clear" w:color="auto" w:fill="auto"/>
            <w:noWrap/>
            <w:vAlign w:val="bottom"/>
            <w:hideMark/>
            <w:tcPrChange w:id="3094"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2217B8F6" w14:textId="77777777" w:rsidR="00E56A2B" w:rsidRPr="00E56A2B" w:rsidRDefault="00E56A2B" w:rsidP="00E56A2B">
            <w:pPr>
              <w:spacing w:after="0" w:line="240" w:lineRule="auto"/>
              <w:jc w:val="right"/>
              <w:rPr>
                <w:ins w:id="3095" w:author="Jules Schers" w:date="2023-01-12T12:53:00Z"/>
                <w:rFonts w:ascii="Calibri" w:eastAsia="Times New Roman" w:hAnsi="Calibri" w:cs="Calibri"/>
                <w:color w:val="000000"/>
                <w:sz w:val="16"/>
                <w:szCs w:val="16"/>
                <w:lang w:eastAsia="en-GB"/>
                <w:rPrChange w:id="3096" w:author="Jules Schers" w:date="2023-01-12T12:53:00Z">
                  <w:rPr>
                    <w:ins w:id="3097" w:author="Jules Schers" w:date="2023-01-12T12:53:00Z"/>
                    <w:rFonts w:ascii="Calibri" w:eastAsia="Times New Roman" w:hAnsi="Calibri" w:cs="Calibri"/>
                    <w:color w:val="000000"/>
                    <w:lang w:eastAsia="en-GB"/>
                  </w:rPr>
                </w:rPrChange>
              </w:rPr>
            </w:pPr>
            <w:ins w:id="3098" w:author="Jules Schers" w:date="2023-01-12T12:53:00Z">
              <w:r w:rsidRPr="00E56A2B">
                <w:rPr>
                  <w:rFonts w:ascii="Calibri" w:eastAsia="Times New Roman" w:hAnsi="Calibri" w:cs="Calibri"/>
                  <w:color w:val="000000"/>
                  <w:sz w:val="16"/>
                  <w:szCs w:val="16"/>
                  <w:lang w:eastAsia="en-GB"/>
                  <w:rPrChange w:id="3099" w:author="Jules Schers" w:date="2023-01-12T12:53:00Z">
                    <w:rPr>
                      <w:rFonts w:ascii="Calibri" w:eastAsia="Times New Roman" w:hAnsi="Calibri" w:cs="Calibri"/>
                      <w:color w:val="000000"/>
                      <w:lang w:eastAsia="en-GB"/>
                    </w:rPr>
                  </w:rPrChange>
                </w:rPr>
                <w:t>0,0616</w:t>
              </w:r>
            </w:ins>
          </w:p>
        </w:tc>
        <w:tc>
          <w:tcPr>
            <w:tcW w:w="716" w:type="dxa"/>
            <w:tcBorders>
              <w:top w:val="nil"/>
              <w:left w:val="nil"/>
              <w:bottom w:val="single" w:sz="4" w:space="0" w:color="auto"/>
              <w:right w:val="single" w:sz="4" w:space="0" w:color="auto"/>
            </w:tcBorders>
            <w:shd w:val="clear" w:color="auto" w:fill="auto"/>
            <w:noWrap/>
            <w:vAlign w:val="bottom"/>
            <w:hideMark/>
            <w:tcPrChange w:id="3100"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031F847F" w14:textId="77777777" w:rsidR="00E56A2B" w:rsidRPr="00E56A2B" w:rsidRDefault="00E56A2B" w:rsidP="00E56A2B">
            <w:pPr>
              <w:spacing w:after="0" w:line="240" w:lineRule="auto"/>
              <w:rPr>
                <w:ins w:id="3101" w:author="Jules Schers" w:date="2023-01-12T12:53:00Z"/>
                <w:rFonts w:ascii="Calibri" w:eastAsia="Times New Roman" w:hAnsi="Calibri" w:cs="Calibri"/>
                <w:color w:val="000000"/>
                <w:sz w:val="16"/>
                <w:szCs w:val="16"/>
                <w:lang w:eastAsia="en-GB"/>
                <w:rPrChange w:id="3102" w:author="Jules Schers" w:date="2023-01-12T12:53:00Z">
                  <w:rPr>
                    <w:ins w:id="3103" w:author="Jules Schers" w:date="2023-01-12T12:53:00Z"/>
                    <w:rFonts w:ascii="Calibri" w:eastAsia="Times New Roman" w:hAnsi="Calibri" w:cs="Calibri"/>
                    <w:color w:val="000000"/>
                    <w:lang w:eastAsia="en-GB"/>
                  </w:rPr>
                </w:rPrChange>
              </w:rPr>
            </w:pPr>
            <w:ins w:id="3104" w:author="Jules Schers" w:date="2023-01-12T12:53:00Z">
              <w:r w:rsidRPr="00E56A2B">
                <w:rPr>
                  <w:rFonts w:ascii="Calibri" w:eastAsia="Times New Roman" w:hAnsi="Calibri" w:cs="Calibri"/>
                  <w:color w:val="000000"/>
                  <w:sz w:val="16"/>
                  <w:szCs w:val="16"/>
                  <w:lang w:eastAsia="en-GB"/>
                  <w:rPrChange w:id="3105" w:author="Jules Schers" w:date="2023-01-12T12:53:00Z">
                    <w:rPr>
                      <w:rFonts w:ascii="Calibri" w:eastAsia="Times New Roman" w:hAnsi="Calibri" w:cs="Calibri"/>
                      <w:color w:val="000000"/>
                      <w:lang w:eastAsia="en-GB"/>
                    </w:rPr>
                  </w:rPrChange>
                </w:rPr>
                <w:t>n/a</w:t>
              </w:r>
            </w:ins>
          </w:p>
        </w:tc>
        <w:tc>
          <w:tcPr>
            <w:tcW w:w="897" w:type="dxa"/>
            <w:tcBorders>
              <w:top w:val="nil"/>
              <w:left w:val="nil"/>
              <w:bottom w:val="single" w:sz="4" w:space="0" w:color="auto"/>
              <w:right w:val="single" w:sz="4" w:space="0" w:color="auto"/>
            </w:tcBorders>
            <w:shd w:val="clear" w:color="auto" w:fill="auto"/>
            <w:noWrap/>
            <w:vAlign w:val="bottom"/>
            <w:hideMark/>
            <w:tcPrChange w:id="3106"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6B2AA86B" w14:textId="77777777" w:rsidR="00E56A2B" w:rsidRPr="00E56A2B" w:rsidRDefault="00E56A2B" w:rsidP="00E56A2B">
            <w:pPr>
              <w:spacing w:after="0" w:line="240" w:lineRule="auto"/>
              <w:jc w:val="right"/>
              <w:rPr>
                <w:ins w:id="3107" w:author="Jules Schers" w:date="2023-01-12T12:53:00Z"/>
                <w:rFonts w:ascii="Calibri" w:eastAsia="Times New Roman" w:hAnsi="Calibri" w:cs="Calibri"/>
                <w:b/>
                <w:bCs/>
                <w:color w:val="44546A"/>
                <w:sz w:val="16"/>
                <w:szCs w:val="16"/>
                <w:lang w:eastAsia="en-GB"/>
                <w:rPrChange w:id="3108" w:author="Jules Schers" w:date="2023-01-12T12:53:00Z">
                  <w:rPr>
                    <w:ins w:id="3109" w:author="Jules Schers" w:date="2023-01-12T12:53:00Z"/>
                    <w:rFonts w:ascii="Calibri" w:eastAsia="Times New Roman" w:hAnsi="Calibri" w:cs="Calibri"/>
                    <w:b/>
                    <w:bCs/>
                    <w:color w:val="44546A"/>
                    <w:lang w:eastAsia="en-GB"/>
                  </w:rPr>
                </w:rPrChange>
              </w:rPr>
            </w:pPr>
            <w:ins w:id="3110" w:author="Jules Schers" w:date="2023-01-12T12:53:00Z">
              <w:r w:rsidRPr="00E56A2B">
                <w:rPr>
                  <w:rFonts w:ascii="Calibri" w:eastAsia="Times New Roman" w:hAnsi="Calibri" w:cs="Calibri"/>
                  <w:b/>
                  <w:bCs/>
                  <w:color w:val="44546A"/>
                  <w:sz w:val="16"/>
                  <w:szCs w:val="16"/>
                  <w:lang w:eastAsia="en-GB"/>
                  <w:rPrChange w:id="3111" w:author="Jules Schers" w:date="2023-01-12T12:53:00Z">
                    <w:rPr>
                      <w:rFonts w:ascii="Calibri" w:eastAsia="Times New Roman" w:hAnsi="Calibri" w:cs="Calibri"/>
                      <w:b/>
                      <w:bCs/>
                      <w:color w:val="44546A"/>
                      <w:lang w:eastAsia="en-GB"/>
                    </w:rPr>
                  </w:rPrChange>
                </w:rPr>
                <w:t>237%</w:t>
              </w:r>
            </w:ins>
          </w:p>
        </w:tc>
        <w:tc>
          <w:tcPr>
            <w:tcW w:w="796" w:type="dxa"/>
            <w:tcBorders>
              <w:top w:val="nil"/>
              <w:left w:val="nil"/>
              <w:bottom w:val="single" w:sz="4" w:space="0" w:color="auto"/>
              <w:right w:val="single" w:sz="4" w:space="0" w:color="auto"/>
            </w:tcBorders>
            <w:shd w:val="clear" w:color="auto" w:fill="auto"/>
            <w:noWrap/>
            <w:vAlign w:val="bottom"/>
            <w:hideMark/>
            <w:tcPrChange w:id="3112"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5E8BF820" w14:textId="77777777" w:rsidR="00E56A2B" w:rsidRPr="00E56A2B" w:rsidRDefault="00E56A2B" w:rsidP="00E56A2B">
            <w:pPr>
              <w:spacing w:after="0" w:line="240" w:lineRule="auto"/>
              <w:rPr>
                <w:ins w:id="3113" w:author="Jules Schers" w:date="2023-01-12T12:53:00Z"/>
                <w:rFonts w:ascii="Calibri" w:eastAsia="Times New Roman" w:hAnsi="Calibri" w:cs="Calibri"/>
                <w:b/>
                <w:bCs/>
                <w:color w:val="44546A"/>
                <w:sz w:val="16"/>
                <w:szCs w:val="16"/>
                <w:lang w:eastAsia="en-GB"/>
                <w:rPrChange w:id="3114" w:author="Jules Schers" w:date="2023-01-12T12:53:00Z">
                  <w:rPr>
                    <w:ins w:id="3115" w:author="Jules Schers" w:date="2023-01-12T12:53:00Z"/>
                    <w:rFonts w:ascii="Calibri" w:eastAsia="Times New Roman" w:hAnsi="Calibri" w:cs="Calibri"/>
                    <w:b/>
                    <w:bCs/>
                    <w:color w:val="44546A"/>
                    <w:lang w:eastAsia="en-GB"/>
                  </w:rPr>
                </w:rPrChange>
              </w:rPr>
            </w:pPr>
            <w:ins w:id="3116" w:author="Jules Schers" w:date="2023-01-12T12:53:00Z">
              <w:r w:rsidRPr="00E56A2B">
                <w:rPr>
                  <w:rFonts w:ascii="Calibri" w:eastAsia="Times New Roman" w:hAnsi="Calibri" w:cs="Calibri"/>
                  <w:b/>
                  <w:bCs/>
                  <w:color w:val="44546A"/>
                  <w:sz w:val="16"/>
                  <w:szCs w:val="16"/>
                  <w:lang w:eastAsia="en-GB"/>
                  <w:rPrChange w:id="3117" w:author="Jules Schers" w:date="2023-01-12T12:53:00Z">
                    <w:rPr>
                      <w:rFonts w:ascii="Calibri" w:eastAsia="Times New Roman" w:hAnsi="Calibri" w:cs="Calibri"/>
                      <w:b/>
                      <w:bCs/>
                      <w:color w:val="44546A"/>
                      <w:lang w:eastAsia="en-GB"/>
                    </w:rPr>
                  </w:rPrChange>
                </w:rPr>
                <w:t>&lt;---</w:t>
              </w:r>
            </w:ins>
          </w:p>
        </w:tc>
        <w:tc>
          <w:tcPr>
            <w:tcW w:w="993" w:type="dxa"/>
            <w:tcBorders>
              <w:top w:val="nil"/>
              <w:left w:val="nil"/>
              <w:bottom w:val="single" w:sz="4" w:space="0" w:color="auto"/>
              <w:right w:val="single" w:sz="4" w:space="0" w:color="auto"/>
            </w:tcBorders>
            <w:shd w:val="clear" w:color="auto" w:fill="auto"/>
            <w:noWrap/>
            <w:vAlign w:val="bottom"/>
            <w:hideMark/>
            <w:tcPrChange w:id="3118"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3ABAB9B8" w14:textId="77777777" w:rsidR="00E56A2B" w:rsidRPr="00E56A2B" w:rsidRDefault="00E56A2B" w:rsidP="00E56A2B">
            <w:pPr>
              <w:spacing w:after="0" w:line="240" w:lineRule="auto"/>
              <w:rPr>
                <w:ins w:id="3119" w:author="Jules Schers" w:date="2023-01-12T12:53:00Z"/>
                <w:rFonts w:ascii="Calibri" w:eastAsia="Times New Roman" w:hAnsi="Calibri" w:cs="Calibri"/>
                <w:b/>
                <w:bCs/>
                <w:color w:val="44546A"/>
                <w:sz w:val="16"/>
                <w:szCs w:val="16"/>
                <w:lang w:eastAsia="en-GB"/>
                <w:rPrChange w:id="3120" w:author="Jules Schers" w:date="2023-01-12T12:53:00Z">
                  <w:rPr>
                    <w:ins w:id="3121" w:author="Jules Schers" w:date="2023-01-12T12:53:00Z"/>
                    <w:rFonts w:ascii="Calibri" w:eastAsia="Times New Roman" w:hAnsi="Calibri" w:cs="Calibri"/>
                    <w:b/>
                    <w:bCs/>
                    <w:color w:val="44546A"/>
                    <w:lang w:eastAsia="en-GB"/>
                  </w:rPr>
                </w:rPrChange>
              </w:rPr>
            </w:pPr>
            <w:ins w:id="3122" w:author="Jules Schers" w:date="2023-01-12T12:53:00Z">
              <w:r w:rsidRPr="00E56A2B">
                <w:rPr>
                  <w:rFonts w:ascii="Calibri" w:eastAsia="Times New Roman" w:hAnsi="Calibri" w:cs="Calibri"/>
                  <w:b/>
                  <w:bCs/>
                  <w:color w:val="44546A"/>
                  <w:sz w:val="16"/>
                  <w:szCs w:val="16"/>
                  <w:lang w:eastAsia="en-GB"/>
                  <w:rPrChange w:id="3123" w:author="Jules Schers" w:date="2023-01-12T12:53:00Z">
                    <w:rPr>
                      <w:rFonts w:ascii="Calibri" w:eastAsia="Times New Roman" w:hAnsi="Calibri" w:cs="Calibri"/>
                      <w:b/>
                      <w:bCs/>
                      <w:color w:val="44546A"/>
                      <w:lang w:eastAsia="en-GB"/>
                    </w:rPr>
                  </w:rPrChange>
                </w:rPr>
                <w:t>&lt;---</w:t>
              </w:r>
            </w:ins>
          </w:p>
        </w:tc>
      </w:tr>
      <w:tr w:rsidR="00E56A2B" w:rsidRPr="00E56A2B" w14:paraId="09C29599" w14:textId="77777777" w:rsidTr="002C3D0F">
        <w:tblPrEx>
          <w:tblPrExChange w:id="3124" w:author="Jules Schers" w:date="2023-01-12T12:55:00Z">
            <w:tblPrEx>
              <w:tblW w:w="8623" w:type="dxa"/>
            </w:tblPrEx>
          </w:tblPrExChange>
        </w:tblPrEx>
        <w:trPr>
          <w:trHeight w:val="288"/>
          <w:ins w:id="3125" w:author="Jules Schers" w:date="2023-01-12T12:53:00Z"/>
          <w:trPrChange w:id="3126" w:author="Jules Schers" w:date="2023-01-12T12:55:00Z">
            <w:trPr>
              <w:trHeight w:val="288"/>
            </w:trPr>
          </w:trPrChange>
        </w:trPr>
        <w:tc>
          <w:tcPr>
            <w:tcW w:w="1129" w:type="dxa"/>
            <w:tcBorders>
              <w:top w:val="nil"/>
              <w:left w:val="single" w:sz="4" w:space="0" w:color="auto"/>
              <w:bottom w:val="single" w:sz="4" w:space="0" w:color="auto"/>
              <w:right w:val="single" w:sz="4" w:space="0" w:color="auto"/>
            </w:tcBorders>
            <w:shd w:val="clear" w:color="auto" w:fill="auto"/>
            <w:noWrap/>
            <w:vAlign w:val="bottom"/>
            <w:hideMark/>
            <w:tcPrChange w:id="3127" w:author="Jules Schers" w:date="2023-01-12T12:55:00Z">
              <w:tcPr>
                <w:tcW w:w="988"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5C7BC5" w14:textId="77777777" w:rsidR="00E56A2B" w:rsidRPr="00E56A2B" w:rsidRDefault="00E56A2B" w:rsidP="00E56A2B">
            <w:pPr>
              <w:spacing w:after="0" w:line="240" w:lineRule="auto"/>
              <w:rPr>
                <w:ins w:id="3128" w:author="Jules Schers" w:date="2023-01-12T12:53:00Z"/>
                <w:rFonts w:ascii="Calibri" w:eastAsia="Times New Roman" w:hAnsi="Calibri" w:cs="Calibri"/>
                <w:b/>
                <w:bCs/>
                <w:color w:val="000000"/>
                <w:sz w:val="16"/>
                <w:szCs w:val="16"/>
                <w:lang w:eastAsia="en-GB"/>
                <w:rPrChange w:id="3129" w:author="Jules Schers" w:date="2023-01-12T12:54:00Z">
                  <w:rPr>
                    <w:ins w:id="3130" w:author="Jules Schers" w:date="2023-01-12T12:53:00Z"/>
                    <w:rFonts w:ascii="Calibri" w:eastAsia="Times New Roman" w:hAnsi="Calibri" w:cs="Calibri"/>
                    <w:color w:val="000000"/>
                    <w:lang w:eastAsia="en-GB"/>
                  </w:rPr>
                </w:rPrChange>
              </w:rPr>
            </w:pPr>
            <w:ins w:id="3131" w:author="Jules Schers" w:date="2023-01-12T12:53:00Z">
              <w:r w:rsidRPr="00E56A2B">
                <w:rPr>
                  <w:rFonts w:ascii="Calibri" w:eastAsia="Times New Roman" w:hAnsi="Calibri" w:cs="Calibri"/>
                  <w:b/>
                  <w:bCs/>
                  <w:color w:val="000000"/>
                  <w:sz w:val="16"/>
                  <w:szCs w:val="16"/>
                  <w:lang w:eastAsia="en-GB"/>
                  <w:rPrChange w:id="3132" w:author="Jules Schers" w:date="2023-01-12T12:54:00Z">
                    <w:rPr>
                      <w:rFonts w:ascii="Calibri" w:eastAsia="Times New Roman" w:hAnsi="Calibri" w:cs="Calibri"/>
                      <w:color w:val="000000"/>
                      <w:lang w:eastAsia="en-GB"/>
                    </w:rPr>
                  </w:rPrChange>
                </w:rPr>
                <w:t>Average</w:t>
              </w:r>
            </w:ins>
          </w:p>
        </w:tc>
        <w:tc>
          <w:tcPr>
            <w:tcW w:w="887" w:type="dxa"/>
            <w:tcBorders>
              <w:top w:val="nil"/>
              <w:left w:val="nil"/>
              <w:bottom w:val="single" w:sz="4" w:space="0" w:color="auto"/>
              <w:right w:val="single" w:sz="4" w:space="0" w:color="auto"/>
            </w:tcBorders>
            <w:shd w:val="clear" w:color="auto" w:fill="auto"/>
            <w:noWrap/>
            <w:vAlign w:val="bottom"/>
            <w:hideMark/>
            <w:tcPrChange w:id="3133" w:author="Jules Schers" w:date="2023-01-12T12:55:00Z">
              <w:tcPr>
                <w:tcW w:w="887" w:type="dxa"/>
                <w:tcBorders>
                  <w:top w:val="nil"/>
                  <w:left w:val="nil"/>
                  <w:bottom w:val="single" w:sz="4" w:space="0" w:color="auto"/>
                  <w:right w:val="single" w:sz="4" w:space="0" w:color="auto"/>
                </w:tcBorders>
                <w:shd w:val="clear" w:color="auto" w:fill="auto"/>
                <w:noWrap/>
                <w:vAlign w:val="bottom"/>
                <w:hideMark/>
              </w:tcPr>
            </w:tcPrChange>
          </w:tcPr>
          <w:p w14:paraId="78053CC8" w14:textId="77777777" w:rsidR="00E56A2B" w:rsidRPr="00E56A2B" w:rsidRDefault="00E56A2B" w:rsidP="00E56A2B">
            <w:pPr>
              <w:spacing w:after="0" w:line="240" w:lineRule="auto"/>
              <w:rPr>
                <w:ins w:id="3134" w:author="Jules Schers" w:date="2023-01-12T12:53:00Z"/>
                <w:rFonts w:ascii="Calibri" w:eastAsia="Times New Roman" w:hAnsi="Calibri" w:cs="Calibri"/>
                <w:b/>
                <w:bCs/>
                <w:color w:val="000000"/>
                <w:sz w:val="16"/>
                <w:szCs w:val="16"/>
                <w:lang w:eastAsia="en-GB"/>
                <w:rPrChange w:id="3135" w:author="Jules Schers" w:date="2023-01-12T12:54:00Z">
                  <w:rPr>
                    <w:ins w:id="3136" w:author="Jules Schers" w:date="2023-01-12T12:53:00Z"/>
                    <w:rFonts w:ascii="Calibri" w:eastAsia="Times New Roman" w:hAnsi="Calibri" w:cs="Calibri"/>
                    <w:color w:val="000000"/>
                    <w:lang w:eastAsia="en-GB"/>
                  </w:rPr>
                </w:rPrChange>
              </w:rPr>
            </w:pPr>
            <w:ins w:id="3137" w:author="Jules Schers" w:date="2023-01-12T12:53:00Z">
              <w:r w:rsidRPr="00E56A2B">
                <w:rPr>
                  <w:rFonts w:ascii="Calibri" w:eastAsia="Times New Roman" w:hAnsi="Calibri" w:cs="Calibri"/>
                  <w:b/>
                  <w:bCs/>
                  <w:color w:val="000000"/>
                  <w:sz w:val="16"/>
                  <w:szCs w:val="16"/>
                  <w:lang w:eastAsia="en-GB"/>
                  <w:rPrChange w:id="3138" w:author="Jules Schers" w:date="2023-01-12T12:54:00Z">
                    <w:rPr>
                      <w:rFonts w:ascii="Calibri" w:eastAsia="Times New Roman" w:hAnsi="Calibri" w:cs="Calibri"/>
                      <w:color w:val="000000"/>
                      <w:lang w:eastAsia="en-GB"/>
                    </w:rPr>
                  </w:rPrChange>
                </w:rPr>
                <w:t> </w:t>
              </w:r>
            </w:ins>
          </w:p>
        </w:tc>
        <w:tc>
          <w:tcPr>
            <w:tcW w:w="897" w:type="dxa"/>
            <w:tcBorders>
              <w:top w:val="nil"/>
              <w:left w:val="nil"/>
              <w:bottom w:val="single" w:sz="4" w:space="0" w:color="auto"/>
              <w:right w:val="single" w:sz="4" w:space="0" w:color="auto"/>
            </w:tcBorders>
            <w:shd w:val="clear" w:color="auto" w:fill="auto"/>
            <w:noWrap/>
            <w:vAlign w:val="bottom"/>
            <w:hideMark/>
            <w:tcPrChange w:id="3139"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7BF9CD8C" w14:textId="77777777" w:rsidR="00E56A2B" w:rsidRPr="00E56A2B" w:rsidRDefault="00E56A2B" w:rsidP="00E56A2B">
            <w:pPr>
              <w:spacing w:after="0" w:line="240" w:lineRule="auto"/>
              <w:rPr>
                <w:ins w:id="3140" w:author="Jules Schers" w:date="2023-01-12T12:53:00Z"/>
                <w:rFonts w:ascii="Calibri" w:eastAsia="Times New Roman" w:hAnsi="Calibri" w:cs="Calibri"/>
                <w:b/>
                <w:bCs/>
                <w:color w:val="000000"/>
                <w:sz w:val="16"/>
                <w:szCs w:val="16"/>
                <w:lang w:eastAsia="en-GB"/>
                <w:rPrChange w:id="3141" w:author="Jules Schers" w:date="2023-01-12T12:54:00Z">
                  <w:rPr>
                    <w:ins w:id="3142" w:author="Jules Schers" w:date="2023-01-12T12:53:00Z"/>
                    <w:rFonts w:ascii="Calibri" w:eastAsia="Times New Roman" w:hAnsi="Calibri" w:cs="Calibri"/>
                    <w:color w:val="000000"/>
                    <w:lang w:eastAsia="en-GB"/>
                  </w:rPr>
                </w:rPrChange>
              </w:rPr>
            </w:pPr>
            <w:ins w:id="3143" w:author="Jules Schers" w:date="2023-01-12T12:53:00Z">
              <w:r w:rsidRPr="00E56A2B">
                <w:rPr>
                  <w:rFonts w:ascii="Calibri" w:eastAsia="Times New Roman" w:hAnsi="Calibri" w:cs="Calibri"/>
                  <w:b/>
                  <w:bCs/>
                  <w:color w:val="000000"/>
                  <w:sz w:val="16"/>
                  <w:szCs w:val="16"/>
                  <w:lang w:eastAsia="en-GB"/>
                  <w:rPrChange w:id="3144" w:author="Jules Schers" w:date="2023-01-12T12:54:00Z">
                    <w:rPr>
                      <w:rFonts w:ascii="Calibri" w:eastAsia="Times New Roman" w:hAnsi="Calibri" w:cs="Calibri"/>
                      <w:color w:val="000000"/>
                      <w:lang w:eastAsia="en-GB"/>
                    </w:rPr>
                  </w:rPrChange>
                </w:rPr>
                <w:t> </w:t>
              </w:r>
            </w:ins>
          </w:p>
        </w:tc>
        <w:tc>
          <w:tcPr>
            <w:tcW w:w="767" w:type="dxa"/>
            <w:tcBorders>
              <w:top w:val="nil"/>
              <w:left w:val="nil"/>
              <w:bottom w:val="single" w:sz="4" w:space="0" w:color="auto"/>
              <w:right w:val="single" w:sz="4" w:space="0" w:color="auto"/>
            </w:tcBorders>
            <w:shd w:val="clear" w:color="auto" w:fill="auto"/>
            <w:noWrap/>
            <w:vAlign w:val="bottom"/>
            <w:hideMark/>
            <w:tcPrChange w:id="3145" w:author="Jules Schers" w:date="2023-01-12T12:55:00Z">
              <w:tcPr>
                <w:tcW w:w="767" w:type="dxa"/>
                <w:tcBorders>
                  <w:top w:val="nil"/>
                  <w:left w:val="nil"/>
                  <w:bottom w:val="single" w:sz="4" w:space="0" w:color="auto"/>
                  <w:right w:val="single" w:sz="4" w:space="0" w:color="auto"/>
                </w:tcBorders>
                <w:shd w:val="clear" w:color="auto" w:fill="auto"/>
                <w:noWrap/>
                <w:vAlign w:val="bottom"/>
                <w:hideMark/>
              </w:tcPr>
            </w:tcPrChange>
          </w:tcPr>
          <w:p w14:paraId="394F6EAB" w14:textId="77777777" w:rsidR="00E56A2B" w:rsidRPr="00E56A2B" w:rsidRDefault="00E56A2B" w:rsidP="00E56A2B">
            <w:pPr>
              <w:spacing w:after="0" w:line="240" w:lineRule="auto"/>
              <w:rPr>
                <w:ins w:id="3146" w:author="Jules Schers" w:date="2023-01-12T12:53:00Z"/>
                <w:rFonts w:ascii="Calibri" w:eastAsia="Times New Roman" w:hAnsi="Calibri" w:cs="Calibri"/>
                <w:b/>
                <w:bCs/>
                <w:color w:val="000000"/>
                <w:sz w:val="16"/>
                <w:szCs w:val="16"/>
                <w:lang w:eastAsia="en-GB"/>
                <w:rPrChange w:id="3147" w:author="Jules Schers" w:date="2023-01-12T12:54:00Z">
                  <w:rPr>
                    <w:ins w:id="3148" w:author="Jules Schers" w:date="2023-01-12T12:53:00Z"/>
                    <w:rFonts w:ascii="Calibri" w:eastAsia="Times New Roman" w:hAnsi="Calibri" w:cs="Calibri"/>
                    <w:color w:val="000000"/>
                    <w:lang w:eastAsia="en-GB"/>
                  </w:rPr>
                </w:rPrChange>
              </w:rPr>
            </w:pPr>
            <w:ins w:id="3149" w:author="Jules Schers" w:date="2023-01-12T12:53:00Z">
              <w:r w:rsidRPr="00E56A2B">
                <w:rPr>
                  <w:rFonts w:ascii="Calibri" w:eastAsia="Times New Roman" w:hAnsi="Calibri" w:cs="Calibri"/>
                  <w:b/>
                  <w:bCs/>
                  <w:color w:val="000000"/>
                  <w:sz w:val="16"/>
                  <w:szCs w:val="16"/>
                  <w:lang w:eastAsia="en-GB"/>
                  <w:rPrChange w:id="3150" w:author="Jules Schers" w:date="2023-01-12T12:54:00Z">
                    <w:rPr>
                      <w:rFonts w:ascii="Calibri" w:eastAsia="Times New Roman" w:hAnsi="Calibri" w:cs="Calibri"/>
                      <w:color w:val="000000"/>
                      <w:lang w:eastAsia="en-GB"/>
                    </w:rPr>
                  </w:rPrChange>
                </w:rPr>
                <w:t> </w:t>
              </w:r>
            </w:ins>
          </w:p>
        </w:tc>
        <w:tc>
          <w:tcPr>
            <w:tcW w:w="851" w:type="dxa"/>
            <w:tcBorders>
              <w:top w:val="nil"/>
              <w:left w:val="nil"/>
              <w:bottom w:val="single" w:sz="4" w:space="0" w:color="auto"/>
              <w:right w:val="single" w:sz="4" w:space="0" w:color="auto"/>
            </w:tcBorders>
            <w:shd w:val="clear" w:color="auto" w:fill="auto"/>
            <w:noWrap/>
            <w:vAlign w:val="bottom"/>
            <w:hideMark/>
            <w:tcPrChange w:id="3151" w:author="Jules Schers" w:date="2023-01-12T12:55:00Z">
              <w:tcPr>
                <w:tcW w:w="851" w:type="dxa"/>
                <w:tcBorders>
                  <w:top w:val="nil"/>
                  <w:left w:val="nil"/>
                  <w:bottom w:val="single" w:sz="4" w:space="0" w:color="auto"/>
                  <w:right w:val="single" w:sz="4" w:space="0" w:color="auto"/>
                </w:tcBorders>
                <w:shd w:val="clear" w:color="auto" w:fill="auto"/>
                <w:noWrap/>
                <w:vAlign w:val="bottom"/>
                <w:hideMark/>
              </w:tcPr>
            </w:tcPrChange>
          </w:tcPr>
          <w:p w14:paraId="375564DF" w14:textId="77777777" w:rsidR="00E56A2B" w:rsidRPr="00E56A2B" w:rsidRDefault="00E56A2B" w:rsidP="00E56A2B">
            <w:pPr>
              <w:spacing w:after="0" w:line="240" w:lineRule="auto"/>
              <w:rPr>
                <w:ins w:id="3152" w:author="Jules Schers" w:date="2023-01-12T12:53:00Z"/>
                <w:rFonts w:ascii="Calibri" w:eastAsia="Times New Roman" w:hAnsi="Calibri" w:cs="Calibri"/>
                <w:b/>
                <w:bCs/>
                <w:color w:val="000000"/>
                <w:sz w:val="16"/>
                <w:szCs w:val="16"/>
                <w:lang w:eastAsia="en-GB"/>
                <w:rPrChange w:id="3153" w:author="Jules Schers" w:date="2023-01-12T12:54:00Z">
                  <w:rPr>
                    <w:ins w:id="3154" w:author="Jules Schers" w:date="2023-01-12T12:53:00Z"/>
                    <w:rFonts w:ascii="Calibri" w:eastAsia="Times New Roman" w:hAnsi="Calibri" w:cs="Calibri"/>
                    <w:color w:val="000000"/>
                    <w:lang w:eastAsia="en-GB"/>
                  </w:rPr>
                </w:rPrChange>
              </w:rPr>
            </w:pPr>
            <w:ins w:id="3155" w:author="Jules Schers" w:date="2023-01-12T12:53:00Z">
              <w:r w:rsidRPr="00E56A2B">
                <w:rPr>
                  <w:rFonts w:ascii="Calibri" w:eastAsia="Times New Roman" w:hAnsi="Calibri" w:cs="Calibri"/>
                  <w:b/>
                  <w:bCs/>
                  <w:color w:val="000000"/>
                  <w:sz w:val="16"/>
                  <w:szCs w:val="16"/>
                  <w:lang w:eastAsia="en-GB"/>
                  <w:rPrChange w:id="3156" w:author="Jules Schers" w:date="2023-01-12T12:54:00Z">
                    <w:rPr>
                      <w:rFonts w:ascii="Calibri" w:eastAsia="Times New Roman" w:hAnsi="Calibri" w:cs="Calibri"/>
                      <w:color w:val="000000"/>
                      <w:lang w:eastAsia="en-GB"/>
                    </w:rPr>
                  </w:rPrChange>
                </w:rPr>
                <w:t> </w:t>
              </w:r>
            </w:ins>
          </w:p>
        </w:tc>
        <w:tc>
          <w:tcPr>
            <w:tcW w:w="716" w:type="dxa"/>
            <w:tcBorders>
              <w:top w:val="nil"/>
              <w:left w:val="nil"/>
              <w:bottom w:val="single" w:sz="4" w:space="0" w:color="auto"/>
              <w:right w:val="single" w:sz="4" w:space="0" w:color="auto"/>
            </w:tcBorders>
            <w:shd w:val="clear" w:color="auto" w:fill="auto"/>
            <w:noWrap/>
            <w:vAlign w:val="bottom"/>
            <w:hideMark/>
            <w:tcPrChange w:id="3157" w:author="Jules Schers" w:date="2023-01-12T12:55:00Z">
              <w:tcPr>
                <w:tcW w:w="716" w:type="dxa"/>
                <w:gridSpan w:val="2"/>
                <w:tcBorders>
                  <w:top w:val="nil"/>
                  <w:left w:val="nil"/>
                  <w:bottom w:val="single" w:sz="4" w:space="0" w:color="auto"/>
                  <w:right w:val="single" w:sz="4" w:space="0" w:color="auto"/>
                </w:tcBorders>
                <w:shd w:val="clear" w:color="auto" w:fill="auto"/>
                <w:noWrap/>
                <w:vAlign w:val="bottom"/>
                <w:hideMark/>
              </w:tcPr>
            </w:tcPrChange>
          </w:tcPr>
          <w:p w14:paraId="620B952D" w14:textId="77777777" w:rsidR="00E56A2B" w:rsidRPr="00E56A2B" w:rsidRDefault="00E56A2B" w:rsidP="00E56A2B">
            <w:pPr>
              <w:spacing w:after="0" w:line="240" w:lineRule="auto"/>
              <w:rPr>
                <w:ins w:id="3158" w:author="Jules Schers" w:date="2023-01-12T12:53:00Z"/>
                <w:rFonts w:ascii="Calibri" w:eastAsia="Times New Roman" w:hAnsi="Calibri" w:cs="Calibri"/>
                <w:b/>
                <w:bCs/>
                <w:color w:val="000000"/>
                <w:sz w:val="16"/>
                <w:szCs w:val="16"/>
                <w:lang w:eastAsia="en-GB"/>
                <w:rPrChange w:id="3159" w:author="Jules Schers" w:date="2023-01-12T12:54:00Z">
                  <w:rPr>
                    <w:ins w:id="3160" w:author="Jules Schers" w:date="2023-01-12T12:53:00Z"/>
                    <w:rFonts w:ascii="Calibri" w:eastAsia="Times New Roman" w:hAnsi="Calibri" w:cs="Calibri"/>
                    <w:color w:val="000000"/>
                    <w:lang w:eastAsia="en-GB"/>
                  </w:rPr>
                </w:rPrChange>
              </w:rPr>
            </w:pPr>
            <w:ins w:id="3161" w:author="Jules Schers" w:date="2023-01-12T12:53:00Z">
              <w:r w:rsidRPr="00E56A2B">
                <w:rPr>
                  <w:rFonts w:ascii="Calibri" w:eastAsia="Times New Roman" w:hAnsi="Calibri" w:cs="Calibri"/>
                  <w:b/>
                  <w:bCs/>
                  <w:color w:val="000000"/>
                  <w:sz w:val="16"/>
                  <w:szCs w:val="16"/>
                  <w:lang w:eastAsia="en-GB"/>
                  <w:rPrChange w:id="3162" w:author="Jules Schers" w:date="2023-01-12T12:54:00Z">
                    <w:rPr>
                      <w:rFonts w:ascii="Calibri" w:eastAsia="Times New Roman" w:hAnsi="Calibri" w:cs="Calibri"/>
                      <w:color w:val="000000"/>
                      <w:lang w:eastAsia="en-GB"/>
                    </w:rPr>
                  </w:rPrChange>
                </w:rPr>
                <w:t> </w:t>
              </w:r>
            </w:ins>
          </w:p>
        </w:tc>
        <w:tc>
          <w:tcPr>
            <w:tcW w:w="897" w:type="dxa"/>
            <w:tcBorders>
              <w:top w:val="nil"/>
              <w:left w:val="nil"/>
              <w:bottom w:val="single" w:sz="4" w:space="0" w:color="auto"/>
              <w:right w:val="single" w:sz="4" w:space="0" w:color="auto"/>
            </w:tcBorders>
            <w:shd w:val="clear" w:color="auto" w:fill="auto"/>
            <w:noWrap/>
            <w:vAlign w:val="bottom"/>
            <w:hideMark/>
            <w:tcPrChange w:id="3163" w:author="Jules Schers" w:date="2023-01-12T12:55:00Z">
              <w:tcPr>
                <w:tcW w:w="897" w:type="dxa"/>
                <w:tcBorders>
                  <w:top w:val="nil"/>
                  <w:left w:val="nil"/>
                  <w:bottom w:val="single" w:sz="4" w:space="0" w:color="auto"/>
                  <w:right w:val="single" w:sz="4" w:space="0" w:color="auto"/>
                </w:tcBorders>
                <w:shd w:val="clear" w:color="auto" w:fill="auto"/>
                <w:noWrap/>
                <w:vAlign w:val="bottom"/>
                <w:hideMark/>
              </w:tcPr>
            </w:tcPrChange>
          </w:tcPr>
          <w:p w14:paraId="7166DB34" w14:textId="77777777" w:rsidR="00E56A2B" w:rsidRPr="00E56A2B" w:rsidRDefault="00E56A2B" w:rsidP="00E56A2B">
            <w:pPr>
              <w:spacing w:after="0" w:line="240" w:lineRule="auto"/>
              <w:jc w:val="right"/>
              <w:rPr>
                <w:ins w:id="3164" w:author="Jules Schers" w:date="2023-01-12T12:53:00Z"/>
                <w:rFonts w:ascii="Calibri" w:eastAsia="Times New Roman" w:hAnsi="Calibri" w:cs="Calibri"/>
                <w:b/>
                <w:bCs/>
                <w:color w:val="000000"/>
                <w:sz w:val="16"/>
                <w:szCs w:val="16"/>
                <w:highlight w:val="yellow"/>
                <w:lang w:eastAsia="en-GB"/>
                <w:rPrChange w:id="3165" w:author="Jules Schers" w:date="2023-01-12T12:55:00Z">
                  <w:rPr>
                    <w:ins w:id="3166" w:author="Jules Schers" w:date="2023-01-12T12:53:00Z"/>
                    <w:rFonts w:ascii="Calibri" w:eastAsia="Times New Roman" w:hAnsi="Calibri" w:cs="Calibri"/>
                    <w:color w:val="000000"/>
                    <w:lang w:eastAsia="en-GB"/>
                  </w:rPr>
                </w:rPrChange>
              </w:rPr>
            </w:pPr>
            <w:ins w:id="3167" w:author="Jules Schers" w:date="2023-01-12T12:53:00Z">
              <w:r w:rsidRPr="00E56A2B">
                <w:rPr>
                  <w:rFonts w:ascii="Calibri" w:eastAsia="Times New Roman" w:hAnsi="Calibri" w:cs="Calibri"/>
                  <w:b/>
                  <w:bCs/>
                  <w:color w:val="000000"/>
                  <w:sz w:val="16"/>
                  <w:szCs w:val="16"/>
                  <w:highlight w:val="yellow"/>
                  <w:lang w:eastAsia="en-GB"/>
                  <w:rPrChange w:id="3168" w:author="Jules Schers" w:date="2023-01-12T12:55:00Z">
                    <w:rPr>
                      <w:rFonts w:ascii="Calibri" w:eastAsia="Times New Roman" w:hAnsi="Calibri" w:cs="Calibri"/>
                      <w:color w:val="000000"/>
                      <w:lang w:eastAsia="en-GB"/>
                    </w:rPr>
                  </w:rPrChange>
                </w:rPr>
                <w:t>241%</w:t>
              </w:r>
            </w:ins>
          </w:p>
        </w:tc>
        <w:tc>
          <w:tcPr>
            <w:tcW w:w="796" w:type="dxa"/>
            <w:tcBorders>
              <w:top w:val="nil"/>
              <w:left w:val="nil"/>
              <w:bottom w:val="single" w:sz="4" w:space="0" w:color="auto"/>
              <w:right w:val="single" w:sz="4" w:space="0" w:color="auto"/>
            </w:tcBorders>
            <w:shd w:val="clear" w:color="auto" w:fill="auto"/>
            <w:noWrap/>
            <w:vAlign w:val="bottom"/>
            <w:hideMark/>
            <w:tcPrChange w:id="3169" w:author="Jules Schers" w:date="2023-01-12T12:55:00Z">
              <w:tcPr>
                <w:tcW w:w="796" w:type="dxa"/>
                <w:tcBorders>
                  <w:top w:val="nil"/>
                  <w:left w:val="nil"/>
                  <w:bottom w:val="single" w:sz="4" w:space="0" w:color="auto"/>
                  <w:right w:val="single" w:sz="4" w:space="0" w:color="auto"/>
                </w:tcBorders>
                <w:shd w:val="clear" w:color="auto" w:fill="auto"/>
                <w:noWrap/>
                <w:vAlign w:val="bottom"/>
                <w:hideMark/>
              </w:tcPr>
            </w:tcPrChange>
          </w:tcPr>
          <w:p w14:paraId="11F43D66" w14:textId="77777777" w:rsidR="00E56A2B" w:rsidRPr="00E56A2B" w:rsidRDefault="00E56A2B" w:rsidP="00E56A2B">
            <w:pPr>
              <w:spacing w:after="0" w:line="240" w:lineRule="auto"/>
              <w:rPr>
                <w:ins w:id="3170" w:author="Jules Schers" w:date="2023-01-12T12:53:00Z"/>
                <w:rFonts w:ascii="Calibri" w:eastAsia="Times New Roman" w:hAnsi="Calibri" w:cs="Calibri"/>
                <w:b/>
                <w:bCs/>
                <w:color w:val="000000"/>
                <w:sz w:val="16"/>
                <w:szCs w:val="16"/>
                <w:lang w:eastAsia="en-GB"/>
                <w:rPrChange w:id="3171" w:author="Jules Schers" w:date="2023-01-12T12:54:00Z">
                  <w:rPr>
                    <w:ins w:id="3172" w:author="Jules Schers" w:date="2023-01-12T12:53:00Z"/>
                    <w:rFonts w:ascii="Calibri" w:eastAsia="Times New Roman" w:hAnsi="Calibri" w:cs="Calibri"/>
                    <w:color w:val="000000"/>
                    <w:lang w:eastAsia="en-GB"/>
                  </w:rPr>
                </w:rPrChange>
              </w:rPr>
            </w:pPr>
            <w:ins w:id="3173" w:author="Jules Schers" w:date="2023-01-12T12:53:00Z">
              <w:r w:rsidRPr="00E56A2B">
                <w:rPr>
                  <w:rFonts w:ascii="Calibri" w:eastAsia="Times New Roman" w:hAnsi="Calibri" w:cs="Calibri"/>
                  <w:b/>
                  <w:bCs/>
                  <w:color w:val="000000"/>
                  <w:sz w:val="16"/>
                  <w:szCs w:val="16"/>
                  <w:lang w:eastAsia="en-GB"/>
                  <w:rPrChange w:id="3174" w:author="Jules Schers" w:date="2023-01-12T12:54:00Z">
                    <w:rPr>
                      <w:rFonts w:ascii="Calibri" w:eastAsia="Times New Roman" w:hAnsi="Calibri" w:cs="Calibri"/>
                      <w:color w:val="000000"/>
                      <w:lang w:eastAsia="en-GB"/>
                    </w:rPr>
                  </w:rPrChange>
                </w:rPr>
                <w:t> </w:t>
              </w:r>
            </w:ins>
          </w:p>
        </w:tc>
        <w:tc>
          <w:tcPr>
            <w:tcW w:w="993" w:type="dxa"/>
            <w:tcBorders>
              <w:top w:val="nil"/>
              <w:left w:val="nil"/>
              <w:bottom w:val="single" w:sz="4" w:space="0" w:color="auto"/>
              <w:right w:val="single" w:sz="4" w:space="0" w:color="auto"/>
            </w:tcBorders>
            <w:shd w:val="clear" w:color="auto" w:fill="auto"/>
            <w:noWrap/>
            <w:vAlign w:val="bottom"/>
            <w:hideMark/>
            <w:tcPrChange w:id="3175" w:author="Jules Schers" w:date="2023-01-12T12:55:00Z">
              <w:tcPr>
                <w:tcW w:w="1824" w:type="dxa"/>
                <w:gridSpan w:val="2"/>
                <w:tcBorders>
                  <w:top w:val="nil"/>
                  <w:left w:val="nil"/>
                  <w:bottom w:val="single" w:sz="4" w:space="0" w:color="auto"/>
                  <w:right w:val="single" w:sz="4" w:space="0" w:color="auto"/>
                </w:tcBorders>
                <w:shd w:val="clear" w:color="auto" w:fill="auto"/>
                <w:noWrap/>
                <w:vAlign w:val="bottom"/>
                <w:hideMark/>
              </w:tcPr>
            </w:tcPrChange>
          </w:tcPr>
          <w:p w14:paraId="61E42DEC" w14:textId="77777777" w:rsidR="00E56A2B" w:rsidRPr="00E56A2B" w:rsidRDefault="00E56A2B" w:rsidP="00E56A2B">
            <w:pPr>
              <w:spacing w:after="0" w:line="240" w:lineRule="auto"/>
              <w:rPr>
                <w:ins w:id="3176" w:author="Jules Schers" w:date="2023-01-12T12:53:00Z"/>
                <w:rFonts w:ascii="Calibri" w:eastAsia="Times New Roman" w:hAnsi="Calibri" w:cs="Calibri"/>
                <w:b/>
                <w:bCs/>
                <w:color w:val="000000"/>
                <w:sz w:val="16"/>
                <w:szCs w:val="16"/>
                <w:lang w:eastAsia="en-GB"/>
                <w:rPrChange w:id="3177" w:author="Jules Schers" w:date="2023-01-12T12:54:00Z">
                  <w:rPr>
                    <w:ins w:id="3178" w:author="Jules Schers" w:date="2023-01-12T12:53:00Z"/>
                    <w:rFonts w:ascii="Calibri" w:eastAsia="Times New Roman" w:hAnsi="Calibri" w:cs="Calibri"/>
                    <w:color w:val="000000"/>
                    <w:lang w:eastAsia="en-GB"/>
                  </w:rPr>
                </w:rPrChange>
              </w:rPr>
            </w:pPr>
            <w:ins w:id="3179" w:author="Jules Schers" w:date="2023-01-12T12:53:00Z">
              <w:r w:rsidRPr="00E56A2B">
                <w:rPr>
                  <w:rFonts w:ascii="Calibri" w:eastAsia="Times New Roman" w:hAnsi="Calibri" w:cs="Calibri"/>
                  <w:b/>
                  <w:bCs/>
                  <w:color w:val="000000"/>
                  <w:sz w:val="16"/>
                  <w:szCs w:val="16"/>
                  <w:lang w:eastAsia="en-GB"/>
                  <w:rPrChange w:id="3180" w:author="Jules Schers" w:date="2023-01-12T12:54:00Z">
                    <w:rPr>
                      <w:rFonts w:ascii="Calibri" w:eastAsia="Times New Roman" w:hAnsi="Calibri" w:cs="Calibri"/>
                      <w:color w:val="000000"/>
                      <w:lang w:eastAsia="en-GB"/>
                    </w:rPr>
                  </w:rPrChange>
                </w:rPr>
                <w:t> </w:t>
              </w:r>
            </w:ins>
          </w:p>
        </w:tc>
      </w:tr>
    </w:tbl>
    <w:p w14:paraId="1F3E3AD4" w14:textId="4705E81B" w:rsidR="00D80BAE" w:rsidRDefault="00D80BAE" w:rsidP="001C7ABE">
      <w:pPr>
        <w:rPr>
          <w:ins w:id="3181" w:author="Jules Schers" w:date="2023-01-12T13:02:00Z"/>
        </w:rPr>
      </w:pPr>
    </w:p>
    <w:p w14:paraId="48A61C7D" w14:textId="0EE2BA1B" w:rsidR="00006805" w:rsidRDefault="00006805" w:rsidP="001C7ABE">
      <w:pPr>
        <w:rPr>
          <w:ins w:id="3182" w:author="Jules Schers" w:date="2023-01-12T13:04:00Z"/>
        </w:rPr>
      </w:pPr>
      <w:ins w:id="3183" w:author="Jules Schers" w:date="2023-01-12T13:02:00Z">
        <w:r>
          <w:t>Using this Labour productivity increase and applying it to the percentage of total labour supply that wou</w:t>
        </w:r>
      </w:ins>
      <w:ins w:id="3184" w:author="Jules Schers" w:date="2023-01-12T13:03:00Z">
        <w:r>
          <w:t xml:space="preserve">ld shift from primary to secondary educated labour, this leads to an average L-productivity increase </w:t>
        </w:r>
      </w:ins>
      <w:ins w:id="3185" w:author="Jules Schers" w:date="2023-01-12T13:05:00Z">
        <w:r>
          <w:t xml:space="preserve">presented in Table Z2 below. </w:t>
        </w:r>
        <w:r w:rsidR="00033B51">
          <w:t>T</w:t>
        </w:r>
        <w:r>
          <w:t xml:space="preserve">his </w:t>
        </w:r>
        <w:r w:rsidR="00033B51">
          <w:t xml:space="preserve">impact is </w:t>
        </w:r>
        <w:r>
          <w:t>convert</w:t>
        </w:r>
        <w:r w:rsidR="00033B51">
          <w:t>ed</w:t>
        </w:r>
        <w:r>
          <w:t xml:space="preserve"> to a Total Factor Productivity impact </w:t>
        </w:r>
        <w:r w:rsidR="00033B51">
          <w:t xml:space="preserve"> to simplify the representation in the SATIMGE, </w:t>
        </w:r>
      </w:ins>
      <w:ins w:id="3186" w:author="Jules Schers" w:date="2023-01-12T13:06:00Z">
        <w:r w:rsidR="00033B51">
          <w:t>leading to an average annual TFP growth in the Full Education scenario compared to Baseline scenario</w:t>
        </w:r>
      </w:ins>
      <w:ins w:id="3187" w:author="Jules Schers" w:date="2023-01-12T13:05:00Z">
        <w:r w:rsidR="00033B51">
          <w:t>.</w:t>
        </w:r>
      </w:ins>
    </w:p>
    <w:p w14:paraId="6FA568E2" w14:textId="3DAE132D" w:rsidR="00006805" w:rsidRPr="00006805" w:rsidRDefault="00006805" w:rsidP="001C7ABE">
      <w:pPr>
        <w:rPr>
          <w:ins w:id="3188" w:author="Jules Schers" w:date="2023-01-12T13:04:00Z"/>
          <w:i/>
          <w:iCs/>
          <w:color w:val="FF0000"/>
          <w:rPrChange w:id="3189" w:author="Jules Schers" w:date="2023-01-12T13:04:00Z">
            <w:rPr>
              <w:ins w:id="3190" w:author="Jules Schers" w:date="2023-01-12T13:04:00Z"/>
            </w:rPr>
          </w:rPrChange>
        </w:rPr>
      </w:pPr>
      <w:ins w:id="3191" w:author="Jules Schers" w:date="2023-01-12T13:04:00Z">
        <w:r w:rsidRPr="005474E5">
          <w:rPr>
            <w:i/>
            <w:iCs/>
            <w:color w:val="FF0000"/>
            <w:highlight w:val="yellow"/>
          </w:rPr>
          <w:t>Table</w:t>
        </w:r>
        <w:r>
          <w:rPr>
            <w:i/>
            <w:iCs/>
            <w:color w:val="FF0000"/>
          </w:rPr>
          <w:t xml:space="preserve"> Z2</w:t>
        </w:r>
      </w:ins>
    </w:p>
    <w:tbl>
      <w:tblPr>
        <w:tblW w:w="3657" w:type="dxa"/>
        <w:tblInd w:w="118" w:type="dxa"/>
        <w:tblLook w:val="04A0" w:firstRow="1" w:lastRow="0" w:firstColumn="1" w:lastColumn="0" w:noHBand="0" w:noVBand="1"/>
        <w:tblPrChange w:id="3192" w:author="Jules Schers" w:date="2023-01-12T13:04:00Z">
          <w:tblPr>
            <w:tblW w:w="3657" w:type="dxa"/>
            <w:tblInd w:w="118" w:type="dxa"/>
            <w:tblLook w:val="04A0" w:firstRow="1" w:lastRow="0" w:firstColumn="1" w:lastColumn="0" w:noHBand="0" w:noVBand="1"/>
          </w:tblPr>
        </w:tblPrChange>
      </w:tblPr>
      <w:tblGrid>
        <w:gridCol w:w="2006"/>
        <w:gridCol w:w="1031"/>
        <w:gridCol w:w="775"/>
        <w:tblGridChange w:id="3193">
          <w:tblGrid>
            <w:gridCol w:w="2006"/>
            <w:gridCol w:w="1031"/>
            <w:gridCol w:w="696"/>
            <w:gridCol w:w="79"/>
          </w:tblGrid>
        </w:tblGridChange>
      </w:tblGrid>
      <w:tr w:rsidR="00006805" w:rsidRPr="00006805" w14:paraId="1FDD3105" w14:textId="77777777" w:rsidTr="00006805">
        <w:trPr>
          <w:trHeight w:val="691"/>
          <w:ins w:id="3194" w:author="Jules Schers" w:date="2023-01-12T13:04:00Z"/>
          <w:trPrChange w:id="3195" w:author="Jules Schers" w:date="2023-01-12T13:04:00Z">
            <w:trPr>
              <w:gridAfter w:val="0"/>
              <w:trHeight w:val="1116"/>
            </w:trPr>
          </w:trPrChange>
        </w:trPr>
        <w:tc>
          <w:tcPr>
            <w:tcW w:w="2006" w:type="dxa"/>
            <w:tcBorders>
              <w:top w:val="single" w:sz="8" w:space="0" w:color="auto"/>
              <w:left w:val="single" w:sz="8" w:space="0" w:color="auto"/>
              <w:bottom w:val="single" w:sz="8" w:space="0" w:color="auto"/>
              <w:right w:val="single" w:sz="8" w:space="0" w:color="auto"/>
            </w:tcBorders>
            <w:shd w:val="clear" w:color="auto" w:fill="auto"/>
            <w:vAlign w:val="center"/>
            <w:hideMark/>
            <w:tcPrChange w:id="3196" w:author="Jules Schers" w:date="2023-01-12T13:04:00Z">
              <w:tcPr>
                <w:tcW w:w="2006"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4CF39A3F" w14:textId="77777777" w:rsidR="00006805" w:rsidRPr="00006805" w:rsidRDefault="00006805" w:rsidP="00006805">
            <w:pPr>
              <w:spacing w:after="0" w:line="240" w:lineRule="auto"/>
              <w:jc w:val="center"/>
              <w:rPr>
                <w:ins w:id="3197" w:author="Jules Schers" w:date="2023-01-12T13:04:00Z"/>
                <w:rFonts w:ascii="Calibri" w:eastAsia="Times New Roman" w:hAnsi="Calibri" w:cs="Calibri"/>
                <w:b/>
                <w:bCs/>
                <w:color w:val="000000"/>
                <w:sz w:val="16"/>
                <w:szCs w:val="16"/>
                <w:lang w:eastAsia="en-GB"/>
                <w:rPrChange w:id="3198" w:author="Jules Schers" w:date="2023-01-12T13:04:00Z">
                  <w:rPr>
                    <w:ins w:id="3199" w:author="Jules Schers" w:date="2023-01-12T13:04:00Z"/>
                    <w:rFonts w:ascii="Calibri" w:eastAsia="Times New Roman" w:hAnsi="Calibri" w:cs="Calibri"/>
                    <w:b/>
                    <w:bCs/>
                    <w:color w:val="000000"/>
                    <w:sz w:val="20"/>
                    <w:szCs w:val="20"/>
                    <w:lang w:eastAsia="en-GB"/>
                  </w:rPr>
                </w:rPrChange>
              </w:rPr>
            </w:pPr>
            <w:ins w:id="3200" w:author="Jules Schers" w:date="2023-01-12T13:04:00Z">
              <w:r w:rsidRPr="00006805">
                <w:rPr>
                  <w:rFonts w:ascii="Calibri" w:eastAsia="Times New Roman" w:hAnsi="Calibri" w:cs="Calibri"/>
                  <w:b/>
                  <w:bCs/>
                  <w:color w:val="000000"/>
                  <w:sz w:val="16"/>
                  <w:szCs w:val="16"/>
                  <w:lang w:eastAsia="en-GB"/>
                  <w:rPrChange w:id="3201" w:author="Jules Schers" w:date="2023-01-12T13:04:00Z">
                    <w:rPr>
                      <w:rFonts w:ascii="Calibri" w:eastAsia="Times New Roman" w:hAnsi="Calibri" w:cs="Calibri"/>
                      <w:b/>
                      <w:bCs/>
                      <w:color w:val="000000"/>
                      <w:sz w:val="20"/>
                      <w:szCs w:val="20"/>
                      <w:lang w:eastAsia="en-GB"/>
                    </w:rPr>
                  </w:rPrChange>
                </w:rPr>
                <w:t> </w:t>
              </w:r>
            </w:ins>
          </w:p>
        </w:tc>
        <w:tc>
          <w:tcPr>
            <w:tcW w:w="1031" w:type="dxa"/>
            <w:tcBorders>
              <w:top w:val="single" w:sz="8" w:space="0" w:color="auto"/>
              <w:left w:val="nil"/>
              <w:bottom w:val="single" w:sz="8" w:space="0" w:color="auto"/>
              <w:right w:val="single" w:sz="8" w:space="0" w:color="auto"/>
            </w:tcBorders>
            <w:shd w:val="clear" w:color="auto" w:fill="auto"/>
            <w:vAlign w:val="center"/>
            <w:hideMark/>
            <w:tcPrChange w:id="3202" w:author="Jules Schers" w:date="2023-01-12T13:04:00Z">
              <w:tcPr>
                <w:tcW w:w="1031" w:type="dxa"/>
                <w:tcBorders>
                  <w:top w:val="single" w:sz="8" w:space="0" w:color="auto"/>
                  <w:left w:val="nil"/>
                  <w:bottom w:val="single" w:sz="8" w:space="0" w:color="auto"/>
                  <w:right w:val="single" w:sz="8" w:space="0" w:color="auto"/>
                </w:tcBorders>
                <w:shd w:val="clear" w:color="auto" w:fill="auto"/>
                <w:vAlign w:val="center"/>
                <w:hideMark/>
              </w:tcPr>
            </w:tcPrChange>
          </w:tcPr>
          <w:p w14:paraId="38713310" w14:textId="3F0EE3DC" w:rsidR="00006805" w:rsidRPr="00006805" w:rsidRDefault="00006805" w:rsidP="00006805">
            <w:pPr>
              <w:spacing w:after="0" w:line="240" w:lineRule="auto"/>
              <w:jc w:val="center"/>
              <w:rPr>
                <w:ins w:id="3203" w:author="Jules Schers" w:date="2023-01-12T13:04:00Z"/>
                <w:rFonts w:ascii="Calibri" w:eastAsia="Times New Roman" w:hAnsi="Calibri" w:cs="Calibri"/>
                <w:b/>
                <w:bCs/>
                <w:color w:val="000000"/>
                <w:sz w:val="16"/>
                <w:szCs w:val="16"/>
                <w:lang w:eastAsia="en-GB"/>
                <w:rPrChange w:id="3204" w:author="Jules Schers" w:date="2023-01-12T13:04:00Z">
                  <w:rPr>
                    <w:ins w:id="3205" w:author="Jules Schers" w:date="2023-01-12T13:04:00Z"/>
                    <w:rFonts w:ascii="Calibri" w:eastAsia="Times New Roman" w:hAnsi="Calibri" w:cs="Calibri"/>
                    <w:b/>
                    <w:bCs/>
                    <w:color w:val="000000"/>
                    <w:sz w:val="20"/>
                    <w:szCs w:val="20"/>
                    <w:lang w:eastAsia="en-GB"/>
                  </w:rPr>
                </w:rPrChange>
              </w:rPr>
            </w:pPr>
            <w:ins w:id="3206" w:author="Jules Schers" w:date="2023-01-12T13:04:00Z">
              <w:r w:rsidRPr="00006805">
                <w:rPr>
                  <w:rFonts w:ascii="Calibri" w:eastAsia="Times New Roman" w:hAnsi="Calibri" w:cs="Calibri"/>
                  <w:b/>
                  <w:bCs/>
                  <w:color w:val="000000"/>
                  <w:sz w:val="16"/>
                  <w:szCs w:val="16"/>
                  <w:lang w:eastAsia="en-GB"/>
                  <w:rPrChange w:id="3207" w:author="Jules Schers" w:date="2023-01-12T13:04:00Z">
                    <w:rPr>
                      <w:rFonts w:ascii="Calibri" w:eastAsia="Times New Roman" w:hAnsi="Calibri" w:cs="Calibri"/>
                      <w:b/>
                      <w:bCs/>
                      <w:color w:val="000000"/>
                      <w:sz w:val="20"/>
                      <w:szCs w:val="20"/>
                      <w:lang w:eastAsia="en-GB"/>
                    </w:rPr>
                  </w:rPrChange>
                </w:rPr>
                <w:t>L-productivity growth</w:t>
              </w:r>
            </w:ins>
            <w:ins w:id="3208" w:author="Jules Schers" w:date="2023-01-12T13:06:00Z">
              <w:r w:rsidR="00033B51">
                <w:rPr>
                  <w:rFonts w:ascii="Calibri" w:eastAsia="Times New Roman" w:hAnsi="Calibri" w:cs="Calibri"/>
                  <w:b/>
                  <w:bCs/>
                  <w:color w:val="000000"/>
                  <w:sz w:val="16"/>
                  <w:szCs w:val="16"/>
                  <w:lang w:eastAsia="en-GB"/>
                </w:rPr>
                <w:t xml:space="preserve"> Full vs Baseline</w:t>
              </w:r>
            </w:ins>
          </w:p>
        </w:tc>
        <w:tc>
          <w:tcPr>
            <w:tcW w:w="620" w:type="dxa"/>
            <w:tcBorders>
              <w:top w:val="single" w:sz="8" w:space="0" w:color="auto"/>
              <w:left w:val="nil"/>
              <w:bottom w:val="single" w:sz="8" w:space="0" w:color="auto"/>
              <w:right w:val="single" w:sz="8" w:space="0" w:color="auto"/>
            </w:tcBorders>
            <w:shd w:val="clear" w:color="auto" w:fill="auto"/>
            <w:vAlign w:val="center"/>
            <w:hideMark/>
            <w:tcPrChange w:id="3209" w:author="Jules Schers" w:date="2023-01-12T13:04:00Z">
              <w:tcPr>
                <w:tcW w:w="620" w:type="dxa"/>
                <w:tcBorders>
                  <w:top w:val="single" w:sz="8" w:space="0" w:color="auto"/>
                  <w:left w:val="nil"/>
                  <w:bottom w:val="single" w:sz="8" w:space="0" w:color="auto"/>
                  <w:right w:val="single" w:sz="8" w:space="0" w:color="auto"/>
                </w:tcBorders>
                <w:shd w:val="clear" w:color="auto" w:fill="auto"/>
                <w:vAlign w:val="center"/>
                <w:hideMark/>
              </w:tcPr>
            </w:tcPrChange>
          </w:tcPr>
          <w:p w14:paraId="69C0ADEC" w14:textId="548EAC6F" w:rsidR="00006805" w:rsidRPr="00006805" w:rsidRDefault="00006805" w:rsidP="00006805">
            <w:pPr>
              <w:spacing w:after="0" w:line="240" w:lineRule="auto"/>
              <w:jc w:val="center"/>
              <w:rPr>
                <w:ins w:id="3210" w:author="Jules Schers" w:date="2023-01-12T13:04:00Z"/>
                <w:rFonts w:ascii="Calibri" w:eastAsia="Times New Roman" w:hAnsi="Calibri" w:cs="Calibri"/>
                <w:b/>
                <w:bCs/>
                <w:color w:val="000000"/>
                <w:sz w:val="16"/>
                <w:szCs w:val="16"/>
                <w:lang w:eastAsia="en-GB"/>
                <w:rPrChange w:id="3211" w:author="Jules Schers" w:date="2023-01-12T13:04:00Z">
                  <w:rPr>
                    <w:ins w:id="3212" w:author="Jules Schers" w:date="2023-01-12T13:04:00Z"/>
                    <w:rFonts w:ascii="Calibri" w:eastAsia="Times New Roman" w:hAnsi="Calibri" w:cs="Calibri"/>
                    <w:b/>
                    <w:bCs/>
                    <w:color w:val="000000"/>
                    <w:sz w:val="20"/>
                    <w:szCs w:val="20"/>
                    <w:lang w:eastAsia="en-GB"/>
                  </w:rPr>
                </w:rPrChange>
              </w:rPr>
            </w:pPr>
            <w:ins w:id="3213" w:author="Jules Schers" w:date="2023-01-12T13:04:00Z">
              <w:r w:rsidRPr="00006805">
                <w:rPr>
                  <w:rFonts w:ascii="Calibri" w:eastAsia="Times New Roman" w:hAnsi="Calibri" w:cs="Calibri"/>
                  <w:b/>
                  <w:bCs/>
                  <w:color w:val="000000"/>
                  <w:sz w:val="16"/>
                  <w:szCs w:val="16"/>
                  <w:lang w:eastAsia="en-GB"/>
                  <w:rPrChange w:id="3214" w:author="Jules Schers" w:date="2023-01-12T13:04:00Z">
                    <w:rPr>
                      <w:rFonts w:ascii="Calibri" w:eastAsia="Times New Roman" w:hAnsi="Calibri" w:cs="Calibri"/>
                      <w:b/>
                      <w:bCs/>
                      <w:color w:val="000000"/>
                      <w:sz w:val="20"/>
                      <w:szCs w:val="20"/>
                      <w:lang w:eastAsia="en-GB"/>
                    </w:rPr>
                  </w:rPrChange>
                </w:rPr>
                <w:t>TFP growth</w:t>
              </w:r>
            </w:ins>
            <w:ins w:id="3215" w:author="Jules Schers" w:date="2023-01-12T13:06:00Z">
              <w:r w:rsidR="00033B51">
                <w:rPr>
                  <w:rFonts w:ascii="Calibri" w:eastAsia="Times New Roman" w:hAnsi="Calibri" w:cs="Calibri"/>
                  <w:b/>
                  <w:bCs/>
                  <w:color w:val="000000"/>
                  <w:sz w:val="16"/>
                  <w:szCs w:val="16"/>
                  <w:lang w:eastAsia="en-GB"/>
                </w:rPr>
                <w:t xml:space="preserve"> Full vs Baseline</w:t>
              </w:r>
            </w:ins>
          </w:p>
        </w:tc>
      </w:tr>
      <w:tr w:rsidR="00006805" w:rsidRPr="00006805" w14:paraId="6F66427B" w14:textId="77777777" w:rsidTr="00006805">
        <w:trPr>
          <w:trHeight w:val="300"/>
          <w:ins w:id="3216" w:author="Jules Schers" w:date="2023-01-12T13:04:00Z"/>
        </w:trPr>
        <w:tc>
          <w:tcPr>
            <w:tcW w:w="2006" w:type="dxa"/>
            <w:tcBorders>
              <w:top w:val="nil"/>
              <w:left w:val="single" w:sz="8" w:space="0" w:color="auto"/>
              <w:bottom w:val="single" w:sz="8" w:space="0" w:color="auto"/>
              <w:right w:val="single" w:sz="8" w:space="0" w:color="auto"/>
            </w:tcBorders>
            <w:shd w:val="clear" w:color="auto" w:fill="auto"/>
            <w:noWrap/>
            <w:vAlign w:val="center"/>
            <w:hideMark/>
          </w:tcPr>
          <w:p w14:paraId="03AE5115" w14:textId="77777777" w:rsidR="00006805" w:rsidRPr="00006805" w:rsidRDefault="00006805" w:rsidP="00006805">
            <w:pPr>
              <w:spacing w:after="0" w:line="240" w:lineRule="auto"/>
              <w:jc w:val="both"/>
              <w:rPr>
                <w:ins w:id="3217" w:author="Jules Schers" w:date="2023-01-12T13:04:00Z"/>
                <w:rFonts w:ascii="Calibri" w:eastAsia="Times New Roman" w:hAnsi="Calibri" w:cs="Calibri"/>
                <w:color w:val="000000"/>
                <w:sz w:val="16"/>
                <w:szCs w:val="16"/>
                <w:lang w:eastAsia="en-GB"/>
                <w:rPrChange w:id="3218" w:author="Jules Schers" w:date="2023-01-12T13:04:00Z">
                  <w:rPr>
                    <w:ins w:id="3219" w:author="Jules Schers" w:date="2023-01-12T13:04:00Z"/>
                    <w:rFonts w:ascii="Calibri" w:eastAsia="Times New Roman" w:hAnsi="Calibri" w:cs="Calibri"/>
                    <w:color w:val="000000"/>
                    <w:sz w:val="20"/>
                    <w:szCs w:val="20"/>
                    <w:lang w:eastAsia="en-GB"/>
                  </w:rPr>
                </w:rPrChange>
              </w:rPr>
            </w:pPr>
            <w:ins w:id="3220" w:author="Jules Schers" w:date="2023-01-12T13:04:00Z">
              <w:r w:rsidRPr="00006805">
                <w:rPr>
                  <w:rFonts w:ascii="Calibri" w:eastAsia="Times New Roman" w:hAnsi="Calibri" w:cs="Calibri"/>
                  <w:color w:val="000000"/>
                  <w:sz w:val="16"/>
                  <w:szCs w:val="16"/>
                  <w:lang w:eastAsia="en-GB"/>
                  <w:rPrChange w:id="3221" w:author="Jules Schers" w:date="2023-01-12T13:04:00Z">
                    <w:rPr>
                      <w:rFonts w:ascii="Calibri" w:eastAsia="Times New Roman" w:hAnsi="Calibri" w:cs="Calibri"/>
                      <w:color w:val="000000"/>
                      <w:sz w:val="20"/>
                      <w:szCs w:val="20"/>
                      <w:lang w:eastAsia="en-GB"/>
                    </w:rPr>
                  </w:rPrChange>
                </w:rPr>
                <w:t>2020</w:t>
              </w:r>
            </w:ins>
          </w:p>
        </w:tc>
        <w:tc>
          <w:tcPr>
            <w:tcW w:w="1031" w:type="dxa"/>
            <w:tcBorders>
              <w:top w:val="nil"/>
              <w:left w:val="nil"/>
              <w:bottom w:val="single" w:sz="8" w:space="0" w:color="auto"/>
              <w:right w:val="single" w:sz="8" w:space="0" w:color="auto"/>
            </w:tcBorders>
            <w:shd w:val="clear" w:color="auto" w:fill="auto"/>
            <w:noWrap/>
            <w:vAlign w:val="center"/>
            <w:hideMark/>
          </w:tcPr>
          <w:p w14:paraId="516931F3" w14:textId="77777777" w:rsidR="00006805" w:rsidRPr="00006805" w:rsidRDefault="00006805" w:rsidP="00006805">
            <w:pPr>
              <w:spacing w:after="0" w:line="240" w:lineRule="auto"/>
              <w:jc w:val="center"/>
              <w:rPr>
                <w:ins w:id="3222" w:author="Jules Schers" w:date="2023-01-12T13:04:00Z"/>
                <w:rFonts w:ascii="Calibri" w:eastAsia="Times New Roman" w:hAnsi="Calibri" w:cs="Calibri"/>
                <w:color w:val="000000"/>
                <w:sz w:val="16"/>
                <w:szCs w:val="16"/>
                <w:lang w:eastAsia="en-GB"/>
                <w:rPrChange w:id="3223" w:author="Jules Schers" w:date="2023-01-12T13:04:00Z">
                  <w:rPr>
                    <w:ins w:id="3224" w:author="Jules Schers" w:date="2023-01-12T13:04:00Z"/>
                    <w:rFonts w:ascii="Calibri" w:eastAsia="Times New Roman" w:hAnsi="Calibri" w:cs="Calibri"/>
                    <w:color w:val="000000"/>
                    <w:sz w:val="20"/>
                    <w:szCs w:val="20"/>
                    <w:lang w:eastAsia="en-GB"/>
                  </w:rPr>
                </w:rPrChange>
              </w:rPr>
            </w:pPr>
            <w:ins w:id="3225" w:author="Jules Schers" w:date="2023-01-12T13:04:00Z">
              <w:r w:rsidRPr="00006805">
                <w:rPr>
                  <w:rFonts w:ascii="Calibri" w:eastAsia="Times New Roman" w:hAnsi="Calibri" w:cs="Calibri"/>
                  <w:color w:val="000000"/>
                  <w:sz w:val="16"/>
                  <w:szCs w:val="16"/>
                  <w:lang w:eastAsia="en-GB"/>
                  <w:rPrChange w:id="3226" w:author="Jules Schers" w:date="2023-01-12T13:04:00Z">
                    <w:rPr>
                      <w:rFonts w:ascii="Calibri" w:eastAsia="Times New Roman" w:hAnsi="Calibri" w:cs="Calibri"/>
                      <w:color w:val="000000"/>
                      <w:sz w:val="20"/>
                      <w:szCs w:val="20"/>
                      <w:lang w:eastAsia="en-GB"/>
                    </w:rPr>
                  </w:rPrChange>
                </w:rPr>
                <w:t>0,00%</w:t>
              </w:r>
            </w:ins>
          </w:p>
        </w:tc>
        <w:tc>
          <w:tcPr>
            <w:tcW w:w="620" w:type="dxa"/>
            <w:tcBorders>
              <w:top w:val="nil"/>
              <w:left w:val="nil"/>
              <w:bottom w:val="single" w:sz="8" w:space="0" w:color="auto"/>
              <w:right w:val="single" w:sz="8" w:space="0" w:color="auto"/>
            </w:tcBorders>
            <w:shd w:val="clear" w:color="auto" w:fill="auto"/>
            <w:noWrap/>
            <w:vAlign w:val="center"/>
            <w:hideMark/>
          </w:tcPr>
          <w:p w14:paraId="4BAE0E45" w14:textId="77777777" w:rsidR="00006805" w:rsidRPr="00006805" w:rsidRDefault="00006805" w:rsidP="00006805">
            <w:pPr>
              <w:spacing w:after="0" w:line="240" w:lineRule="auto"/>
              <w:jc w:val="center"/>
              <w:rPr>
                <w:ins w:id="3227" w:author="Jules Schers" w:date="2023-01-12T13:04:00Z"/>
                <w:rFonts w:ascii="Calibri" w:eastAsia="Times New Roman" w:hAnsi="Calibri" w:cs="Calibri"/>
                <w:color w:val="000000"/>
                <w:sz w:val="16"/>
                <w:szCs w:val="16"/>
                <w:lang w:eastAsia="en-GB"/>
                <w:rPrChange w:id="3228" w:author="Jules Schers" w:date="2023-01-12T13:04:00Z">
                  <w:rPr>
                    <w:ins w:id="3229" w:author="Jules Schers" w:date="2023-01-12T13:04:00Z"/>
                    <w:rFonts w:ascii="Calibri" w:eastAsia="Times New Roman" w:hAnsi="Calibri" w:cs="Calibri"/>
                    <w:color w:val="000000"/>
                    <w:sz w:val="20"/>
                    <w:szCs w:val="20"/>
                    <w:lang w:eastAsia="en-GB"/>
                  </w:rPr>
                </w:rPrChange>
              </w:rPr>
            </w:pPr>
            <w:ins w:id="3230" w:author="Jules Schers" w:date="2023-01-12T13:04:00Z">
              <w:r w:rsidRPr="00006805">
                <w:rPr>
                  <w:rFonts w:ascii="Calibri" w:eastAsia="Times New Roman" w:hAnsi="Calibri" w:cs="Calibri"/>
                  <w:color w:val="000000"/>
                  <w:sz w:val="16"/>
                  <w:szCs w:val="16"/>
                  <w:lang w:eastAsia="en-GB"/>
                  <w:rPrChange w:id="3231" w:author="Jules Schers" w:date="2023-01-12T13:04:00Z">
                    <w:rPr>
                      <w:rFonts w:ascii="Calibri" w:eastAsia="Times New Roman" w:hAnsi="Calibri" w:cs="Calibri"/>
                      <w:color w:val="000000"/>
                      <w:sz w:val="20"/>
                      <w:szCs w:val="20"/>
                      <w:lang w:eastAsia="en-GB"/>
                    </w:rPr>
                  </w:rPrChange>
                </w:rPr>
                <w:t>0,00%</w:t>
              </w:r>
            </w:ins>
          </w:p>
        </w:tc>
      </w:tr>
      <w:tr w:rsidR="00006805" w:rsidRPr="00006805" w14:paraId="3190513A" w14:textId="77777777" w:rsidTr="00006805">
        <w:trPr>
          <w:trHeight w:val="300"/>
          <w:ins w:id="3232" w:author="Jules Schers" w:date="2023-01-12T13:04:00Z"/>
        </w:trPr>
        <w:tc>
          <w:tcPr>
            <w:tcW w:w="2006" w:type="dxa"/>
            <w:tcBorders>
              <w:top w:val="nil"/>
              <w:left w:val="single" w:sz="8" w:space="0" w:color="auto"/>
              <w:bottom w:val="single" w:sz="8" w:space="0" w:color="auto"/>
              <w:right w:val="single" w:sz="8" w:space="0" w:color="auto"/>
            </w:tcBorders>
            <w:shd w:val="clear" w:color="auto" w:fill="auto"/>
            <w:noWrap/>
            <w:vAlign w:val="center"/>
            <w:hideMark/>
          </w:tcPr>
          <w:p w14:paraId="41116B95" w14:textId="77777777" w:rsidR="00006805" w:rsidRPr="00006805" w:rsidRDefault="00006805" w:rsidP="00006805">
            <w:pPr>
              <w:spacing w:after="0" w:line="240" w:lineRule="auto"/>
              <w:jc w:val="both"/>
              <w:rPr>
                <w:ins w:id="3233" w:author="Jules Schers" w:date="2023-01-12T13:04:00Z"/>
                <w:rFonts w:ascii="Calibri" w:eastAsia="Times New Roman" w:hAnsi="Calibri" w:cs="Calibri"/>
                <w:color w:val="000000"/>
                <w:sz w:val="16"/>
                <w:szCs w:val="16"/>
                <w:lang w:eastAsia="en-GB"/>
                <w:rPrChange w:id="3234" w:author="Jules Schers" w:date="2023-01-12T13:04:00Z">
                  <w:rPr>
                    <w:ins w:id="3235" w:author="Jules Schers" w:date="2023-01-12T13:04:00Z"/>
                    <w:rFonts w:ascii="Calibri" w:eastAsia="Times New Roman" w:hAnsi="Calibri" w:cs="Calibri"/>
                    <w:color w:val="000000"/>
                    <w:sz w:val="20"/>
                    <w:szCs w:val="20"/>
                    <w:lang w:eastAsia="en-GB"/>
                  </w:rPr>
                </w:rPrChange>
              </w:rPr>
            </w:pPr>
            <w:ins w:id="3236" w:author="Jules Schers" w:date="2023-01-12T13:04:00Z">
              <w:r w:rsidRPr="00006805">
                <w:rPr>
                  <w:rFonts w:ascii="Calibri" w:eastAsia="Times New Roman" w:hAnsi="Calibri" w:cs="Calibri"/>
                  <w:color w:val="000000"/>
                  <w:sz w:val="16"/>
                  <w:szCs w:val="16"/>
                  <w:lang w:eastAsia="en-GB"/>
                  <w:rPrChange w:id="3237" w:author="Jules Schers" w:date="2023-01-12T13:04:00Z">
                    <w:rPr>
                      <w:rFonts w:ascii="Calibri" w:eastAsia="Times New Roman" w:hAnsi="Calibri" w:cs="Calibri"/>
                      <w:color w:val="000000"/>
                      <w:sz w:val="20"/>
                      <w:szCs w:val="20"/>
                      <w:lang w:eastAsia="en-GB"/>
                    </w:rPr>
                  </w:rPrChange>
                </w:rPr>
                <w:t>2021</w:t>
              </w:r>
            </w:ins>
          </w:p>
        </w:tc>
        <w:tc>
          <w:tcPr>
            <w:tcW w:w="1031" w:type="dxa"/>
            <w:tcBorders>
              <w:top w:val="nil"/>
              <w:left w:val="nil"/>
              <w:bottom w:val="single" w:sz="8" w:space="0" w:color="auto"/>
              <w:right w:val="single" w:sz="8" w:space="0" w:color="auto"/>
            </w:tcBorders>
            <w:shd w:val="clear" w:color="auto" w:fill="auto"/>
            <w:noWrap/>
            <w:vAlign w:val="center"/>
            <w:hideMark/>
          </w:tcPr>
          <w:p w14:paraId="5459198E" w14:textId="77777777" w:rsidR="00006805" w:rsidRPr="00006805" w:rsidRDefault="00006805" w:rsidP="00006805">
            <w:pPr>
              <w:spacing w:after="0" w:line="240" w:lineRule="auto"/>
              <w:jc w:val="center"/>
              <w:rPr>
                <w:ins w:id="3238" w:author="Jules Schers" w:date="2023-01-12T13:04:00Z"/>
                <w:rFonts w:ascii="Calibri" w:eastAsia="Times New Roman" w:hAnsi="Calibri" w:cs="Calibri"/>
                <w:color w:val="000000"/>
                <w:sz w:val="16"/>
                <w:szCs w:val="16"/>
                <w:lang w:eastAsia="en-GB"/>
                <w:rPrChange w:id="3239" w:author="Jules Schers" w:date="2023-01-12T13:04:00Z">
                  <w:rPr>
                    <w:ins w:id="3240" w:author="Jules Schers" w:date="2023-01-12T13:04:00Z"/>
                    <w:rFonts w:ascii="Calibri" w:eastAsia="Times New Roman" w:hAnsi="Calibri" w:cs="Calibri"/>
                    <w:color w:val="000000"/>
                    <w:sz w:val="20"/>
                    <w:szCs w:val="20"/>
                    <w:lang w:eastAsia="en-GB"/>
                  </w:rPr>
                </w:rPrChange>
              </w:rPr>
            </w:pPr>
            <w:ins w:id="3241" w:author="Jules Schers" w:date="2023-01-12T13:04:00Z">
              <w:r w:rsidRPr="00006805">
                <w:rPr>
                  <w:rFonts w:ascii="Calibri" w:eastAsia="Times New Roman" w:hAnsi="Calibri" w:cs="Calibri"/>
                  <w:color w:val="000000"/>
                  <w:sz w:val="16"/>
                  <w:szCs w:val="16"/>
                  <w:lang w:eastAsia="en-GB"/>
                  <w:rPrChange w:id="3242" w:author="Jules Schers" w:date="2023-01-12T13:04:00Z">
                    <w:rPr>
                      <w:rFonts w:ascii="Calibri" w:eastAsia="Times New Roman" w:hAnsi="Calibri" w:cs="Calibri"/>
                      <w:color w:val="000000"/>
                      <w:sz w:val="20"/>
                      <w:szCs w:val="20"/>
                      <w:lang w:eastAsia="en-GB"/>
                    </w:rPr>
                  </w:rPrChange>
                </w:rPr>
                <w:t>0,03%</w:t>
              </w:r>
            </w:ins>
          </w:p>
        </w:tc>
        <w:tc>
          <w:tcPr>
            <w:tcW w:w="620" w:type="dxa"/>
            <w:tcBorders>
              <w:top w:val="nil"/>
              <w:left w:val="nil"/>
              <w:bottom w:val="single" w:sz="8" w:space="0" w:color="auto"/>
              <w:right w:val="single" w:sz="8" w:space="0" w:color="auto"/>
            </w:tcBorders>
            <w:shd w:val="clear" w:color="auto" w:fill="auto"/>
            <w:noWrap/>
            <w:vAlign w:val="center"/>
            <w:hideMark/>
          </w:tcPr>
          <w:p w14:paraId="79364209" w14:textId="77777777" w:rsidR="00006805" w:rsidRPr="00006805" w:rsidRDefault="00006805" w:rsidP="00006805">
            <w:pPr>
              <w:spacing w:after="0" w:line="240" w:lineRule="auto"/>
              <w:jc w:val="center"/>
              <w:rPr>
                <w:ins w:id="3243" w:author="Jules Schers" w:date="2023-01-12T13:04:00Z"/>
                <w:rFonts w:ascii="Calibri" w:eastAsia="Times New Roman" w:hAnsi="Calibri" w:cs="Calibri"/>
                <w:color w:val="000000"/>
                <w:sz w:val="16"/>
                <w:szCs w:val="16"/>
                <w:lang w:eastAsia="en-GB"/>
                <w:rPrChange w:id="3244" w:author="Jules Schers" w:date="2023-01-12T13:04:00Z">
                  <w:rPr>
                    <w:ins w:id="3245" w:author="Jules Schers" w:date="2023-01-12T13:04:00Z"/>
                    <w:rFonts w:ascii="Calibri" w:eastAsia="Times New Roman" w:hAnsi="Calibri" w:cs="Calibri"/>
                    <w:color w:val="000000"/>
                    <w:sz w:val="20"/>
                    <w:szCs w:val="20"/>
                    <w:lang w:eastAsia="en-GB"/>
                  </w:rPr>
                </w:rPrChange>
              </w:rPr>
            </w:pPr>
            <w:ins w:id="3246" w:author="Jules Schers" w:date="2023-01-12T13:04:00Z">
              <w:r w:rsidRPr="00006805">
                <w:rPr>
                  <w:rFonts w:ascii="Calibri" w:eastAsia="Times New Roman" w:hAnsi="Calibri" w:cs="Calibri"/>
                  <w:color w:val="000000"/>
                  <w:sz w:val="16"/>
                  <w:szCs w:val="16"/>
                  <w:lang w:eastAsia="en-GB"/>
                  <w:rPrChange w:id="3247" w:author="Jules Schers" w:date="2023-01-12T13:04:00Z">
                    <w:rPr>
                      <w:rFonts w:ascii="Calibri" w:eastAsia="Times New Roman" w:hAnsi="Calibri" w:cs="Calibri"/>
                      <w:color w:val="000000"/>
                      <w:sz w:val="20"/>
                      <w:szCs w:val="20"/>
                      <w:lang w:eastAsia="en-GB"/>
                    </w:rPr>
                  </w:rPrChange>
                </w:rPr>
                <w:t>0,02%</w:t>
              </w:r>
            </w:ins>
          </w:p>
        </w:tc>
      </w:tr>
      <w:tr w:rsidR="00006805" w:rsidRPr="00006805" w14:paraId="68D1369D" w14:textId="77777777" w:rsidTr="00006805">
        <w:trPr>
          <w:trHeight w:val="300"/>
          <w:ins w:id="3248" w:author="Jules Schers" w:date="2023-01-12T13:04:00Z"/>
        </w:trPr>
        <w:tc>
          <w:tcPr>
            <w:tcW w:w="2006" w:type="dxa"/>
            <w:tcBorders>
              <w:top w:val="nil"/>
              <w:left w:val="single" w:sz="8" w:space="0" w:color="auto"/>
              <w:bottom w:val="single" w:sz="8" w:space="0" w:color="auto"/>
              <w:right w:val="single" w:sz="8" w:space="0" w:color="auto"/>
            </w:tcBorders>
            <w:shd w:val="clear" w:color="auto" w:fill="auto"/>
            <w:noWrap/>
            <w:vAlign w:val="center"/>
            <w:hideMark/>
          </w:tcPr>
          <w:p w14:paraId="0888DE96" w14:textId="77777777" w:rsidR="00006805" w:rsidRPr="00006805" w:rsidRDefault="00006805" w:rsidP="00006805">
            <w:pPr>
              <w:spacing w:after="0" w:line="240" w:lineRule="auto"/>
              <w:jc w:val="both"/>
              <w:rPr>
                <w:ins w:id="3249" w:author="Jules Schers" w:date="2023-01-12T13:04:00Z"/>
                <w:rFonts w:ascii="Calibri" w:eastAsia="Times New Roman" w:hAnsi="Calibri" w:cs="Calibri"/>
                <w:color w:val="000000"/>
                <w:sz w:val="16"/>
                <w:szCs w:val="16"/>
                <w:lang w:eastAsia="en-GB"/>
                <w:rPrChange w:id="3250" w:author="Jules Schers" w:date="2023-01-12T13:04:00Z">
                  <w:rPr>
                    <w:ins w:id="3251" w:author="Jules Schers" w:date="2023-01-12T13:04:00Z"/>
                    <w:rFonts w:ascii="Calibri" w:eastAsia="Times New Roman" w:hAnsi="Calibri" w:cs="Calibri"/>
                    <w:color w:val="000000"/>
                    <w:sz w:val="20"/>
                    <w:szCs w:val="20"/>
                    <w:lang w:eastAsia="en-GB"/>
                  </w:rPr>
                </w:rPrChange>
              </w:rPr>
            </w:pPr>
            <w:ins w:id="3252" w:author="Jules Schers" w:date="2023-01-12T13:04:00Z">
              <w:r w:rsidRPr="00006805">
                <w:rPr>
                  <w:rFonts w:ascii="Calibri" w:eastAsia="Times New Roman" w:hAnsi="Calibri" w:cs="Calibri"/>
                  <w:color w:val="000000"/>
                  <w:sz w:val="16"/>
                  <w:szCs w:val="16"/>
                  <w:lang w:eastAsia="en-GB"/>
                  <w:rPrChange w:id="3253" w:author="Jules Schers" w:date="2023-01-12T13:04:00Z">
                    <w:rPr>
                      <w:rFonts w:ascii="Calibri" w:eastAsia="Times New Roman" w:hAnsi="Calibri" w:cs="Calibri"/>
                      <w:color w:val="000000"/>
                      <w:sz w:val="20"/>
                      <w:szCs w:val="20"/>
                      <w:lang w:eastAsia="en-GB"/>
                    </w:rPr>
                  </w:rPrChange>
                </w:rPr>
                <w:t>2022</w:t>
              </w:r>
            </w:ins>
          </w:p>
        </w:tc>
        <w:tc>
          <w:tcPr>
            <w:tcW w:w="1031" w:type="dxa"/>
            <w:tcBorders>
              <w:top w:val="nil"/>
              <w:left w:val="nil"/>
              <w:bottom w:val="single" w:sz="8" w:space="0" w:color="auto"/>
              <w:right w:val="single" w:sz="8" w:space="0" w:color="auto"/>
            </w:tcBorders>
            <w:shd w:val="clear" w:color="auto" w:fill="auto"/>
            <w:noWrap/>
            <w:vAlign w:val="center"/>
            <w:hideMark/>
          </w:tcPr>
          <w:p w14:paraId="05CFE308" w14:textId="77777777" w:rsidR="00006805" w:rsidRPr="00006805" w:rsidRDefault="00006805" w:rsidP="00006805">
            <w:pPr>
              <w:spacing w:after="0" w:line="240" w:lineRule="auto"/>
              <w:jc w:val="center"/>
              <w:rPr>
                <w:ins w:id="3254" w:author="Jules Schers" w:date="2023-01-12T13:04:00Z"/>
                <w:rFonts w:ascii="Calibri" w:eastAsia="Times New Roman" w:hAnsi="Calibri" w:cs="Calibri"/>
                <w:color w:val="000000"/>
                <w:sz w:val="16"/>
                <w:szCs w:val="16"/>
                <w:lang w:eastAsia="en-GB"/>
                <w:rPrChange w:id="3255" w:author="Jules Schers" w:date="2023-01-12T13:04:00Z">
                  <w:rPr>
                    <w:ins w:id="3256" w:author="Jules Schers" w:date="2023-01-12T13:04:00Z"/>
                    <w:rFonts w:ascii="Calibri" w:eastAsia="Times New Roman" w:hAnsi="Calibri" w:cs="Calibri"/>
                    <w:color w:val="000000"/>
                    <w:sz w:val="20"/>
                    <w:szCs w:val="20"/>
                    <w:lang w:eastAsia="en-GB"/>
                  </w:rPr>
                </w:rPrChange>
              </w:rPr>
            </w:pPr>
            <w:ins w:id="3257" w:author="Jules Schers" w:date="2023-01-12T13:04:00Z">
              <w:r w:rsidRPr="00006805">
                <w:rPr>
                  <w:rFonts w:ascii="Calibri" w:eastAsia="Times New Roman" w:hAnsi="Calibri" w:cs="Calibri"/>
                  <w:color w:val="000000"/>
                  <w:sz w:val="16"/>
                  <w:szCs w:val="16"/>
                  <w:lang w:eastAsia="en-GB"/>
                  <w:rPrChange w:id="3258" w:author="Jules Schers" w:date="2023-01-12T13:04:00Z">
                    <w:rPr>
                      <w:rFonts w:ascii="Calibri" w:eastAsia="Times New Roman" w:hAnsi="Calibri" w:cs="Calibri"/>
                      <w:color w:val="000000"/>
                      <w:sz w:val="20"/>
                      <w:szCs w:val="20"/>
                      <w:lang w:eastAsia="en-GB"/>
                    </w:rPr>
                  </w:rPrChange>
                </w:rPr>
                <w:t>0,06%</w:t>
              </w:r>
            </w:ins>
          </w:p>
        </w:tc>
        <w:tc>
          <w:tcPr>
            <w:tcW w:w="620" w:type="dxa"/>
            <w:tcBorders>
              <w:top w:val="nil"/>
              <w:left w:val="nil"/>
              <w:bottom w:val="single" w:sz="8" w:space="0" w:color="auto"/>
              <w:right w:val="single" w:sz="8" w:space="0" w:color="auto"/>
            </w:tcBorders>
            <w:shd w:val="clear" w:color="auto" w:fill="auto"/>
            <w:noWrap/>
            <w:vAlign w:val="center"/>
            <w:hideMark/>
          </w:tcPr>
          <w:p w14:paraId="134568C6" w14:textId="77777777" w:rsidR="00006805" w:rsidRPr="00006805" w:rsidRDefault="00006805" w:rsidP="00006805">
            <w:pPr>
              <w:spacing w:after="0" w:line="240" w:lineRule="auto"/>
              <w:jc w:val="center"/>
              <w:rPr>
                <w:ins w:id="3259" w:author="Jules Schers" w:date="2023-01-12T13:04:00Z"/>
                <w:rFonts w:ascii="Calibri" w:eastAsia="Times New Roman" w:hAnsi="Calibri" w:cs="Calibri"/>
                <w:color w:val="000000"/>
                <w:sz w:val="16"/>
                <w:szCs w:val="16"/>
                <w:lang w:eastAsia="en-GB"/>
                <w:rPrChange w:id="3260" w:author="Jules Schers" w:date="2023-01-12T13:04:00Z">
                  <w:rPr>
                    <w:ins w:id="3261" w:author="Jules Schers" w:date="2023-01-12T13:04:00Z"/>
                    <w:rFonts w:ascii="Calibri" w:eastAsia="Times New Roman" w:hAnsi="Calibri" w:cs="Calibri"/>
                    <w:color w:val="000000"/>
                    <w:sz w:val="20"/>
                    <w:szCs w:val="20"/>
                    <w:lang w:eastAsia="en-GB"/>
                  </w:rPr>
                </w:rPrChange>
              </w:rPr>
            </w:pPr>
            <w:ins w:id="3262" w:author="Jules Schers" w:date="2023-01-12T13:04:00Z">
              <w:r w:rsidRPr="00006805">
                <w:rPr>
                  <w:rFonts w:ascii="Calibri" w:eastAsia="Times New Roman" w:hAnsi="Calibri" w:cs="Calibri"/>
                  <w:color w:val="000000"/>
                  <w:sz w:val="16"/>
                  <w:szCs w:val="16"/>
                  <w:lang w:eastAsia="en-GB"/>
                  <w:rPrChange w:id="3263" w:author="Jules Schers" w:date="2023-01-12T13:04:00Z">
                    <w:rPr>
                      <w:rFonts w:ascii="Calibri" w:eastAsia="Times New Roman" w:hAnsi="Calibri" w:cs="Calibri"/>
                      <w:color w:val="000000"/>
                      <w:sz w:val="20"/>
                      <w:szCs w:val="20"/>
                      <w:lang w:eastAsia="en-GB"/>
                    </w:rPr>
                  </w:rPrChange>
                </w:rPr>
                <w:t>0,03%</w:t>
              </w:r>
            </w:ins>
          </w:p>
        </w:tc>
      </w:tr>
      <w:tr w:rsidR="00006805" w:rsidRPr="00006805" w14:paraId="7C7B1A95" w14:textId="77777777" w:rsidTr="00006805">
        <w:trPr>
          <w:trHeight w:val="300"/>
          <w:ins w:id="3264" w:author="Jules Schers" w:date="2023-01-12T13:04:00Z"/>
        </w:trPr>
        <w:tc>
          <w:tcPr>
            <w:tcW w:w="2006" w:type="dxa"/>
            <w:tcBorders>
              <w:top w:val="nil"/>
              <w:left w:val="single" w:sz="8" w:space="0" w:color="auto"/>
              <w:bottom w:val="single" w:sz="8" w:space="0" w:color="auto"/>
              <w:right w:val="single" w:sz="8" w:space="0" w:color="auto"/>
            </w:tcBorders>
            <w:shd w:val="clear" w:color="auto" w:fill="auto"/>
            <w:noWrap/>
            <w:vAlign w:val="center"/>
            <w:hideMark/>
          </w:tcPr>
          <w:p w14:paraId="3D291833" w14:textId="77777777" w:rsidR="00006805" w:rsidRPr="00006805" w:rsidRDefault="00006805" w:rsidP="00006805">
            <w:pPr>
              <w:spacing w:after="0" w:line="240" w:lineRule="auto"/>
              <w:jc w:val="both"/>
              <w:rPr>
                <w:ins w:id="3265" w:author="Jules Schers" w:date="2023-01-12T13:04:00Z"/>
                <w:rFonts w:ascii="Calibri" w:eastAsia="Times New Roman" w:hAnsi="Calibri" w:cs="Calibri"/>
                <w:color w:val="000000"/>
                <w:sz w:val="16"/>
                <w:szCs w:val="16"/>
                <w:lang w:eastAsia="en-GB"/>
                <w:rPrChange w:id="3266" w:author="Jules Schers" w:date="2023-01-12T13:04:00Z">
                  <w:rPr>
                    <w:ins w:id="3267" w:author="Jules Schers" w:date="2023-01-12T13:04:00Z"/>
                    <w:rFonts w:ascii="Calibri" w:eastAsia="Times New Roman" w:hAnsi="Calibri" w:cs="Calibri"/>
                    <w:color w:val="000000"/>
                    <w:sz w:val="20"/>
                    <w:szCs w:val="20"/>
                    <w:lang w:eastAsia="en-GB"/>
                  </w:rPr>
                </w:rPrChange>
              </w:rPr>
            </w:pPr>
            <w:ins w:id="3268" w:author="Jules Schers" w:date="2023-01-12T13:04:00Z">
              <w:r w:rsidRPr="00006805">
                <w:rPr>
                  <w:rFonts w:ascii="Calibri" w:eastAsia="Times New Roman" w:hAnsi="Calibri" w:cs="Calibri"/>
                  <w:color w:val="000000"/>
                  <w:sz w:val="16"/>
                  <w:szCs w:val="16"/>
                  <w:lang w:eastAsia="en-GB"/>
                  <w:rPrChange w:id="3269" w:author="Jules Schers" w:date="2023-01-12T13:04:00Z">
                    <w:rPr>
                      <w:rFonts w:ascii="Calibri" w:eastAsia="Times New Roman" w:hAnsi="Calibri" w:cs="Calibri"/>
                      <w:color w:val="000000"/>
                      <w:sz w:val="20"/>
                      <w:szCs w:val="20"/>
                      <w:lang w:eastAsia="en-GB"/>
                    </w:rPr>
                  </w:rPrChange>
                </w:rPr>
                <w:t>2023</w:t>
              </w:r>
            </w:ins>
          </w:p>
        </w:tc>
        <w:tc>
          <w:tcPr>
            <w:tcW w:w="1031" w:type="dxa"/>
            <w:tcBorders>
              <w:top w:val="nil"/>
              <w:left w:val="nil"/>
              <w:bottom w:val="single" w:sz="8" w:space="0" w:color="auto"/>
              <w:right w:val="single" w:sz="8" w:space="0" w:color="auto"/>
            </w:tcBorders>
            <w:shd w:val="clear" w:color="auto" w:fill="auto"/>
            <w:noWrap/>
            <w:vAlign w:val="center"/>
            <w:hideMark/>
          </w:tcPr>
          <w:p w14:paraId="6C923D55" w14:textId="77777777" w:rsidR="00006805" w:rsidRPr="00006805" w:rsidRDefault="00006805" w:rsidP="00006805">
            <w:pPr>
              <w:spacing w:after="0" w:line="240" w:lineRule="auto"/>
              <w:jc w:val="center"/>
              <w:rPr>
                <w:ins w:id="3270" w:author="Jules Schers" w:date="2023-01-12T13:04:00Z"/>
                <w:rFonts w:ascii="Calibri" w:eastAsia="Times New Roman" w:hAnsi="Calibri" w:cs="Calibri"/>
                <w:color w:val="000000"/>
                <w:sz w:val="16"/>
                <w:szCs w:val="16"/>
                <w:lang w:eastAsia="en-GB"/>
                <w:rPrChange w:id="3271" w:author="Jules Schers" w:date="2023-01-12T13:04:00Z">
                  <w:rPr>
                    <w:ins w:id="3272" w:author="Jules Schers" w:date="2023-01-12T13:04:00Z"/>
                    <w:rFonts w:ascii="Calibri" w:eastAsia="Times New Roman" w:hAnsi="Calibri" w:cs="Calibri"/>
                    <w:color w:val="000000"/>
                    <w:sz w:val="20"/>
                    <w:szCs w:val="20"/>
                    <w:lang w:eastAsia="en-GB"/>
                  </w:rPr>
                </w:rPrChange>
              </w:rPr>
            </w:pPr>
            <w:ins w:id="3273" w:author="Jules Schers" w:date="2023-01-12T13:04:00Z">
              <w:r w:rsidRPr="00006805">
                <w:rPr>
                  <w:rFonts w:ascii="Calibri" w:eastAsia="Times New Roman" w:hAnsi="Calibri" w:cs="Calibri"/>
                  <w:color w:val="000000"/>
                  <w:sz w:val="16"/>
                  <w:szCs w:val="16"/>
                  <w:lang w:eastAsia="en-GB"/>
                  <w:rPrChange w:id="3274" w:author="Jules Schers" w:date="2023-01-12T13:04:00Z">
                    <w:rPr>
                      <w:rFonts w:ascii="Calibri" w:eastAsia="Times New Roman" w:hAnsi="Calibri" w:cs="Calibri"/>
                      <w:color w:val="000000"/>
                      <w:sz w:val="20"/>
                      <w:szCs w:val="20"/>
                      <w:lang w:eastAsia="en-GB"/>
                    </w:rPr>
                  </w:rPrChange>
                </w:rPr>
                <w:t>0,10%</w:t>
              </w:r>
            </w:ins>
          </w:p>
        </w:tc>
        <w:tc>
          <w:tcPr>
            <w:tcW w:w="620" w:type="dxa"/>
            <w:tcBorders>
              <w:top w:val="nil"/>
              <w:left w:val="nil"/>
              <w:bottom w:val="single" w:sz="8" w:space="0" w:color="auto"/>
              <w:right w:val="single" w:sz="8" w:space="0" w:color="auto"/>
            </w:tcBorders>
            <w:shd w:val="clear" w:color="auto" w:fill="auto"/>
            <w:noWrap/>
            <w:vAlign w:val="center"/>
            <w:hideMark/>
          </w:tcPr>
          <w:p w14:paraId="4147D9CB" w14:textId="77777777" w:rsidR="00006805" w:rsidRPr="00006805" w:rsidRDefault="00006805" w:rsidP="00006805">
            <w:pPr>
              <w:spacing w:after="0" w:line="240" w:lineRule="auto"/>
              <w:jc w:val="center"/>
              <w:rPr>
                <w:ins w:id="3275" w:author="Jules Schers" w:date="2023-01-12T13:04:00Z"/>
                <w:rFonts w:ascii="Calibri" w:eastAsia="Times New Roman" w:hAnsi="Calibri" w:cs="Calibri"/>
                <w:color w:val="000000"/>
                <w:sz w:val="16"/>
                <w:szCs w:val="16"/>
                <w:lang w:eastAsia="en-GB"/>
                <w:rPrChange w:id="3276" w:author="Jules Schers" w:date="2023-01-12T13:04:00Z">
                  <w:rPr>
                    <w:ins w:id="3277" w:author="Jules Schers" w:date="2023-01-12T13:04:00Z"/>
                    <w:rFonts w:ascii="Calibri" w:eastAsia="Times New Roman" w:hAnsi="Calibri" w:cs="Calibri"/>
                    <w:color w:val="000000"/>
                    <w:sz w:val="20"/>
                    <w:szCs w:val="20"/>
                    <w:lang w:eastAsia="en-GB"/>
                  </w:rPr>
                </w:rPrChange>
              </w:rPr>
            </w:pPr>
            <w:ins w:id="3278" w:author="Jules Schers" w:date="2023-01-12T13:04:00Z">
              <w:r w:rsidRPr="00006805">
                <w:rPr>
                  <w:rFonts w:ascii="Calibri" w:eastAsia="Times New Roman" w:hAnsi="Calibri" w:cs="Calibri"/>
                  <w:color w:val="000000"/>
                  <w:sz w:val="16"/>
                  <w:szCs w:val="16"/>
                  <w:lang w:eastAsia="en-GB"/>
                  <w:rPrChange w:id="3279" w:author="Jules Schers" w:date="2023-01-12T13:04:00Z">
                    <w:rPr>
                      <w:rFonts w:ascii="Calibri" w:eastAsia="Times New Roman" w:hAnsi="Calibri" w:cs="Calibri"/>
                      <w:color w:val="000000"/>
                      <w:sz w:val="20"/>
                      <w:szCs w:val="20"/>
                      <w:lang w:eastAsia="en-GB"/>
                    </w:rPr>
                  </w:rPrChange>
                </w:rPr>
                <w:t>0,05%</w:t>
              </w:r>
            </w:ins>
          </w:p>
        </w:tc>
      </w:tr>
      <w:tr w:rsidR="00006805" w:rsidRPr="00006805" w14:paraId="52D430F0" w14:textId="77777777" w:rsidTr="00006805">
        <w:trPr>
          <w:trHeight w:val="300"/>
          <w:ins w:id="3280" w:author="Jules Schers" w:date="2023-01-12T13:04:00Z"/>
        </w:trPr>
        <w:tc>
          <w:tcPr>
            <w:tcW w:w="2006" w:type="dxa"/>
            <w:tcBorders>
              <w:top w:val="nil"/>
              <w:left w:val="single" w:sz="8" w:space="0" w:color="auto"/>
              <w:bottom w:val="single" w:sz="8" w:space="0" w:color="auto"/>
              <w:right w:val="single" w:sz="8" w:space="0" w:color="auto"/>
            </w:tcBorders>
            <w:shd w:val="clear" w:color="auto" w:fill="auto"/>
            <w:noWrap/>
            <w:vAlign w:val="center"/>
            <w:hideMark/>
          </w:tcPr>
          <w:p w14:paraId="19B7BE2B" w14:textId="77777777" w:rsidR="00006805" w:rsidRPr="00006805" w:rsidRDefault="00006805" w:rsidP="00006805">
            <w:pPr>
              <w:spacing w:after="0" w:line="240" w:lineRule="auto"/>
              <w:jc w:val="both"/>
              <w:rPr>
                <w:ins w:id="3281" w:author="Jules Schers" w:date="2023-01-12T13:04:00Z"/>
                <w:rFonts w:ascii="Calibri" w:eastAsia="Times New Roman" w:hAnsi="Calibri" w:cs="Calibri"/>
                <w:color w:val="000000"/>
                <w:sz w:val="16"/>
                <w:szCs w:val="16"/>
                <w:lang w:eastAsia="en-GB"/>
                <w:rPrChange w:id="3282" w:author="Jules Schers" w:date="2023-01-12T13:04:00Z">
                  <w:rPr>
                    <w:ins w:id="3283" w:author="Jules Schers" w:date="2023-01-12T13:04:00Z"/>
                    <w:rFonts w:ascii="Calibri" w:eastAsia="Times New Roman" w:hAnsi="Calibri" w:cs="Calibri"/>
                    <w:color w:val="000000"/>
                    <w:sz w:val="20"/>
                    <w:szCs w:val="20"/>
                    <w:lang w:eastAsia="en-GB"/>
                  </w:rPr>
                </w:rPrChange>
              </w:rPr>
            </w:pPr>
            <w:ins w:id="3284" w:author="Jules Schers" w:date="2023-01-12T13:04:00Z">
              <w:r w:rsidRPr="00006805">
                <w:rPr>
                  <w:rFonts w:ascii="Calibri" w:eastAsia="Times New Roman" w:hAnsi="Calibri" w:cs="Calibri"/>
                  <w:color w:val="000000"/>
                  <w:sz w:val="16"/>
                  <w:szCs w:val="16"/>
                  <w:lang w:eastAsia="en-GB"/>
                  <w:rPrChange w:id="3285" w:author="Jules Schers" w:date="2023-01-12T13:04:00Z">
                    <w:rPr>
                      <w:rFonts w:ascii="Calibri" w:eastAsia="Times New Roman" w:hAnsi="Calibri" w:cs="Calibri"/>
                      <w:color w:val="000000"/>
                      <w:sz w:val="20"/>
                      <w:szCs w:val="20"/>
                      <w:lang w:eastAsia="en-GB"/>
                    </w:rPr>
                  </w:rPrChange>
                </w:rPr>
                <w:t>2024</w:t>
              </w:r>
            </w:ins>
          </w:p>
        </w:tc>
        <w:tc>
          <w:tcPr>
            <w:tcW w:w="1031" w:type="dxa"/>
            <w:tcBorders>
              <w:top w:val="nil"/>
              <w:left w:val="nil"/>
              <w:bottom w:val="single" w:sz="8" w:space="0" w:color="auto"/>
              <w:right w:val="single" w:sz="8" w:space="0" w:color="auto"/>
            </w:tcBorders>
            <w:shd w:val="clear" w:color="auto" w:fill="auto"/>
            <w:noWrap/>
            <w:vAlign w:val="center"/>
            <w:hideMark/>
          </w:tcPr>
          <w:p w14:paraId="39072ACC" w14:textId="77777777" w:rsidR="00006805" w:rsidRPr="00006805" w:rsidRDefault="00006805" w:rsidP="00006805">
            <w:pPr>
              <w:spacing w:after="0" w:line="240" w:lineRule="auto"/>
              <w:jc w:val="center"/>
              <w:rPr>
                <w:ins w:id="3286" w:author="Jules Schers" w:date="2023-01-12T13:04:00Z"/>
                <w:rFonts w:ascii="Calibri" w:eastAsia="Times New Roman" w:hAnsi="Calibri" w:cs="Calibri"/>
                <w:color w:val="000000"/>
                <w:sz w:val="16"/>
                <w:szCs w:val="16"/>
                <w:lang w:eastAsia="en-GB"/>
                <w:rPrChange w:id="3287" w:author="Jules Schers" w:date="2023-01-12T13:04:00Z">
                  <w:rPr>
                    <w:ins w:id="3288" w:author="Jules Schers" w:date="2023-01-12T13:04:00Z"/>
                    <w:rFonts w:ascii="Calibri" w:eastAsia="Times New Roman" w:hAnsi="Calibri" w:cs="Calibri"/>
                    <w:color w:val="000000"/>
                    <w:sz w:val="20"/>
                    <w:szCs w:val="20"/>
                    <w:lang w:eastAsia="en-GB"/>
                  </w:rPr>
                </w:rPrChange>
              </w:rPr>
            </w:pPr>
            <w:ins w:id="3289" w:author="Jules Schers" w:date="2023-01-12T13:04:00Z">
              <w:r w:rsidRPr="00006805">
                <w:rPr>
                  <w:rFonts w:ascii="Calibri" w:eastAsia="Times New Roman" w:hAnsi="Calibri" w:cs="Calibri"/>
                  <w:color w:val="000000"/>
                  <w:sz w:val="16"/>
                  <w:szCs w:val="16"/>
                  <w:lang w:eastAsia="en-GB"/>
                  <w:rPrChange w:id="3290" w:author="Jules Schers" w:date="2023-01-12T13:04:00Z">
                    <w:rPr>
                      <w:rFonts w:ascii="Calibri" w:eastAsia="Times New Roman" w:hAnsi="Calibri" w:cs="Calibri"/>
                      <w:color w:val="000000"/>
                      <w:sz w:val="20"/>
                      <w:szCs w:val="20"/>
                      <w:lang w:eastAsia="en-GB"/>
                    </w:rPr>
                  </w:rPrChange>
                </w:rPr>
                <w:t>0,13%</w:t>
              </w:r>
            </w:ins>
          </w:p>
        </w:tc>
        <w:tc>
          <w:tcPr>
            <w:tcW w:w="620" w:type="dxa"/>
            <w:tcBorders>
              <w:top w:val="nil"/>
              <w:left w:val="nil"/>
              <w:bottom w:val="single" w:sz="8" w:space="0" w:color="auto"/>
              <w:right w:val="single" w:sz="8" w:space="0" w:color="auto"/>
            </w:tcBorders>
            <w:shd w:val="clear" w:color="auto" w:fill="auto"/>
            <w:noWrap/>
            <w:vAlign w:val="center"/>
            <w:hideMark/>
          </w:tcPr>
          <w:p w14:paraId="6301B045" w14:textId="77777777" w:rsidR="00006805" w:rsidRPr="00006805" w:rsidRDefault="00006805" w:rsidP="00006805">
            <w:pPr>
              <w:spacing w:after="0" w:line="240" w:lineRule="auto"/>
              <w:jc w:val="center"/>
              <w:rPr>
                <w:ins w:id="3291" w:author="Jules Schers" w:date="2023-01-12T13:04:00Z"/>
                <w:rFonts w:ascii="Calibri" w:eastAsia="Times New Roman" w:hAnsi="Calibri" w:cs="Calibri"/>
                <w:color w:val="000000"/>
                <w:sz w:val="16"/>
                <w:szCs w:val="16"/>
                <w:lang w:eastAsia="en-GB"/>
                <w:rPrChange w:id="3292" w:author="Jules Schers" w:date="2023-01-12T13:04:00Z">
                  <w:rPr>
                    <w:ins w:id="3293" w:author="Jules Schers" w:date="2023-01-12T13:04:00Z"/>
                    <w:rFonts w:ascii="Calibri" w:eastAsia="Times New Roman" w:hAnsi="Calibri" w:cs="Calibri"/>
                    <w:color w:val="000000"/>
                    <w:sz w:val="20"/>
                    <w:szCs w:val="20"/>
                    <w:lang w:eastAsia="en-GB"/>
                  </w:rPr>
                </w:rPrChange>
              </w:rPr>
            </w:pPr>
            <w:ins w:id="3294" w:author="Jules Schers" w:date="2023-01-12T13:04:00Z">
              <w:r w:rsidRPr="00006805">
                <w:rPr>
                  <w:rFonts w:ascii="Calibri" w:eastAsia="Times New Roman" w:hAnsi="Calibri" w:cs="Calibri"/>
                  <w:color w:val="000000"/>
                  <w:sz w:val="16"/>
                  <w:szCs w:val="16"/>
                  <w:lang w:eastAsia="en-GB"/>
                  <w:rPrChange w:id="3295" w:author="Jules Schers" w:date="2023-01-12T13:04:00Z">
                    <w:rPr>
                      <w:rFonts w:ascii="Calibri" w:eastAsia="Times New Roman" w:hAnsi="Calibri" w:cs="Calibri"/>
                      <w:color w:val="000000"/>
                      <w:sz w:val="20"/>
                      <w:szCs w:val="20"/>
                      <w:lang w:eastAsia="en-GB"/>
                    </w:rPr>
                  </w:rPrChange>
                </w:rPr>
                <w:t>0,07%</w:t>
              </w:r>
            </w:ins>
          </w:p>
        </w:tc>
      </w:tr>
      <w:tr w:rsidR="00006805" w:rsidRPr="00006805" w14:paraId="74348D11" w14:textId="77777777" w:rsidTr="00006805">
        <w:trPr>
          <w:trHeight w:val="355"/>
          <w:ins w:id="3296" w:author="Jules Schers" w:date="2023-01-12T13:04:00Z"/>
          <w:trPrChange w:id="3297" w:author="Jules Schers" w:date="2023-01-12T13:04:00Z">
            <w:trPr>
              <w:gridAfter w:val="0"/>
              <w:trHeight w:val="1392"/>
            </w:trPr>
          </w:trPrChange>
        </w:trPr>
        <w:tc>
          <w:tcPr>
            <w:tcW w:w="2006" w:type="dxa"/>
            <w:tcBorders>
              <w:top w:val="nil"/>
              <w:left w:val="single" w:sz="8" w:space="0" w:color="auto"/>
              <w:bottom w:val="single" w:sz="8" w:space="0" w:color="auto"/>
              <w:right w:val="single" w:sz="8" w:space="0" w:color="auto"/>
            </w:tcBorders>
            <w:shd w:val="clear" w:color="auto" w:fill="auto"/>
            <w:noWrap/>
            <w:vAlign w:val="center"/>
            <w:hideMark/>
            <w:tcPrChange w:id="3298" w:author="Jules Schers" w:date="2023-01-12T13:04:00Z">
              <w:tcPr>
                <w:tcW w:w="2006"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31665A47" w14:textId="77777777" w:rsidR="00006805" w:rsidRPr="00006805" w:rsidRDefault="00006805" w:rsidP="00006805">
            <w:pPr>
              <w:spacing w:after="0" w:line="240" w:lineRule="auto"/>
              <w:jc w:val="both"/>
              <w:rPr>
                <w:ins w:id="3299" w:author="Jules Schers" w:date="2023-01-12T13:04:00Z"/>
                <w:rFonts w:ascii="Calibri" w:eastAsia="Times New Roman" w:hAnsi="Calibri" w:cs="Calibri"/>
                <w:color w:val="000000"/>
                <w:sz w:val="16"/>
                <w:szCs w:val="16"/>
                <w:lang w:eastAsia="en-GB"/>
                <w:rPrChange w:id="3300" w:author="Jules Schers" w:date="2023-01-12T13:04:00Z">
                  <w:rPr>
                    <w:ins w:id="3301" w:author="Jules Schers" w:date="2023-01-12T13:04:00Z"/>
                    <w:rFonts w:ascii="Calibri" w:eastAsia="Times New Roman" w:hAnsi="Calibri" w:cs="Calibri"/>
                    <w:color w:val="000000"/>
                    <w:sz w:val="20"/>
                    <w:szCs w:val="20"/>
                    <w:lang w:eastAsia="en-GB"/>
                  </w:rPr>
                </w:rPrChange>
              </w:rPr>
            </w:pPr>
            <w:ins w:id="3302" w:author="Jules Schers" w:date="2023-01-12T13:04:00Z">
              <w:r w:rsidRPr="00006805">
                <w:rPr>
                  <w:rFonts w:ascii="Calibri" w:eastAsia="Times New Roman" w:hAnsi="Calibri" w:cs="Calibri"/>
                  <w:color w:val="000000"/>
                  <w:sz w:val="16"/>
                  <w:szCs w:val="16"/>
                  <w:lang w:eastAsia="en-GB"/>
                  <w:rPrChange w:id="3303" w:author="Jules Schers" w:date="2023-01-12T13:04:00Z">
                    <w:rPr>
                      <w:rFonts w:ascii="Calibri" w:eastAsia="Times New Roman" w:hAnsi="Calibri" w:cs="Calibri"/>
                      <w:color w:val="000000"/>
                      <w:sz w:val="20"/>
                      <w:szCs w:val="20"/>
                      <w:lang w:eastAsia="en-GB"/>
                    </w:rPr>
                  </w:rPrChange>
                </w:rPr>
                <w:t>2025</w:t>
              </w:r>
            </w:ins>
          </w:p>
        </w:tc>
        <w:tc>
          <w:tcPr>
            <w:tcW w:w="1031" w:type="dxa"/>
            <w:tcBorders>
              <w:top w:val="nil"/>
              <w:left w:val="nil"/>
              <w:bottom w:val="single" w:sz="8" w:space="0" w:color="auto"/>
              <w:right w:val="single" w:sz="8" w:space="0" w:color="auto"/>
            </w:tcBorders>
            <w:shd w:val="clear" w:color="auto" w:fill="auto"/>
            <w:noWrap/>
            <w:vAlign w:val="center"/>
            <w:hideMark/>
            <w:tcPrChange w:id="3304" w:author="Jules Schers" w:date="2023-01-12T13:04:00Z">
              <w:tcPr>
                <w:tcW w:w="1031" w:type="dxa"/>
                <w:tcBorders>
                  <w:top w:val="nil"/>
                  <w:left w:val="nil"/>
                  <w:bottom w:val="single" w:sz="8" w:space="0" w:color="auto"/>
                  <w:right w:val="single" w:sz="8" w:space="0" w:color="auto"/>
                </w:tcBorders>
                <w:shd w:val="clear" w:color="auto" w:fill="auto"/>
                <w:noWrap/>
                <w:vAlign w:val="center"/>
                <w:hideMark/>
              </w:tcPr>
            </w:tcPrChange>
          </w:tcPr>
          <w:p w14:paraId="3EA22FA2" w14:textId="77777777" w:rsidR="00006805" w:rsidRPr="00006805" w:rsidRDefault="00006805" w:rsidP="00006805">
            <w:pPr>
              <w:spacing w:after="0" w:line="240" w:lineRule="auto"/>
              <w:jc w:val="center"/>
              <w:rPr>
                <w:ins w:id="3305" w:author="Jules Schers" w:date="2023-01-12T13:04:00Z"/>
                <w:rFonts w:ascii="Calibri" w:eastAsia="Times New Roman" w:hAnsi="Calibri" w:cs="Calibri"/>
                <w:color w:val="000000"/>
                <w:sz w:val="16"/>
                <w:szCs w:val="16"/>
                <w:lang w:eastAsia="en-GB"/>
                <w:rPrChange w:id="3306" w:author="Jules Schers" w:date="2023-01-12T13:04:00Z">
                  <w:rPr>
                    <w:ins w:id="3307" w:author="Jules Schers" w:date="2023-01-12T13:04:00Z"/>
                    <w:rFonts w:ascii="Calibri" w:eastAsia="Times New Roman" w:hAnsi="Calibri" w:cs="Calibri"/>
                    <w:color w:val="000000"/>
                    <w:sz w:val="20"/>
                    <w:szCs w:val="20"/>
                    <w:lang w:eastAsia="en-GB"/>
                  </w:rPr>
                </w:rPrChange>
              </w:rPr>
            </w:pPr>
            <w:ins w:id="3308" w:author="Jules Schers" w:date="2023-01-12T13:04:00Z">
              <w:r w:rsidRPr="00006805">
                <w:rPr>
                  <w:rFonts w:ascii="Calibri" w:eastAsia="Times New Roman" w:hAnsi="Calibri" w:cs="Calibri"/>
                  <w:color w:val="000000"/>
                  <w:sz w:val="16"/>
                  <w:szCs w:val="16"/>
                  <w:lang w:eastAsia="en-GB"/>
                  <w:rPrChange w:id="3309" w:author="Jules Schers" w:date="2023-01-12T13:04:00Z">
                    <w:rPr>
                      <w:rFonts w:ascii="Calibri" w:eastAsia="Times New Roman" w:hAnsi="Calibri" w:cs="Calibri"/>
                      <w:color w:val="000000"/>
                      <w:sz w:val="20"/>
                      <w:szCs w:val="20"/>
                      <w:lang w:eastAsia="en-GB"/>
                    </w:rPr>
                  </w:rPrChange>
                </w:rPr>
                <w:t>0,16%</w:t>
              </w:r>
            </w:ins>
          </w:p>
        </w:tc>
        <w:tc>
          <w:tcPr>
            <w:tcW w:w="620" w:type="dxa"/>
            <w:tcBorders>
              <w:top w:val="nil"/>
              <w:left w:val="nil"/>
              <w:bottom w:val="single" w:sz="8" w:space="0" w:color="auto"/>
              <w:right w:val="single" w:sz="8" w:space="0" w:color="auto"/>
            </w:tcBorders>
            <w:shd w:val="clear" w:color="auto" w:fill="auto"/>
            <w:noWrap/>
            <w:vAlign w:val="center"/>
            <w:hideMark/>
            <w:tcPrChange w:id="3310" w:author="Jules Schers" w:date="2023-01-12T13:04:00Z">
              <w:tcPr>
                <w:tcW w:w="620" w:type="dxa"/>
                <w:tcBorders>
                  <w:top w:val="nil"/>
                  <w:left w:val="nil"/>
                  <w:bottom w:val="single" w:sz="8" w:space="0" w:color="auto"/>
                  <w:right w:val="single" w:sz="8" w:space="0" w:color="auto"/>
                </w:tcBorders>
                <w:shd w:val="clear" w:color="auto" w:fill="auto"/>
                <w:noWrap/>
                <w:vAlign w:val="center"/>
                <w:hideMark/>
              </w:tcPr>
            </w:tcPrChange>
          </w:tcPr>
          <w:p w14:paraId="6F0A2B85" w14:textId="77777777" w:rsidR="00006805" w:rsidRPr="00006805" w:rsidRDefault="00006805" w:rsidP="00006805">
            <w:pPr>
              <w:spacing w:after="0" w:line="240" w:lineRule="auto"/>
              <w:jc w:val="center"/>
              <w:rPr>
                <w:ins w:id="3311" w:author="Jules Schers" w:date="2023-01-12T13:04:00Z"/>
                <w:rFonts w:ascii="Calibri" w:eastAsia="Times New Roman" w:hAnsi="Calibri" w:cs="Calibri"/>
                <w:color w:val="000000"/>
                <w:sz w:val="16"/>
                <w:szCs w:val="16"/>
                <w:lang w:eastAsia="en-GB"/>
                <w:rPrChange w:id="3312" w:author="Jules Schers" w:date="2023-01-12T13:04:00Z">
                  <w:rPr>
                    <w:ins w:id="3313" w:author="Jules Schers" w:date="2023-01-12T13:04:00Z"/>
                    <w:rFonts w:ascii="Calibri" w:eastAsia="Times New Roman" w:hAnsi="Calibri" w:cs="Calibri"/>
                    <w:color w:val="000000"/>
                    <w:sz w:val="20"/>
                    <w:szCs w:val="20"/>
                    <w:lang w:eastAsia="en-GB"/>
                  </w:rPr>
                </w:rPrChange>
              </w:rPr>
            </w:pPr>
            <w:ins w:id="3314" w:author="Jules Schers" w:date="2023-01-12T13:04:00Z">
              <w:r w:rsidRPr="00006805">
                <w:rPr>
                  <w:rFonts w:ascii="Calibri" w:eastAsia="Times New Roman" w:hAnsi="Calibri" w:cs="Calibri"/>
                  <w:color w:val="000000"/>
                  <w:sz w:val="16"/>
                  <w:szCs w:val="16"/>
                  <w:lang w:eastAsia="en-GB"/>
                  <w:rPrChange w:id="3315" w:author="Jules Schers" w:date="2023-01-12T13:04:00Z">
                    <w:rPr>
                      <w:rFonts w:ascii="Calibri" w:eastAsia="Times New Roman" w:hAnsi="Calibri" w:cs="Calibri"/>
                      <w:color w:val="000000"/>
                      <w:sz w:val="20"/>
                      <w:szCs w:val="20"/>
                      <w:lang w:eastAsia="en-GB"/>
                    </w:rPr>
                  </w:rPrChange>
                </w:rPr>
                <w:t>0,09%</w:t>
              </w:r>
            </w:ins>
          </w:p>
        </w:tc>
      </w:tr>
      <w:tr w:rsidR="00006805" w:rsidRPr="00006805" w14:paraId="591A0928" w14:textId="77777777" w:rsidTr="00006805">
        <w:trPr>
          <w:trHeight w:val="300"/>
          <w:ins w:id="3316" w:author="Jules Schers" w:date="2023-01-12T13:04:00Z"/>
        </w:trPr>
        <w:tc>
          <w:tcPr>
            <w:tcW w:w="2006" w:type="dxa"/>
            <w:tcBorders>
              <w:top w:val="nil"/>
              <w:left w:val="single" w:sz="8" w:space="0" w:color="auto"/>
              <w:bottom w:val="single" w:sz="8" w:space="0" w:color="auto"/>
              <w:right w:val="single" w:sz="8" w:space="0" w:color="auto"/>
            </w:tcBorders>
            <w:shd w:val="clear" w:color="auto" w:fill="auto"/>
            <w:noWrap/>
            <w:vAlign w:val="center"/>
            <w:hideMark/>
          </w:tcPr>
          <w:p w14:paraId="1F14B9D7" w14:textId="77777777" w:rsidR="00006805" w:rsidRPr="00006805" w:rsidRDefault="00006805" w:rsidP="00006805">
            <w:pPr>
              <w:spacing w:after="0" w:line="240" w:lineRule="auto"/>
              <w:jc w:val="both"/>
              <w:rPr>
                <w:ins w:id="3317" w:author="Jules Schers" w:date="2023-01-12T13:04:00Z"/>
                <w:rFonts w:ascii="Calibri" w:eastAsia="Times New Roman" w:hAnsi="Calibri" w:cs="Calibri"/>
                <w:color w:val="000000"/>
                <w:sz w:val="16"/>
                <w:szCs w:val="16"/>
                <w:lang w:eastAsia="en-GB"/>
                <w:rPrChange w:id="3318" w:author="Jules Schers" w:date="2023-01-12T13:04:00Z">
                  <w:rPr>
                    <w:ins w:id="3319" w:author="Jules Schers" w:date="2023-01-12T13:04:00Z"/>
                    <w:rFonts w:ascii="Calibri" w:eastAsia="Times New Roman" w:hAnsi="Calibri" w:cs="Calibri"/>
                    <w:color w:val="000000"/>
                    <w:sz w:val="20"/>
                    <w:szCs w:val="20"/>
                    <w:lang w:eastAsia="en-GB"/>
                  </w:rPr>
                </w:rPrChange>
              </w:rPr>
            </w:pPr>
            <w:ins w:id="3320" w:author="Jules Schers" w:date="2023-01-12T13:04:00Z">
              <w:r w:rsidRPr="00006805">
                <w:rPr>
                  <w:rFonts w:ascii="Calibri" w:eastAsia="Times New Roman" w:hAnsi="Calibri" w:cs="Calibri"/>
                  <w:color w:val="000000"/>
                  <w:sz w:val="16"/>
                  <w:szCs w:val="16"/>
                  <w:lang w:eastAsia="en-GB"/>
                  <w:rPrChange w:id="3321" w:author="Jules Schers" w:date="2023-01-12T13:04:00Z">
                    <w:rPr>
                      <w:rFonts w:ascii="Calibri" w:eastAsia="Times New Roman" w:hAnsi="Calibri" w:cs="Calibri"/>
                      <w:color w:val="000000"/>
                      <w:sz w:val="20"/>
                      <w:szCs w:val="20"/>
                      <w:lang w:eastAsia="en-GB"/>
                    </w:rPr>
                  </w:rPrChange>
                </w:rPr>
                <w:t>2026</w:t>
              </w:r>
            </w:ins>
          </w:p>
        </w:tc>
        <w:tc>
          <w:tcPr>
            <w:tcW w:w="1031" w:type="dxa"/>
            <w:tcBorders>
              <w:top w:val="nil"/>
              <w:left w:val="nil"/>
              <w:bottom w:val="single" w:sz="8" w:space="0" w:color="auto"/>
              <w:right w:val="single" w:sz="8" w:space="0" w:color="auto"/>
            </w:tcBorders>
            <w:shd w:val="clear" w:color="auto" w:fill="auto"/>
            <w:noWrap/>
            <w:vAlign w:val="center"/>
            <w:hideMark/>
          </w:tcPr>
          <w:p w14:paraId="792A3FE6" w14:textId="77777777" w:rsidR="00006805" w:rsidRPr="00006805" w:rsidRDefault="00006805" w:rsidP="00006805">
            <w:pPr>
              <w:spacing w:after="0" w:line="240" w:lineRule="auto"/>
              <w:jc w:val="center"/>
              <w:rPr>
                <w:ins w:id="3322" w:author="Jules Schers" w:date="2023-01-12T13:04:00Z"/>
                <w:rFonts w:ascii="Calibri" w:eastAsia="Times New Roman" w:hAnsi="Calibri" w:cs="Calibri"/>
                <w:color w:val="000000"/>
                <w:sz w:val="16"/>
                <w:szCs w:val="16"/>
                <w:lang w:eastAsia="en-GB"/>
                <w:rPrChange w:id="3323" w:author="Jules Schers" w:date="2023-01-12T13:04:00Z">
                  <w:rPr>
                    <w:ins w:id="3324" w:author="Jules Schers" w:date="2023-01-12T13:04:00Z"/>
                    <w:rFonts w:ascii="Calibri" w:eastAsia="Times New Roman" w:hAnsi="Calibri" w:cs="Calibri"/>
                    <w:color w:val="000000"/>
                    <w:sz w:val="20"/>
                    <w:szCs w:val="20"/>
                    <w:lang w:eastAsia="en-GB"/>
                  </w:rPr>
                </w:rPrChange>
              </w:rPr>
            </w:pPr>
            <w:ins w:id="3325" w:author="Jules Schers" w:date="2023-01-12T13:04:00Z">
              <w:r w:rsidRPr="00006805">
                <w:rPr>
                  <w:rFonts w:ascii="Calibri" w:eastAsia="Times New Roman" w:hAnsi="Calibri" w:cs="Calibri"/>
                  <w:color w:val="000000"/>
                  <w:sz w:val="16"/>
                  <w:szCs w:val="16"/>
                  <w:lang w:eastAsia="en-GB"/>
                  <w:rPrChange w:id="3326" w:author="Jules Schers" w:date="2023-01-12T13:04:00Z">
                    <w:rPr>
                      <w:rFonts w:ascii="Calibri" w:eastAsia="Times New Roman" w:hAnsi="Calibri" w:cs="Calibri"/>
                      <w:color w:val="000000"/>
                      <w:sz w:val="20"/>
                      <w:szCs w:val="20"/>
                      <w:lang w:eastAsia="en-GB"/>
                    </w:rPr>
                  </w:rPrChange>
                </w:rPr>
                <w:t>0,19%</w:t>
              </w:r>
            </w:ins>
          </w:p>
        </w:tc>
        <w:tc>
          <w:tcPr>
            <w:tcW w:w="620" w:type="dxa"/>
            <w:tcBorders>
              <w:top w:val="nil"/>
              <w:left w:val="nil"/>
              <w:bottom w:val="single" w:sz="8" w:space="0" w:color="auto"/>
              <w:right w:val="single" w:sz="8" w:space="0" w:color="auto"/>
            </w:tcBorders>
            <w:shd w:val="clear" w:color="auto" w:fill="auto"/>
            <w:noWrap/>
            <w:vAlign w:val="center"/>
            <w:hideMark/>
          </w:tcPr>
          <w:p w14:paraId="64E24FBE" w14:textId="77777777" w:rsidR="00006805" w:rsidRPr="00006805" w:rsidRDefault="00006805" w:rsidP="00006805">
            <w:pPr>
              <w:spacing w:after="0" w:line="240" w:lineRule="auto"/>
              <w:jc w:val="center"/>
              <w:rPr>
                <w:ins w:id="3327" w:author="Jules Schers" w:date="2023-01-12T13:04:00Z"/>
                <w:rFonts w:ascii="Calibri" w:eastAsia="Times New Roman" w:hAnsi="Calibri" w:cs="Calibri"/>
                <w:color w:val="000000"/>
                <w:sz w:val="16"/>
                <w:szCs w:val="16"/>
                <w:lang w:eastAsia="en-GB"/>
                <w:rPrChange w:id="3328" w:author="Jules Schers" w:date="2023-01-12T13:04:00Z">
                  <w:rPr>
                    <w:ins w:id="3329" w:author="Jules Schers" w:date="2023-01-12T13:04:00Z"/>
                    <w:rFonts w:ascii="Calibri" w:eastAsia="Times New Roman" w:hAnsi="Calibri" w:cs="Calibri"/>
                    <w:color w:val="000000"/>
                    <w:sz w:val="20"/>
                    <w:szCs w:val="20"/>
                    <w:lang w:eastAsia="en-GB"/>
                  </w:rPr>
                </w:rPrChange>
              </w:rPr>
            </w:pPr>
            <w:ins w:id="3330" w:author="Jules Schers" w:date="2023-01-12T13:04:00Z">
              <w:r w:rsidRPr="00006805">
                <w:rPr>
                  <w:rFonts w:ascii="Calibri" w:eastAsia="Times New Roman" w:hAnsi="Calibri" w:cs="Calibri"/>
                  <w:color w:val="000000"/>
                  <w:sz w:val="16"/>
                  <w:szCs w:val="16"/>
                  <w:lang w:eastAsia="en-GB"/>
                  <w:rPrChange w:id="3331" w:author="Jules Schers" w:date="2023-01-12T13:04:00Z">
                    <w:rPr>
                      <w:rFonts w:ascii="Calibri" w:eastAsia="Times New Roman" w:hAnsi="Calibri" w:cs="Calibri"/>
                      <w:color w:val="000000"/>
                      <w:sz w:val="20"/>
                      <w:szCs w:val="20"/>
                      <w:lang w:eastAsia="en-GB"/>
                    </w:rPr>
                  </w:rPrChange>
                </w:rPr>
                <w:t>0,10%</w:t>
              </w:r>
            </w:ins>
          </w:p>
        </w:tc>
      </w:tr>
      <w:tr w:rsidR="00006805" w:rsidRPr="00006805" w14:paraId="5CB4075C" w14:textId="77777777" w:rsidTr="00006805">
        <w:trPr>
          <w:trHeight w:val="365"/>
          <w:ins w:id="3332" w:author="Jules Schers" w:date="2023-01-12T13:04:00Z"/>
          <w:trPrChange w:id="3333" w:author="Jules Schers" w:date="2023-01-12T13:04:00Z">
            <w:trPr>
              <w:gridAfter w:val="0"/>
              <w:trHeight w:val="564"/>
            </w:trPr>
          </w:trPrChange>
        </w:trPr>
        <w:tc>
          <w:tcPr>
            <w:tcW w:w="2006" w:type="dxa"/>
            <w:tcBorders>
              <w:top w:val="nil"/>
              <w:left w:val="single" w:sz="8" w:space="0" w:color="auto"/>
              <w:bottom w:val="single" w:sz="8" w:space="0" w:color="auto"/>
              <w:right w:val="single" w:sz="8" w:space="0" w:color="auto"/>
            </w:tcBorders>
            <w:shd w:val="clear" w:color="auto" w:fill="auto"/>
            <w:noWrap/>
            <w:vAlign w:val="center"/>
            <w:hideMark/>
            <w:tcPrChange w:id="3334" w:author="Jules Schers" w:date="2023-01-12T13:04:00Z">
              <w:tcPr>
                <w:tcW w:w="2006"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56DE3B44" w14:textId="77777777" w:rsidR="00006805" w:rsidRPr="00006805" w:rsidRDefault="00006805" w:rsidP="00006805">
            <w:pPr>
              <w:spacing w:after="0" w:line="240" w:lineRule="auto"/>
              <w:jc w:val="both"/>
              <w:rPr>
                <w:ins w:id="3335" w:author="Jules Schers" w:date="2023-01-12T13:04:00Z"/>
                <w:rFonts w:ascii="Calibri" w:eastAsia="Times New Roman" w:hAnsi="Calibri" w:cs="Calibri"/>
                <w:color w:val="000000"/>
                <w:sz w:val="16"/>
                <w:szCs w:val="16"/>
                <w:lang w:eastAsia="en-GB"/>
                <w:rPrChange w:id="3336" w:author="Jules Schers" w:date="2023-01-12T13:04:00Z">
                  <w:rPr>
                    <w:ins w:id="3337" w:author="Jules Schers" w:date="2023-01-12T13:04:00Z"/>
                    <w:rFonts w:ascii="Calibri" w:eastAsia="Times New Roman" w:hAnsi="Calibri" w:cs="Calibri"/>
                    <w:color w:val="000000"/>
                    <w:sz w:val="20"/>
                    <w:szCs w:val="20"/>
                    <w:lang w:eastAsia="en-GB"/>
                  </w:rPr>
                </w:rPrChange>
              </w:rPr>
            </w:pPr>
            <w:ins w:id="3338" w:author="Jules Schers" w:date="2023-01-12T13:04:00Z">
              <w:r w:rsidRPr="00006805">
                <w:rPr>
                  <w:rFonts w:ascii="Calibri" w:eastAsia="Times New Roman" w:hAnsi="Calibri" w:cs="Calibri"/>
                  <w:color w:val="000000"/>
                  <w:sz w:val="16"/>
                  <w:szCs w:val="16"/>
                  <w:lang w:eastAsia="en-GB"/>
                  <w:rPrChange w:id="3339" w:author="Jules Schers" w:date="2023-01-12T13:04:00Z">
                    <w:rPr>
                      <w:rFonts w:ascii="Calibri" w:eastAsia="Times New Roman" w:hAnsi="Calibri" w:cs="Calibri"/>
                      <w:color w:val="000000"/>
                      <w:sz w:val="20"/>
                      <w:szCs w:val="20"/>
                      <w:lang w:eastAsia="en-GB"/>
                    </w:rPr>
                  </w:rPrChange>
                </w:rPr>
                <w:t>2027</w:t>
              </w:r>
            </w:ins>
          </w:p>
        </w:tc>
        <w:tc>
          <w:tcPr>
            <w:tcW w:w="1031" w:type="dxa"/>
            <w:tcBorders>
              <w:top w:val="nil"/>
              <w:left w:val="nil"/>
              <w:bottom w:val="single" w:sz="8" w:space="0" w:color="auto"/>
              <w:right w:val="single" w:sz="8" w:space="0" w:color="auto"/>
            </w:tcBorders>
            <w:shd w:val="clear" w:color="auto" w:fill="auto"/>
            <w:noWrap/>
            <w:vAlign w:val="center"/>
            <w:hideMark/>
            <w:tcPrChange w:id="3340" w:author="Jules Schers" w:date="2023-01-12T13:04:00Z">
              <w:tcPr>
                <w:tcW w:w="1031" w:type="dxa"/>
                <w:tcBorders>
                  <w:top w:val="nil"/>
                  <w:left w:val="nil"/>
                  <w:bottom w:val="single" w:sz="8" w:space="0" w:color="auto"/>
                  <w:right w:val="single" w:sz="8" w:space="0" w:color="auto"/>
                </w:tcBorders>
                <w:shd w:val="clear" w:color="auto" w:fill="auto"/>
                <w:noWrap/>
                <w:vAlign w:val="center"/>
                <w:hideMark/>
              </w:tcPr>
            </w:tcPrChange>
          </w:tcPr>
          <w:p w14:paraId="26948396" w14:textId="77777777" w:rsidR="00006805" w:rsidRPr="00006805" w:rsidRDefault="00006805" w:rsidP="00006805">
            <w:pPr>
              <w:spacing w:after="0" w:line="240" w:lineRule="auto"/>
              <w:jc w:val="center"/>
              <w:rPr>
                <w:ins w:id="3341" w:author="Jules Schers" w:date="2023-01-12T13:04:00Z"/>
                <w:rFonts w:ascii="Calibri" w:eastAsia="Times New Roman" w:hAnsi="Calibri" w:cs="Calibri"/>
                <w:color w:val="000000"/>
                <w:sz w:val="16"/>
                <w:szCs w:val="16"/>
                <w:lang w:eastAsia="en-GB"/>
                <w:rPrChange w:id="3342" w:author="Jules Schers" w:date="2023-01-12T13:04:00Z">
                  <w:rPr>
                    <w:ins w:id="3343" w:author="Jules Schers" w:date="2023-01-12T13:04:00Z"/>
                    <w:rFonts w:ascii="Calibri" w:eastAsia="Times New Roman" w:hAnsi="Calibri" w:cs="Calibri"/>
                    <w:color w:val="000000"/>
                    <w:sz w:val="20"/>
                    <w:szCs w:val="20"/>
                    <w:lang w:eastAsia="en-GB"/>
                  </w:rPr>
                </w:rPrChange>
              </w:rPr>
            </w:pPr>
            <w:ins w:id="3344" w:author="Jules Schers" w:date="2023-01-12T13:04:00Z">
              <w:r w:rsidRPr="00006805">
                <w:rPr>
                  <w:rFonts w:ascii="Calibri" w:eastAsia="Times New Roman" w:hAnsi="Calibri" w:cs="Calibri"/>
                  <w:color w:val="000000"/>
                  <w:sz w:val="16"/>
                  <w:szCs w:val="16"/>
                  <w:lang w:eastAsia="en-GB"/>
                  <w:rPrChange w:id="3345" w:author="Jules Schers" w:date="2023-01-12T13:04:00Z">
                    <w:rPr>
                      <w:rFonts w:ascii="Calibri" w:eastAsia="Times New Roman" w:hAnsi="Calibri" w:cs="Calibri"/>
                      <w:color w:val="000000"/>
                      <w:sz w:val="20"/>
                      <w:szCs w:val="20"/>
                      <w:lang w:eastAsia="en-GB"/>
                    </w:rPr>
                  </w:rPrChange>
                </w:rPr>
                <w:t>0,23%</w:t>
              </w:r>
            </w:ins>
          </w:p>
        </w:tc>
        <w:tc>
          <w:tcPr>
            <w:tcW w:w="620" w:type="dxa"/>
            <w:tcBorders>
              <w:top w:val="nil"/>
              <w:left w:val="nil"/>
              <w:bottom w:val="single" w:sz="8" w:space="0" w:color="auto"/>
              <w:right w:val="single" w:sz="8" w:space="0" w:color="auto"/>
            </w:tcBorders>
            <w:shd w:val="clear" w:color="auto" w:fill="auto"/>
            <w:noWrap/>
            <w:vAlign w:val="center"/>
            <w:hideMark/>
            <w:tcPrChange w:id="3346" w:author="Jules Schers" w:date="2023-01-12T13:04:00Z">
              <w:tcPr>
                <w:tcW w:w="620" w:type="dxa"/>
                <w:tcBorders>
                  <w:top w:val="nil"/>
                  <w:left w:val="nil"/>
                  <w:bottom w:val="single" w:sz="8" w:space="0" w:color="auto"/>
                  <w:right w:val="single" w:sz="8" w:space="0" w:color="auto"/>
                </w:tcBorders>
                <w:shd w:val="clear" w:color="auto" w:fill="auto"/>
                <w:noWrap/>
                <w:vAlign w:val="center"/>
                <w:hideMark/>
              </w:tcPr>
            </w:tcPrChange>
          </w:tcPr>
          <w:p w14:paraId="2A88C9D7" w14:textId="77777777" w:rsidR="00006805" w:rsidRPr="00006805" w:rsidRDefault="00006805" w:rsidP="00006805">
            <w:pPr>
              <w:spacing w:after="0" w:line="240" w:lineRule="auto"/>
              <w:jc w:val="center"/>
              <w:rPr>
                <w:ins w:id="3347" w:author="Jules Schers" w:date="2023-01-12T13:04:00Z"/>
                <w:rFonts w:ascii="Calibri" w:eastAsia="Times New Roman" w:hAnsi="Calibri" w:cs="Calibri"/>
                <w:color w:val="000000"/>
                <w:sz w:val="16"/>
                <w:szCs w:val="16"/>
                <w:lang w:eastAsia="en-GB"/>
                <w:rPrChange w:id="3348" w:author="Jules Schers" w:date="2023-01-12T13:04:00Z">
                  <w:rPr>
                    <w:ins w:id="3349" w:author="Jules Schers" w:date="2023-01-12T13:04:00Z"/>
                    <w:rFonts w:ascii="Calibri" w:eastAsia="Times New Roman" w:hAnsi="Calibri" w:cs="Calibri"/>
                    <w:color w:val="000000"/>
                    <w:sz w:val="20"/>
                    <w:szCs w:val="20"/>
                    <w:lang w:eastAsia="en-GB"/>
                  </w:rPr>
                </w:rPrChange>
              </w:rPr>
            </w:pPr>
            <w:ins w:id="3350" w:author="Jules Schers" w:date="2023-01-12T13:04:00Z">
              <w:r w:rsidRPr="00006805">
                <w:rPr>
                  <w:rFonts w:ascii="Calibri" w:eastAsia="Times New Roman" w:hAnsi="Calibri" w:cs="Calibri"/>
                  <w:color w:val="000000"/>
                  <w:sz w:val="16"/>
                  <w:szCs w:val="16"/>
                  <w:lang w:eastAsia="en-GB"/>
                  <w:rPrChange w:id="3351" w:author="Jules Schers" w:date="2023-01-12T13:04:00Z">
                    <w:rPr>
                      <w:rFonts w:ascii="Calibri" w:eastAsia="Times New Roman" w:hAnsi="Calibri" w:cs="Calibri"/>
                      <w:color w:val="000000"/>
                      <w:sz w:val="20"/>
                      <w:szCs w:val="20"/>
                      <w:lang w:eastAsia="en-GB"/>
                    </w:rPr>
                  </w:rPrChange>
                </w:rPr>
                <w:t>0,12%</w:t>
              </w:r>
            </w:ins>
          </w:p>
        </w:tc>
      </w:tr>
      <w:tr w:rsidR="00006805" w:rsidRPr="00006805" w14:paraId="692776FB" w14:textId="77777777" w:rsidTr="00006805">
        <w:trPr>
          <w:trHeight w:val="300"/>
          <w:ins w:id="3352" w:author="Jules Schers" w:date="2023-01-12T13:04:00Z"/>
        </w:trPr>
        <w:tc>
          <w:tcPr>
            <w:tcW w:w="2006" w:type="dxa"/>
            <w:tcBorders>
              <w:top w:val="nil"/>
              <w:left w:val="single" w:sz="8" w:space="0" w:color="auto"/>
              <w:bottom w:val="single" w:sz="8" w:space="0" w:color="auto"/>
              <w:right w:val="single" w:sz="8" w:space="0" w:color="auto"/>
            </w:tcBorders>
            <w:shd w:val="clear" w:color="auto" w:fill="auto"/>
            <w:noWrap/>
            <w:vAlign w:val="center"/>
            <w:hideMark/>
          </w:tcPr>
          <w:p w14:paraId="018B2E7D" w14:textId="77777777" w:rsidR="00006805" w:rsidRPr="00006805" w:rsidRDefault="00006805" w:rsidP="00006805">
            <w:pPr>
              <w:spacing w:after="0" w:line="240" w:lineRule="auto"/>
              <w:jc w:val="both"/>
              <w:rPr>
                <w:ins w:id="3353" w:author="Jules Schers" w:date="2023-01-12T13:04:00Z"/>
                <w:rFonts w:ascii="Calibri" w:eastAsia="Times New Roman" w:hAnsi="Calibri" w:cs="Calibri"/>
                <w:color w:val="000000"/>
                <w:sz w:val="16"/>
                <w:szCs w:val="16"/>
                <w:lang w:eastAsia="en-GB"/>
                <w:rPrChange w:id="3354" w:author="Jules Schers" w:date="2023-01-12T13:04:00Z">
                  <w:rPr>
                    <w:ins w:id="3355" w:author="Jules Schers" w:date="2023-01-12T13:04:00Z"/>
                    <w:rFonts w:ascii="Calibri" w:eastAsia="Times New Roman" w:hAnsi="Calibri" w:cs="Calibri"/>
                    <w:color w:val="000000"/>
                    <w:sz w:val="20"/>
                    <w:szCs w:val="20"/>
                    <w:lang w:eastAsia="en-GB"/>
                  </w:rPr>
                </w:rPrChange>
              </w:rPr>
            </w:pPr>
            <w:ins w:id="3356" w:author="Jules Schers" w:date="2023-01-12T13:04:00Z">
              <w:r w:rsidRPr="00006805">
                <w:rPr>
                  <w:rFonts w:ascii="Calibri" w:eastAsia="Times New Roman" w:hAnsi="Calibri" w:cs="Calibri"/>
                  <w:color w:val="000000"/>
                  <w:sz w:val="16"/>
                  <w:szCs w:val="16"/>
                  <w:lang w:eastAsia="en-GB"/>
                  <w:rPrChange w:id="3357" w:author="Jules Schers" w:date="2023-01-12T13:04:00Z">
                    <w:rPr>
                      <w:rFonts w:ascii="Calibri" w:eastAsia="Times New Roman" w:hAnsi="Calibri" w:cs="Calibri"/>
                      <w:color w:val="000000"/>
                      <w:sz w:val="20"/>
                      <w:szCs w:val="20"/>
                      <w:lang w:eastAsia="en-GB"/>
                    </w:rPr>
                  </w:rPrChange>
                </w:rPr>
                <w:t>2028</w:t>
              </w:r>
            </w:ins>
          </w:p>
        </w:tc>
        <w:tc>
          <w:tcPr>
            <w:tcW w:w="1031" w:type="dxa"/>
            <w:tcBorders>
              <w:top w:val="nil"/>
              <w:left w:val="nil"/>
              <w:bottom w:val="single" w:sz="8" w:space="0" w:color="auto"/>
              <w:right w:val="single" w:sz="8" w:space="0" w:color="auto"/>
            </w:tcBorders>
            <w:shd w:val="clear" w:color="auto" w:fill="auto"/>
            <w:noWrap/>
            <w:vAlign w:val="center"/>
            <w:hideMark/>
          </w:tcPr>
          <w:p w14:paraId="5383319F" w14:textId="77777777" w:rsidR="00006805" w:rsidRPr="00006805" w:rsidRDefault="00006805" w:rsidP="00006805">
            <w:pPr>
              <w:spacing w:after="0" w:line="240" w:lineRule="auto"/>
              <w:jc w:val="center"/>
              <w:rPr>
                <w:ins w:id="3358" w:author="Jules Schers" w:date="2023-01-12T13:04:00Z"/>
                <w:rFonts w:ascii="Calibri" w:eastAsia="Times New Roman" w:hAnsi="Calibri" w:cs="Calibri"/>
                <w:color w:val="000000"/>
                <w:sz w:val="16"/>
                <w:szCs w:val="16"/>
                <w:lang w:eastAsia="en-GB"/>
                <w:rPrChange w:id="3359" w:author="Jules Schers" w:date="2023-01-12T13:04:00Z">
                  <w:rPr>
                    <w:ins w:id="3360" w:author="Jules Schers" w:date="2023-01-12T13:04:00Z"/>
                    <w:rFonts w:ascii="Calibri" w:eastAsia="Times New Roman" w:hAnsi="Calibri" w:cs="Calibri"/>
                    <w:color w:val="000000"/>
                    <w:sz w:val="20"/>
                    <w:szCs w:val="20"/>
                    <w:lang w:eastAsia="en-GB"/>
                  </w:rPr>
                </w:rPrChange>
              </w:rPr>
            </w:pPr>
            <w:ins w:id="3361" w:author="Jules Schers" w:date="2023-01-12T13:04:00Z">
              <w:r w:rsidRPr="00006805">
                <w:rPr>
                  <w:rFonts w:ascii="Calibri" w:eastAsia="Times New Roman" w:hAnsi="Calibri" w:cs="Calibri"/>
                  <w:color w:val="000000"/>
                  <w:sz w:val="16"/>
                  <w:szCs w:val="16"/>
                  <w:lang w:eastAsia="en-GB"/>
                  <w:rPrChange w:id="3362" w:author="Jules Schers" w:date="2023-01-12T13:04:00Z">
                    <w:rPr>
                      <w:rFonts w:ascii="Calibri" w:eastAsia="Times New Roman" w:hAnsi="Calibri" w:cs="Calibri"/>
                      <w:color w:val="000000"/>
                      <w:sz w:val="20"/>
                      <w:szCs w:val="20"/>
                      <w:lang w:eastAsia="en-GB"/>
                    </w:rPr>
                  </w:rPrChange>
                </w:rPr>
                <w:t>0,26%</w:t>
              </w:r>
            </w:ins>
          </w:p>
        </w:tc>
        <w:tc>
          <w:tcPr>
            <w:tcW w:w="620" w:type="dxa"/>
            <w:tcBorders>
              <w:top w:val="nil"/>
              <w:left w:val="nil"/>
              <w:bottom w:val="single" w:sz="8" w:space="0" w:color="auto"/>
              <w:right w:val="single" w:sz="8" w:space="0" w:color="auto"/>
            </w:tcBorders>
            <w:shd w:val="clear" w:color="auto" w:fill="auto"/>
            <w:noWrap/>
            <w:vAlign w:val="center"/>
            <w:hideMark/>
          </w:tcPr>
          <w:p w14:paraId="6B139426" w14:textId="77777777" w:rsidR="00006805" w:rsidRPr="00006805" w:rsidRDefault="00006805" w:rsidP="00006805">
            <w:pPr>
              <w:spacing w:after="0" w:line="240" w:lineRule="auto"/>
              <w:jc w:val="center"/>
              <w:rPr>
                <w:ins w:id="3363" w:author="Jules Schers" w:date="2023-01-12T13:04:00Z"/>
                <w:rFonts w:ascii="Calibri" w:eastAsia="Times New Roman" w:hAnsi="Calibri" w:cs="Calibri"/>
                <w:color w:val="000000"/>
                <w:sz w:val="16"/>
                <w:szCs w:val="16"/>
                <w:lang w:eastAsia="en-GB"/>
                <w:rPrChange w:id="3364" w:author="Jules Schers" w:date="2023-01-12T13:04:00Z">
                  <w:rPr>
                    <w:ins w:id="3365" w:author="Jules Schers" w:date="2023-01-12T13:04:00Z"/>
                    <w:rFonts w:ascii="Calibri" w:eastAsia="Times New Roman" w:hAnsi="Calibri" w:cs="Calibri"/>
                    <w:color w:val="000000"/>
                    <w:sz w:val="20"/>
                    <w:szCs w:val="20"/>
                    <w:lang w:eastAsia="en-GB"/>
                  </w:rPr>
                </w:rPrChange>
              </w:rPr>
            </w:pPr>
            <w:ins w:id="3366" w:author="Jules Schers" w:date="2023-01-12T13:04:00Z">
              <w:r w:rsidRPr="00006805">
                <w:rPr>
                  <w:rFonts w:ascii="Calibri" w:eastAsia="Times New Roman" w:hAnsi="Calibri" w:cs="Calibri"/>
                  <w:color w:val="000000"/>
                  <w:sz w:val="16"/>
                  <w:szCs w:val="16"/>
                  <w:lang w:eastAsia="en-GB"/>
                  <w:rPrChange w:id="3367" w:author="Jules Schers" w:date="2023-01-12T13:04:00Z">
                    <w:rPr>
                      <w:rFonts w:ascii="Calibri" w:eastAsia="Times New Roman" w:hAnsi="Calibri" w:cs="Calibri"/>
                      <w:color w:val="000000"/>
                      <w:sz w:val="20"/>
                      <w:szCs w:val="20"/>
                      <w:lang w:eastAsia="en-GB"/>
                    </w:rPr>
                  </w:rPrChange>
                </w:rPr>
                <w:t>0,14%</w:t>
              </w:r>
            </w:ins>
          </w:p>
        </w:tc>
      </w:tr>
      <w:tr w:rsidR="00006805" w:rsidRPr="00006805" w14:paraId="21716421" w14:textId="77777777" w:rsidTr="00006805">
        <w:trPr>
          <w:trHeight w:val="376"/>
          <w:ins w:id="3368" w:author="Jules Schers" w:date="2023-01-12T13:04:00Z"/>
          <w:trPrChange w:id="3369" w:author="Jules Schers" w:date="2023-01-12T13:04:00Z">
            <w:trPr>
              <w:gridAfter w:val="0"/>
              <w:trHeight w:val="1668"/>
            </w:trPr>
          </w:trPrChange>
        </w:trPr>
        <w:tc>
          <w:tcPr>
            <w:tcW w:w="2006" w:type="dxa"/>
            <w:tcBorders>
              <w:top w:val="nil"/>
              <w:left w:val="single" w:sz="8" w:space="0" w:color="auto"/>
              <w:bottom w:val="single" w:sz="8" w:space="0" w:color="auto"/>
              <w:right w:val="single" w:sz="8" w:space="0" w:color="auto"/>
            </w:tcBorders>
            <w:shd w:val="clear" w:color="auto" w:fill="auto"/>
            <w:noWrap/>
            <w:vAlign w:val="center"/>
            <w:hideMark/>
            <w:tcPrChange w:id="3370" w:author="Jules Schers" w:date="2023-01-12T13:04:00Z">
              <w:tcPr>
                <w:tcW w:w="2006"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2A0C5AB8" w14:textId="77777777" w:rsidR="00006805" w:rsidRPr="00006805" w:rsidRDefault="00006805" w:rsidP="00006805">
            <w:pPr>
              <w:spacing w:after="0" w:line="240" w:lineRule="auto"/>
              <w:jc w:val="both"/>
              <w:rPr>
                <w:ins w:id="3371" w:author="Jules Schers" w:date="2023-01-12T13:04:00Z"/>
                <w:rFonts w:ascii="Calibri" w:eastAsia="Times New Roman" w:hAnsi="Calibri" w:cs="Calibri"/>
                <w:color w:val="000000"/>
                <w:sz w:val="16"/>
                <w:szCs w:val="16"/>
                <w:lang w:eastAsia="en-GB"/>
                <w:rPrChange w:id="3372" w:author="Jules Schers" w:date="2023-01-12T13:04:00Z">
                  <w:rPr>
                    <w:ins w:id="3373" w:author="Jules Schers" w:date="2023-01-12T13:04:00Z"/>
                    <w:rFonts w:ascii="Calibri" w:eastAsia="Times New Roman" w:hAnsi="Calibri" w:cs="Calibri"/>
                    <w:color w:val="000000"/>
                    <w:sz w:val="20"/>
                    <w:szCs w:val="20"/>
                    <w:lang w:eastAsia="en-GB"/>
                  </w:rPr>
                </w:rPrChange>
              </w:rPr>
            </w:pPr>
            <w:ins w:id="3374" w:author="Jules Schers" w:date="2023-01-12T13:04:00Z">
              <w:r w:rsidRPr="00006805">
                <w:rPr>
                  <w:rFonts w:ascii="Calibri" w:eastAsia="Times New Roman" w:hAnsi="Calibri" w:cs="Calibri"/>
                  <w:color w:val="000000"/>
                  <w:sz w:val="16"/>
                  <w:szCs w:val="16"/>
                  <w:lang w:eastAsia="en-GB"/>
                  <w:rPrChange w:id="3375" w:author="Jules Schers" w:date="2023-01-12T13:04:00Z">
                    <w:rPr>
                      <w:rFonts w:ascii="Calibri" w:eastAsia="Times New Roman" w:hAnsi="Calibri" w:cs="Calibri"/>
                      <w:color w:val="000000"/>
                      <w:sz w:val="20"/>
                      <w:szCs w:val="20"/>
                      <w:lang w:eastAsia="en-GB"/>
                    </w:rPr>
                  </w:rPrChange>
                </w:rPr>
                <w:t>2029</w:t>
              </w:r>
            </w:ins>
          </w:p>
        </w:tc>
        <w:tc>
          <w:tcPr>
            <w:tcW w:w="1031" w:type="dxa"/>
            <w:tcBorders>
              <w:top w:val="nil"/>
              <w:left w:val="nil"/>
              <w:bottom w:val="single" w:sz="8" w:space="0" w:color="auto"/>
              <w:right w:val="single" w:sz="8" w:space="0" w:color="auto"/>
            </w:tcBorders>
            <w:shd w:val="clear" w:color="auto" w:fill="auto"/>
            <w:noWrap/>
            <w:vAlign w:val="center"/>
            <w:hideMark/>
            <w:tcPrChange w:id="3376" w:author="Jules Schers" w:date="2023-01-12T13:04:00Z">
              <w:tcPr>
                <w:tcW w:w="1031" w:type="dxa"/>
                <w:tcBorders>
                  <w:top w:val="nil"/>
                  <w:left w:val="nil"/>
                  <w:bottom w:val="single" w:sz="8" w:space="0" w:color="auto"/>
                  <w:right w:val="single" w:sz="8" w:space="0" w:color="auto"/>
                </w:tcBorders>
                <w:shd w:val="clear" w:color="auto" w:fill="auto"/>
                <w:noWrap/>
                <w:vAlign w:val="center"/>
                <w:hideMark/>
              </w:tcPr>
            </w:tcPrChange>
          </w:tcPr>
          <w:p w14:paraId="37010F06" w14:textId="77777777" w:rsidR="00006805" w:rsidRPr="00006805" w:rsidRDefault="00006805" w:rsidP="00006805">
            <w:pPr>
              <w:spacing w:after="0" w:line="240" w:lineRule="auto"/>
              <w:jc w:val="center"/>
              <w:rPr>
                <w:ins w:id="3377" w:author="Jules Schers" w:date="2023-01-12T13:04:00Z"/>
                <w:rFonts w:ascii="Calibri" w:eastAsia="Times New Roman" w:hAnsi="Calibri" w:cs="Calibri"/>
                <w:color w:val="000000"/>
                <w:sz w:val="16"/>
                <w:szCs w:val="16"/>
                <w:lang w:eastAsia="en-GB"/>
                <w:rPrChange w:id="3378" w:author="Jules Schers" w:date="2023-01-12T13:04:00Z">
                  <w:rPr>
                    <w:ins w:id="3379" w:author="Jules Schers" w:date="2023-01-12T13:04:00Z"/>
                    <w:rFonts w:ascii="Calibri" w:eastAsia="Times New Roman" w:hAnsi="Calibri" w:cs="Calibri"/>
                    <w:color w:val="000000"/>
                    <w:sz w:val="20"/>
                    <w:szCs w:val="20"/>
                    <w:lang w:eastAsia="en-GB"/>
                  </w:rPr>
                </w:rPrChange>
              </w:rPr>
            </w:pPr>
            <w:ins w:id="3380" w:author="Jules Schers" w:date="2023-01-12T13:04:00Z">
              <w:r w:rsidRPr="00006805">
                <w:rPr>
                  <w:rFonts w:ascii="Calibri" w:eastAsia="Times New Roman" w:hAnsi="Calibri" w:cs="Calibri"/>
                  <w:color w:val="000000"/>
                  <w:sz w:val="16"/>
                  <w:szCs w:val="16"/>
                  <w:lang w:eastAsia="en-GB"/>
                  <w:rPrChange w:id="3381" w:author="Jules Schers" w:date="2023-01-12T13:04:00Z">
                    <w:rPr>
                      <w:rFonts w:ascii="Calibri" w:eastAsia="Times New Roman" w:hAnsi="Calibri" w:cs="Calibri"/>
                      <w:color w:val="000000"/>
                      <w:sz w:val="20"/>
                      <w:szCs w:val="20"/>
                      <w:lang w:eastAsia="en-GB"/>
                    </w:rPr>
                  </w:rPrChange>
                </w:rPr>
                <w:t>0,30%</w:t>
              </w:r>
            </w:ins>
          </w:p>
        </w:tc>
        <w:tc>
          <w:tcPr>
            <w:tcW w:w="620" w:type="dxa"/>
            <w:tcBorders>
              <w:top w:val="nil"/>
              <w:left w:val="nil"/>
              <w:bottom w:val="single" w:sz="8" w:space="0" w:color="auto"/>
              <w:right w:val="single" w:sz="8" w:space="0" w:color="auto"/>
            </w:tcBorders>
            <w:shd w:val="clear" w:color="auto" w:fill="auto"/>
            <w:noWrap/>
            <w:vAlign w:val="center"/>
            <w:hideMark/>
            <w:tcPrChange w:id="3382" w:author="Jules Schers" w:date="2023-01-12T13:04:00Z">
              <w:tcPr>
                <w:tcW w:w="620" w:type="dxa"/>
                <w:tcBorders>
                  <w:top w:val="nil"/>
                  <w:left w:val="nil"/>
                  <w:bottom w:val="single" w:sz="8" w:space="0" w:color="auto"/>
                  <w:right w:val="single" w:sz="8" w:space="0" w:color="auto"/>
                </w:tcBorders>
                <w:shd w:val="clear" w:color="auto" w:fill="auto"/>
                <w:noWrap/>
                <w:vAlign w:val="center"/>
                <w:hideMark/>
              </w:tcPr>
            </w:tcPrChange>
          </w:tcPr>
          <w:p w14:paraId="3EAA2C47" w14:textId="77777777" w:rsidR="00006805" w:rsidRPr="00006805" w:rsidRDefault="00006805" w:rsidP="00006805">
            <w:pPr>
              <w:spacing w:after="0" w:line="240" w:lineRule="auto"/>
              <w:jc w:val="center"/>
              <w:rPr>
                <w:ins w:id="3383" w:author="Jules Schers" w:date="2023-01-12T13:04:00Z"/>
                <w:rFonts w:ascii="Calibri" w:eastAsia="Times New Roman" w:hAnsi="Calibri" w:cs="Calibri"/>
                <w:color w:val="000000"/>
                <w:sz w:val="16"/>
                <w:szCs w:val="16"/>
                <w:lang w:eastAsia="en-GB"/>
                <w:rPrChange w:id="3384" w:author="Jules Schers" w:date="2023-01-12T13:04:00Z">
                  <w:rPr>
                    <w:ins w:id="3385" w:author="Jules Schers" w:date="2023-01-12T13:04:00Z"/>
                    <w:rFonts w:ascii="Calibri" w:eastAsia="Times New Roman" w:hAnsi="Calibri" w:cs="Calibri"/>
                    <w:color w:val="000000"/>
                    <w:sz w:val="20"/>
                    <w:szCs w:val="20"/>
                    <w:lang w:eastAsia="en-GB"/>
                  </w:rPr>
                </w:rPrChange>
              </w:rPr>
            </w:pPr>
            <w:ins w:id="3386" w:author="Jules Schers" w:date="2023-01-12T13:04:00Z">
              <w:r w:rsidRPr="00006805">
                <w:rPr>
                  <w:rFonts w:ascii="Calibri" w:eastAsia="Times New Roman" w:hAnsi="Calibri" w:cs="Calibri"/>
                  <w:color w:val="000000"/>
                  <w:sz w:val="16"/>
                  <w:szCs w:val="16"/>
                  <w:lang w:eastAsia="en-GB"/>
                  <w:rPrChange w:id="3387" w:author="Jules Schers" w:date="2023-01-12T13:04:00Z">
                    <w:rPr>
                      <w:rFonts w:ascii="Calibri" w:eastAsia="Times New Roman" w:hAnsi="Calibri" w:cs="Calibri"/>
                      <w:color w:val="000000"/>
                      <w:sz w:val="20"/>
                      <w:szCs w:val="20"/>
                      <w:lang w:eastAsia="en-GB"/>
                    </w:rPr>
                  </w:rPrChange>
                </w:rPr>
                <w:t>0,16%</w:t>
              </w:r>
            </w:ins>
          </w:p>
        </w:tc>
      </w:tr>
      <w:tr w:rsidR="00006805" w:rsidRPr="00006805" w14:paraId="5CD7570D" w14:textId="77777777" w:rsidTr="00006805">
        <w:trPr>
          <w:trHeight w:val="300"/>
          <w:ins w:id="3388" w:author="Jules Schers" w:date="2023-01-12T13:04:00Z"/>
        </w:trPr>
        <w:tc>
          <w:tcPr>
            <w:tcW w:w="2006" w:type="dxa"/>
            <w:tcBorders>
              <w:top w:val="nil"/>
              <w:left w:val="single" w:sz="8" w:space="0" w:color="auto"/>
              <w:bottom w:val="single" w:sz="8" w:space="0" w:color="auto"/>
              <w:right w:val="single" w:sz="8" w:space="0" w:color="auto"/>
            </w:tcBorders>
            <w:shd w:val="clear" w:color="auto" w:fill="auto"/>
            <w:noWrap/>
            <w:vAlign w:val="center"/>
            <w:hideMark/>
          </w:tcPr>
          <w:p w14:paraId="161B12A5" w14:textId="77777777" w:rsidR="00006805" w:rsidRPr="00006805" w:rsidRDefault="00006805" w:rsidP="00006805">
            <w:pPr>
              <w:spacing w:after="0" w:line="240" w:lineRule="auto"/>
              <w:jc w:val="both"/>
              <w:rPr>
                <w:ins w:id="3389" w:author="Jules Schers" w:date="2023-01-12T13:04:00Z"/>
                <w:rFonts w:ascii="Calibri" w:eastAsia="Times New Roman" w:hAnsi="Calibri" w:cs="Calibri"/>
                <w:color w:val="000000"/>
                <w:sz w:val="16"/>
                <w:szCs w:val="16"/>
                <w:lang w:eastAsia="en-GB"/>
                <w:rPrChange w:id="3390" w:author="Jules Schers" w:date="2023-01-12T13:04:00Z">
                  <w:rPr>
                    <w:ins w:id="3391" w:author="Jules Schers" w:date="2023-01-12T13:04:00Z"/>
                    <w:rFonts w:ascii="Calibri" w:eastAsia="Times New Roman" w:hAnsi="Calibri" w:cs="Calibri"/>
                    <w:color w:val="000000"/>
                    <w:sz w:val="20"/>
                    <w:szCs w:val="20"/>
                    <w:lang w:eastAsia="en-GB"/>
                  </w:rPr>
                </w:rPrChange>
              </w:rPr>
            </w:pPr>
            <w:ins w:id="3392" w:author="Jules Schers" w:date="2023-01-12T13:04:00Z">
              <w:r w:rsidRPr="00006805">
                <w:rPr>
                  <w:rFonts w:ascii="Calibri" w:eastAsia="Times New Roman" w:hAnsi="Calibri" w:cs="Calibri"/>
                  <w:color w:val="000000"/>
                  <w:sz w:val="16"/>
                  <w:szCs w:val="16"/>
                  <w:lang w:eastAsia="en-GB"/>
                  <w:rPrChange w:id="3393" w:author="Jules Schers" w:date="2023-01-12T13:04:00Z">
                    <w:rPr>
                      <w:rFonts w:ascii="Calibri" w:eastAsia="Times New Roman" w:hAnsi="Calibri" w:cs="Calibri"/>
                      <w:color w:val="000000"/>
                      <w:sz w:val="20"/>
                      <w:szCs w:val="20"/>
                      <w:lang w:eastAsia="en-GB"/>
                    </w:rPr>
                  </w:rPrChange>
                </w:rPr>
                <w:t>2030</w:t>
              </w:r>
            </w:ins>
          </w:p>
        </w:tc>
        <w:tc>
          <w:tcPr>
            <w:tcW w:w="1031" w:type="dxa"/>
            <w:tcBorders>
              <w:top w:val="nil"/>
              <w:left w:val="nil"/>
              <w:bottom w:val="single" w:sz="8" w:space="0" w:color="auto"/>
              <w:right w:val="single" w:sz="8" w:space="0" w:color="auto"/>
            </w:tcBorders>
            <w:shd w:val="clear" w:color="auto" w:fill="auto"/>
            <w:noWrap/>
            <w:vAlign w:val="center"/>
            <w:hideMark/>
          </w:tcPr>
          <w:p w14:paraId="27A6F073" w14:textId="77777777" w:rsidR="00006805" w:rsidRPr="00006805" w:rsidRDefault="00006805" w:rsidP="00006805">
            <w:pPr>
              <w:spacing w:after="0" w:line="240" w:lineRule="auto"/>
              <w:jc w:val="center"/>
              <w:rPr>
                <w:ins w:id="3394" w:author="Jules Schers" w:date="2023-01-12T13:04:00Z"/>
                <w:rFonts w:ascii="Calibri" w:eastAsia="Times New Roman" w:hAnsi="Calibri" w:cs="Calibri"/>
                <w:color w:val="000000"/>
                <w:sz w:val="16"/>
                <w:szCs w:val="16"/>
                <w:lang w:eastAsia="en-GB"/>
                <w:rPrChange w:id="3395" w:author="Jules Schers" w:date="2023-01-12T13:04:00Z">
                  <w:rPr>
                    <w:ins w:id="3396" w:author="Jules Schers" w:date="2023-01-12T13:04:00Z"/>
                    <w:rFonts w:ascii="Calibri" w:eastAsia="Times New Roman" w:hAnsi="Calibri" w:cs="Calibri"/>
                    <w:color w:val="000000"/>
                    <w:sz w:val="20"/>
                    <w:szCs w:val="20"/>
                    <w:lang w:eastAsia="en-GB"/>
                  </w:rPr>
                </w:rPrChange>
              </w:rPr>
            </w:pPr>
            <w:ins w:id="3397" w:author="Jules Schers" w:date="2023-01-12T13:04:00Z">
              <w:r w:rsidRPr="00006805">
                <w:rPr>
                  <w:rFonts w:ascii="Calibri" w:eastAsia="Times New Roman" w:hAnsi="Calibri" w:cs="Calibri"/>
                  <w:color w:val="000000"/>
                  <w:sz w:val="16"/>
                  <w:szCs w:val="16"/>
                  <w:lang w:eastAsia="en-GB"/>
                  <w:rPrChange w:id="3398" w:author="Jules Schers" w:date="2023-01-12T13:04:00Z">
                    <w:rPr>
                      <w:rFonts w:ascii="Calibri" w:eastAsia="Times New Roman" w:hAnsi="Calibri" w:cs="Calibri"/>
                      <w:color w:val="000000"/>
                      <w:sz w:val="20"/>
                      <w:szCs w:val="20"/>
                      <w:lang w:eastAsia="en-GB"/>
                    </w:rPr>
                  </w:rPrChange>
                </w:rPr>
                <w:t>0,33%</w:t>
              </w:r>
            </w:ins>
          </w:p>
        </w:tc>
        <w:tc>
          <w:tcPr>
            <w:tcW w:w="620" w:type="dxa"/>
            <w:tcBorders>
              <w:top w:val="nil"/>
              <w:left w:val="nil"/>
              <w:bottom w:val="single" w:sz="8" w:space="0" w:color="auto"/>
              <w:right w:val="single" w:sz="8" w:space="0" w:color="auto"/>
            </w:tcBorders>
            <w:shd w:val="clear" w:color="auto" w:fill="auto"/>
            <w:noWrap/>
            <w:vAlign w:val="center"/>
            <w:hideMark/>
          </w:tcPr>
          <w:p w14:paraId="4A634192" w14:textId="77777777" w:rsidR="00006805" w:rsidRPr="00006805" w:rsidRDefault="00006805" w:rsidP="00006805">
            <w:pPr>
              <w:spacing w:after="0" w:line="240" w:lineRule="auto"/>
              <w:jc w:val="center"/>
              <w:rPr>
                <w:ins w:id="3399" w:author="Jules Schers" w:date="2023-01-12T13:04:00Z"/>
                <w:rFonts w:ascii="Calibri" w:eastAsia="Times New Roman" w:hAnsi="Calibri" w:cs="Calibri"/>
                <w:color w:val="000000"/>
                <w:sz w:val="16"/>
                <w:szCs w:val="16"/>
                <w:lang w:eastAsia="en-GB"/>
                <w:rPrChange w:id="3400" w:author="Jules Schers" w:date="2023-01-12T13:04:00Z">
                  <w:rPr>
                    <w:ins w:id="3401" w:author="Jules Schers" w:date="2023-01-12T13:04:00Z"/>
                    <w:rFonts w:ascii="Calibri" w:eastAsia="Times New Roman" w:hAnsi="Calibri" w:cs="Calibri"/>
                    <w:color w:val="000000"/>
                    <w:sz w:val="20"/>
                    <w:szCs w:val="20"/>
                    <w:lang w:eastAsia="en-GB"/>
                  </w:rPr>
                </w:rPrChange>
              </w:rPr>
            </w:pPr>
            <w:ins w:id="3402" w:author="Jules Schers" w:date="2023-01-12T13:04:00Z">
              <w:r w:rsidRPr="00006805">
                <w:rPr>
                  <w:rFonts w:ascii="Calibri" w:eastAsia="Times New Roman" w:hAnsi="Calibri" w:cs="Calibri"/>
                  <w:color w:val="000000"/>
                  <w:sz w:val="16"/>
                  <w:szCs w:val="16"/>
                  <w:lang w:eastAsia="en-GB"/>
                  <w:rPrChange w:id="3403" w:author="Jules Schers" w:date="2023-01-12T13:04:00Z">
                    <w:rPr>
                      <w:rFonts w:ascii="Calibri" w:eastAsia="Times New Roman" w:hAnsi="Calibri" w:cs="Calibri"/>
                      <w:color w:val="000000"/>
                      <w:sz w:val="20"/>
                      <w:szCs w:val="20"/>
                      <w:lang w:eastAsia="en-GB"/>
                    </w:rPr>
                  </w:rPrChange>
                </w:rPr>
                <w:t>0,18%</w:t>
              </w:r>
            </w:ins>
          </w:p>
        </w:tc>
      </w:tr>
      <w:tr w:rsidR="00006805" w:rsidRPr="00006805" w14:paraId="4C355368" w14:textId="77777777" w:rsidTr="00006805">
        <w:trPr>
          <w:trHeight w:val="513"/>
          <w:ins w:id="3404" w:author="Jules Schers" w:date="2023-01-12T13:04:00Z"/>
          <w:trPrChange w:id="3405" w:author="Jules Schers" w:date="2023-01-12T13:04:00Z">
            <w:trPr>
              <w:gridAfter w:val="0"/>
              <w:trHeight w:val="564"/>
            </w:trPr>
          </w:trPrChange>
        </w:trPr>
        <w:tc>
          <w:tcPr>
            <w:tcW w:w="2006" w:type="dxa"/>
            <w:tcBorders>
              <w:top w:val="nil"/>
              <w:left w:val="single" w:sz="8" w:space="0" w:color="auto"/>
              <w:bottom w:val="single" w:sz="8" w:space="0" w:color="auto"/>
              <w:right w:val="single" w:sz="8" w:space="0" w:color="auto"/>
            </w:tcBorders>
            <w:shd w:val="clear" w:color="auto" w:fill="auto"/>
            <w:noWrap/>
            <w:vAlign w:val="center"/>
            <w:hideMark/>
            <w:tcPrChange w:id="3406" w:author="Jules Schers" w:date="2023-01-12T13:04:00Z">
              <w:tcPr>
                <w:tcW w:w="2006" w:type="dxa"/>
                <w:tcBorders>
                  <w:top w:val="nil"/>
                  <w:left w:val="single" w:sz="8" w:space="0" w:color="auto"/>
                  <w:bottom w:val="single" w:sz="8" w:space="0" w:color="auto"/>
                  <w:right w:val="single" w:sz="8" w:space="0" w:color="auto"/>
                </w:tcBorders>
                <w:shd w:val="clear" w:color="auto" w:fill="auto"/>
                <w:noWrap/>
                <w:vAlign w:val="center"/>
                <w:hideMark/>
              </w:tcPr>
            </w:tcPrChange>
          </w:tcPr>
          <w:p w14:paraId="4C3385D5" w14:textId="77777777" w:rsidR="00006805" w:rsidRPr="00006805" w:rsidRDefault="00006805" w:rsidP="00006805">
            <w:pPr>
              <w:spacing w:after="0" w:line="240" w:lineRule="auto"/>
              <w:jc w:val="both"/>
              <w:rPr>
                <w:ins w:id="3407" w:author="Jules Schers" w:date="2023-01-12T13:04:00Z"/>
                <w:rFonts w:ascii="Calibri" w:eastAsia="Times New Roman" w:hAnsi="Calibri" w:cs="Calibri"/>
                <w:b/>
                <w:bCs/>
                <w:color w:val="000000"/>
                <w:sz w:val="16"/>
                <w:szCs w:val="16"/>
                <w:lang w:eastAsia="en-GB"/>
                <w:rPrChange w:id="3408" w:author="Jules Schers" w:date="2023-01-12T13:04:00Z">
                  <w:rPr>
                    <w:ins w:id="3409" w:author="Jules Schers" w:date="2023-01-12T13:04:00Z"/>
                    <w:rFonts w:ascii="Calibri" w:eastAsia="Times New Roman" w:hAnsi="Calibri" w:cs="Calibri"/>
                    <w:b/>
                    <w:bCs/>
                    <w:color w:val="000000"/>
                    <w:sz w:val="20"/>
                    <w:szCs w:val="20"/>
                    <w:lang w:eastAsia="en-GB"/>
                  </w:rPr>
                </w:rPrChange>
              </w:rPr>
            </w:pPr>
            <w:ins w:id="3410" w:author="Jules Schers" w:date="2023-01-12T13:04:00Z">
              <w:r w:rsidRPr="00006805">
                <w:rPr>
                  <w:rFonts w:ascii="Calibri" w:eastAsia="Times New Roman" w:hAnsi="Calibri" w:cs="Calibri"/>
                  <w:b/>
                  <w:bCs/>
                  <w:color w:val="000000"/>
                  <w:sz w:val="16"/>
                  <w:szCs w:val="16"/>
                  <w:lang w:eastAsia="en-GB"/>
                  <w:rPrChange w:id="3411" w:author="Jules Schers" w:date="2023-01-12T13:04:00Z">
                    <w:rPr>
                      <w:rFonts w:ascii="Calibri" w:eastAsia="Times New Roman" w:hAnsi="Calibri" w:cs="Calibri"/>
                      <w:b/>
                      <w:bCs/>
                      <w:color w:val="000000"/>
                      <w:sz w:val="20"/>
                      <w:szCs w:val="20"/>
                      <w:lang w:eastAsia="en-GB"/>
                    </w:rPr>
                  </w:rPrChange>
                </w:rPr>
                <w:t xml:space="preserve">annual </w:t>
              </w:r>
              <w:proofErr w:type="spellStart"/>
              <w:r w:rsidRPr="00006805">
                <w:rPr>
                  <w:rFonts w:ascii="Calibri" w:eastAsia="Times New Roman" w:hAnsi="Calibri" w:cs="Calibri"/>
                  <w:b/>
                  <w:bCs/>
                  <w:color w:val="000000"/>
                  <w:sz w:val="16"/>
                  <w:szCs w:val="16"/>
                  <w:lang w:eastAsia="en-GB"/>
                  <w:rPrChange w:id="3412" w:author="Jules Schers" w:date="2023-01-12T13:04:00Z">
                    <w:rPr>
                      <w:rFonts w:ascii="Calibri" w:eastAsia="Times New Roman" w:hAnsi="Calibri" w:cs="Calibri"/>
                      <w:b/>
                      <w:bCs/>
                      <w:color w:val="000000"/>
                      <w:sz w:val="20"/>
                      <w:szCs w:val="20"/>
                      <w:lang w:eastAsia="en-GB"/>
                    </w:rPr>
                  </w:rPrChange>
                </w:rPr>
                <w:t>avg</w:t>
              </w:r>
              <w:proofErr w:type="spellEnd"/>
              <w:r w:rsidRPr="00006805">
                <w:rPr>
                  <w:rFonts w:ascii="Calibri" w:eastAsia="Times New Roman" w:hAnsi="Calibri" w:cs="Calibri"/>
                  <w:b/>
                  <w:bCs/>
                  <w:color w:val="000000"/>
                  <w:sz w:val="16"/>
                  <w:szCs w:val="16"/>
                  <w:lang w:eastAsia="en-GB"/>
                  <w:rPrChange w:id="3413" w:author="Jules Schers" w:date="2023-01-12T13:04:00Z">
                    <w:rPr>
                      <w:rFonts w:ascii="Calibri" w:eastAsia="Times New Roman" w:hAnsi="Calibri" w:cs="Calibri"/>
                      <w:b/>
                      <w:bCs/>
                      <w:color w:val="000000"/>
                      <w:sz w:val="20"/>
                      <w:szCs w:val="20"/>
                      <w:lang w:eastAsia="en-GB"/>
                    </w:rPr>
                  </w:rPrChange>
                </w:rPr>
                <w:t xml:space="preserve"> TFP addition</w:t>
              </w:r>
            </w:ins>
          </w:p>
        </w:tc>
        <w:tc>
          <w:tcPr>
            <w:tcW w:w="1031" w:type="dxa"/>
            <w:tcBorders>
              <w:top w:val="nil"/>
              <w:left w:val="nil"/>
              <w:bottom w:val="single" w:sz="8" w:space="0" w:color="auto"/>
              <w:right w:val="single" w:sz="8" w:space="0" w:color="auto"/>
            </w:tcBorders>
            <w:shd w:val="clear" w:color="auto" w:fill="auto"/>
            <w:noWrap/>
            <w:vAlign w:val="center"/>
            <w:hideMark/>
            <w:tcPrChange w:id="3414" w:author="Jules Schers" w:date="2023-01-12T13:04:00Z">
              <w:tcPr>
                <w:tcW w:w="1031" w:type="dxa"/>
                <w:tcBorders>
                  <w:top w:val="nil"/>
                  <w:left w:val="nil"/>
                  <w:bottom w:val="single" w:sz="8" w:space="0" w:color="auto"/>
                  <w:right w:val="single" w:sz="8" w:space="0" w:color="auto"/>
                </w:tcBorders>
                <w:shd w:val="clear" w:color="auto" w:fill="auto"/>
                <w:noWrap/>
                <w:vAlign w:val="center"/>
                <w:hideMark/>
              </w:tcPr>
            </w:tcPrChange>
          </w:tcPr>
          <w:p w14:paraId="6FA21CBC" w14:textId="77777777" w:rsidR="00006805" w:rsidRPr="00006805" w:rsidRDefault="00006805" w:rsidP="00006805">
            <w:pPr>
              <w:spacing w:after="0" w:line="240" w:lineRule="auto"/>
              <w:jc w:val="center"/>
              <w:rPr>
                <w:ins w:id="3415" w:author="Jules Schers" w:date="2023-01-12T13:04:00Z"/>
                <w:rFonts w:ascii="Calibri" w:eastAsia="Times New Roman" w:hAnsi="Calibri" w:cs="Calibri"/>
                <w:b/>
                <w:bCs/>
                <w:color w:val="000000"/>
                <w:sz w:val="16"/>
                <w:szCs w:val="16"/>
                <w:lang w:eastAsia="en-GB"/>
                <w:rPrChange w:id="3416" w:author="Jules Schers" w:date="2023-01-12T13:04:00Z">
                  <w:rPr>
                    <w:ins w:id="3417" w:author="Jules Schers" w:date="2023-01-12T13:04:00Z"/>
                    <w:rFonts w:ascii="Calibri" w:eastAsia="Times New Roman" w:hAnsi="Calibri" w:cs="Calibri"/>
                    <w:color w:val="000000"/>
                    <w:sz w:val="20"/>
                    <w:szCs w:val="20"/>
                    <w:lang w:eastAsia="en-GB"/>
                  </w:rPr>
                </w:rPrChange>
              </w:rPr>
            </w:pPr>
            <w:ins w:id="3418" w:author="Jules Schers" w:date="2023-01-12T13:04:00Z">
              <w:r w:rsidRPr="00006805">
                <w:rPr>
                  <w:rFonts w:ascii="Calibri" w:eastAsia="Times New Roman" w:hAnsi="Calibri" w:cs="Calibri"/>
                  <w:b/>
                  <w:bCs/>
                  <w:color w:val="000000"/>
                  <w:sz w:val="16"/>
                  <w:szCs w:val="16"/>
                  <w:lang w:eastAsia="en-GB"/>
                  <w:rPrChange w:id="3419" w:author="Jules Schers" w:date="2023-01-12T13:04:00Z">
                    <w:rPr>
                      <w:rFonts w:ascii="Calibri" w:eastAsia="Times New Roman" w:hAnsi="Calibri" w:cs="Calibri"/>
                      <w:color w:val="000000"/>
                      <w:sz w:val="20"/>
                      <w:szCs w:val="20"/>
                      <w:lang w:eastAsia="en-GB"/>
                    </w:rPr>
                  </w:rPrChange>
                </w:rPr>
                <w:t>0,20%</w:t>
              </w:r>
            </w:ins>
          </w:p>
        </w:tc>
        <w:tc>
          <w:tcPr>
            <w:tcW w:w="620" w:type="dxa"/>
            <w:tcBorders>
              <w:top w:val="nil"/>
              <w:left w:val="nil"/>
              <w:bottom w:val="single" w:sz="8" w:space="0" w:color="auto"/>
              <w:right w:val="single" w:sz="8" w:space="0" w:color="auto"/>
            </w:tcBorders>
            <w:shd w:val="clear" w:color="auto" w:fill="auto"/>
            <w:noWrap/>
            <w:vAlign w:val="center"/>
            <w:hideMark/>
            <w:tcPrChange w:id="3420" w:author="Jules Schers" w:date="2023-01-12T13:04:00Z">
              <w:tcPr>
                <w:tcW w:w="620" w:type="dxa"/>
                <w:tcBorders>
                  <w:top w:val="nil"/>
                  <w:left w:val="nil"/>
                  <w:bottom w:val="single" w:sz="8" w:space="0" w:color="auto"/>
                  <w:right w:val="single" w:sz="8" w:space="0" w:color="auto"/>
                </w:tcBorders>
                <w:shd w:val="clear" w:color="auto" w:fill="auto"/>
                <w:noWrap/>
                <w:vAlign w:val="center"/>
                <w:hideMark/>
              </w:tcPr>
            </w:tcPrChange>
          </w:tcPr>
          <w:p w14:paraId="393548C4" w14:textId="77777777" w:rsidR="00006805" w:rsidRPr="00006805" w:rsidRDefault="00006805" w:rsidP="00006805">
            <w:pPr>
              <w:spacing w:after="0" w:line="240" w:lineRule="auto"/>
              <w:jc w:val="center"/>
              <w:rPr>
                <w:ins w:id="3421" w:author="Jules Schers" w:date="2023-01-12T13:04:00Z"/>
                <w:rFonts w:ascii="Calibri" w:eastAsia="Times New Roman" w:hAnsi="Calibri" w:cs="Calibri"/>
                <w:b/>
                <w:bCs/>
                <w:color w:val="000000"/>
                <w:sz w:val="16"/>
                <w:szCs w:val="16"/>
                <w:lang w:eastAsia="en-GB"/>
                <w:rPrChange w:id="3422" w:author="Jules Schers" w:date="2023-01-12T13:04:00Z">
                  <w:rPr>
                    <w:ins w:id="3423" w:author="Jules Schers" w:date="2023-01-12T13:04:00Z"/>
                    <w:rFonts w:ascii="Calibri" w:eastAsia="Times New Roman" w:hAnsi="Calibri" w:cs="Calibri"/>
                    <w:color w:val="000000"/>
                    <w:sz w:val="20"/>
                    <w:szCs w:val="20"/>
                    <w:lang w:eastAsia="en-GB"/>
                  </w:rPr>
                </w:rPrChange>
              </w:rPr>
            </w:pPr>
            <w:ins w:id="3424" w:author="Jules Schers" w:date="2023-01-12T13:04:00Z">
              <w:r w:rsidRPr="00006805">
                <w:rPr>
                  <w:rFonts w:ascii="Calibri" w:eastAsia="Times New Roman" w:hAnsi="Calibri" w:cs="Calibri"/>
                  <w:b/>
                  <w:bCs/>
                  <w:color w:val="000000"/>
                  <w:sz w:val="16"/>
                  <w:szCs w:val="16"/>
                  <w:lang w:eastAsia="en-GB"/>
                  <w:rPrChange w:id="3425" w:author="Jules Schers" w:date="2023-01-12T13:04:00Z">
                    <w:rPr>
                      <w:rFonts w:ascii="Calibri" w:eastAsia="Times New Roman" w:hAnsi="Calibri" w:cs="Calibri"/>
                      <w:color w:val="000000"/>
                      <w:sz w:val="20"/>
                      <w:szCs w:val="20"/>
                      <w:lang w:eastAsia="en-GB"/>
                    </w:rPr>
                  </w:rPrChange>
                </w:rPr>
                <w:t>0,11%</w:t>
              </w:r>
            </w:ins>
          </w:p>
        </w:tc>
      </w:tr>
    </w:tbl>
    <w:p w14:paraId="5969188C" w14:textId="77777777" w:rsidR="00006805" w:rsidRPr="001F1437" w:rsidRDefault="00006805" w:rsidP="001C7ABE"/>
    <w:p w14:paraId="74228164" w14:textId="0A27812C" w:rsidR="00112B62" w:rsidRPr="00112B62" w:rsidRDefault="00112B62" w:rsidP="00B84232">
      <w:pPr>
        <w:rPr>
          <w:ins w:id="3426" w:author="Jules Schers" w:date="2023-01-12T13:30:00Z"/>
          <w:b/>
          <w:bCs/>
          <w:rPrChange w:id="3427" w:author="Jules Schers" w:date="2023-01-12T13:30:00Z">
            <w:rPr>
              <w:ins w:id="3428" w:author="Jules Schers" w:date="2023-01-12T13:30:00Z"/>
            </w:rPr>
          </w:rPrChange>
        </w:rPr>
      </w:pPr>
      <w:ins w:id="3429" w:author="Jules Schers" w:date="2023-01-12T13:30:00Z">
        <w:r w:rsidRPr="00112B62">
          <w:rPr>
            <w:b/>
            <w:bCs/>
            <w:rPrChange w:id="3430" w:author="Jules Schers" w:date="2023-01-12T13:30:00Z">
              <w:rPr/>
            </w:rPrChange>
          </w:rPr>
          <w:t>Conclusion on TFP impact for Basic Education scenarios</w:t>
        </w:r>
      </w:ins>
    </w:p>
    <w:p w14:paraId="68B31D52" w14:textId="40C366E3" w:rsidR="00D14791" w:rsidRDefault="00B007FB" w:rsidP="00B84232">
      <w:pPr>
        <w:rPr>
          <w:ins w:id="3431" w:author="Jules Schers" w:date="2023-01-12T13:20:00Z"/>
        </w:rPr>
      </w:pPr>
      <w:ins w:id="3432" w:author="Jules Schers" w:date="2023-01-12T13:14:00Z">
        <w:r>
          <w:lastRenderedPageBreak/>
          <w:t xml:space="preserve">For Baseline versus </w:t>
        </w:r>
        <w:proofErr w:type="spellStart"/>
        <w:r>
          <w:t>No_Investment</w:t>
        </w:r>
        <w:proofErr w:type="spellEnd"/>
        <w:r>
          <w:t xml:space="preserve"> the assumption is that the TFP impact is pro-rata of the investment compared to the additional investment of Full vs Baseline. The reason is that the BAU TFP impact (likely negative) due to </w:t>
        </w:r>
      </w:ins>
      <w:ins w:id="3433" w:author="Jules Schers" w:date="2023-01-12T13:15:00Z">
        <w:r>
          <w:t>lack of investment or implementation thereof is unknown.</w:t>
        </w:r>
      </w:ins>
      <w:ins w:id="3434" w:author="Jules Schers" w:date="2023-01-12T13:30:00Z">
        <w:r w:rsidR="00112B62">
          <w:t xml:space="preserve"> As this is unknown, the preferred approach is to assume that the Baseline scenario has improved TFP</w:t>
        </w:r>
      </w:ins>
      <w:ins w:id="3435" w:author="Jules Schers" w:date="2023-01-12T13:31:00Z">
        <w:r w:rsidR="00112B62">
          <w:t xml:space="preserve"> relative to the </w:t>
        </w:r>
        <w:proofErr w:type="spellStart"/>
        <w:r w:rsidR="00112B62">
          <w:t>No_Investment</w:t>
        </w:r>
        <w:proofErr w:type="spellEnd"/>
        <w:r w:rsidR="00112B62">
          <w:t xml:space="preserve"> reference.</w:t>
        </w:r>
      </w:ins>
      <w:ins w:id="3436" w:author="Jules Schers" w:date="2023-01-12T13:15:00Z">
        <w:r>
          <w:t xml:space="preserve"> As </w:t>
        </w:r>
        <w:proofErr w:type="spellStart"/>
        <w:r w:rsidR="00D14791">
          <w:t>Bhorat</w:t>
        </w:r>
        <w:proofErr w:type="spellEnd"/>
        <w:r w:rsidR="00D14791">
          <w:t xml:space="preserve"> and Kimani (2017) es</w:t>
        </w:r>
      </w:ins>
      <w:ins w:id="3437" w:author="Jules Schers" w:date="2023-01-12T13:16:00Z">
        <w:r w:rsidR="00D14791">
          <w:t>timate, spending per student would on average have a positive impact on educational attainment</w:t>
        </w:r>
      </w:ins>
      <w:ins w:id="3438" w:author="Jules Schers" w:date="2023-01-12T13:29:00Z">
        <w:r w:rsidR="00112B62">
          <w:t>. Hence the overall TFP impac</w:t>
        </w:r>
      </w:ins>
      <w:ins w:id="3439" w:author="Jules Schers" w:date="2023-01-12T13:30:00Z">
        <w:r w:rsidR="00112B62">
          <w:t>ts of all 3 Basic Education scenarios becomes</w:t>
        </w:r>
      </w:ins>
      <w:ins w:id="3440" w:author="Jules Schers" w:date="2023-01-12T13:29:00Z">
        <w:r w:rsidR="00112B62">
          <w:t>:</w:t>
        </w:r>
      </w:ins>
      <w:ins w:id="3441" w:author="Jules Schers" w:date="2023-01-12T13:18:00Z">
        <w:r w:rsidR="00D14791">
          <w:t xml:space="preserve"> </w:t>
        </w:r>
      </w:ins>
    </w:p>
    <w:p w14:paraId="2869A740" w14:textId="77777777" w:rsidR="00112B62" w:rsidRDefault="00D14791" w:rsidP="00112B62">
      <w:pPr>
        <w:pStyle w:val="ListParagraph"/>
        <w:numPr>
          <w:ilvl w:val="0"/>
          <w:numId w:val="6"/>
        </w:numPr>
        <w:rPr>
          <w:ins w:id="3442" w:author="Jules Schers" w:date="2023-01-12T13:32:00Z"/>
        </w:rPr>
      </w:pPr>
      <w:ins w:id="3443" w:author="Jules Schers" w:date="2023-01-12T13:20:00Z">
        <w:r>
          <w:t>The additional capital expenditure in the Baseline scenario is on av</w:t>
        </w:r>
      </w:ins>
      <w:ins w:id="3444" w:author="Jules Schers" w:date="2023-01-12T13:21:00Z">
        <w:r>
          <w:t xml:space="preserve">erage 16 bn ZAR per year (2022-2030), while in the Full access scenario compared to the Baseline scenario additional capital is 6.2 bn ZAR per year. The </w:t>
        </w:r>
      </w:ins>
      <w:ins w:id="3445" w:author="Jules Schers" w:date="2023-01-12T13:22:00Z">
        <w:r>
          <w:t xml:space="preserve">Baseline/No-investment over Full access/Baseline investment ratio therefore is 2.56. </w:t>
        </w:r>
      </w:ins>
    </w:p>
    <w:p w14:paraId="745D7EC0" w14:textId="775C3BA9" w:rsidR="00B84232" w:rsidRDefault="00D14791">
      <w:pPr>
        <w:pStyle w:val="ListParagraph"/>
        <w:numPr>
          <w:ilvl w:val="0"/>
          <w:numId w:val="6"/>
        </w:numPr>
        <w:rPr>
          <w:ins w:id="3446" w:author="Jules Schers" w:date="2023-01-12T13:30:00Z"/>
        </w:rPr>
        <w:pPrChange w:id="3447" w:author="Jules Schers" w:date="2023-01-12T13:32:00Z">
          <w:pPr/>
        </w:pPrChange>
      </w:pPr>
      <w:ins w:id="3448" w:author="Jules Schers" w:date="2023-01-12T13:22:00Z">
        <w:r>
          <w:t xml:space="preserve">The TFP impact of </w:t>
        </w:r>
        <w:r w:rsidRPr="00112B62">
          <w:rPr>
            <w:b/>
            <w:bCs/>
            <w:rPrChange w:id="3449" w:author="Jules Schers" w:date="2023-01-12T13:32:00Z">
              <w:rPr/>
            </w:rPrChange>
          </w:rPr>
          <w:t xml:space="preserve">Baseline vs </w:t>
        </w:r>
        <w:proofErr w:type="spellStart"/>
        <w:r w:rsidRPr="00112B62">
          <w:rPr>
            <w:b/>
            <w:bCs/>
            <w:rPrChange w:id="3450" w:author="Jules Schers" w:date="2023-01-12T13:32:00Z">
              <w:rPr/>
            </w:rPrChange>
          </w:rPr>
          <w:t>No_Investment</w:t>
        </w:r>
        <w:proofErr w:type="spellEnd"/>
        <w:r>
          <w:t xml:space="preserve"> would </w:t>
        </w:r>
      </w:ins>
      <w:ins w:id="3451" w:author="Jules Schers" w:date="2023-01-12T13:23:00Z">
        <w:r>
          <w:t xml:space="preserve">then be </w:t>
        </w:r>
        <w:r w:rsidRPr="00112B62">
          <w:rPr>
            <w:b/>
            <w:bCs/>
            <w:rPrChange w:id="3452" w:author="Jules Schers" w:date="2023-01-12T13:32:00Z">
              <w:rPr/>
            </w:rPrChange>
          </w:rPr>
          <w:t>0.27% per year</w:t>
        </w:r>
        <w:r>
          <w:t xml:space="preserve"> on average.</w:t>
        </w:r>
      </w:ins>
    </w:p>
    <w:p w14:paraId="75E65F3D" w14:textId="49F4293E" w:rsidR="00112B62" w:rsidRDefault="00112B62">
      <w:pPr>
        <w:pStyle w:val="ListParagraph"/>
        <w:numPr>
          <w:ilvl w:val="0"/>
          <w:numId w:val="6"/>
        </w:numPr>
        <w:rPr>
          <w:ins w:id="3453" w:author="Jules Schers" w:date="2023-01-12T13:23:00Z"/>
        </w:rPr>
        <w:pPrChange w:id="3454" w:author="Jules Schers" w:date="2023-01-12T13:32:00Z">
          <w:pPr/>
        </w:pPrChange>
      </w:pPr>
      <w:ins w:id="3455" w:author="Jules Schers" w:date="2023-01-12T13:30:00Z">
        <w:r>
          <w:t xml:space="preserve">The </w:t>
        </w:r>
        <w:r w:rsidRPr="00112B62">
          <w:rPr>
            <w:b/>
            <w:bCs/>
            <w:rPrChange w:id="3456" w:author="Jules Schers" w:date="2023-01-12T13:32:00Z">
              <w:rPr/>
            </w:rPrChange>
          </w:rPr>
          <w:t xml:space="preserve">Full access </w:t>
        </w:r>
      </w:ins>
      <w:ins w:id="3457" w:author="Jules Schers" w:date="2023-01-12T13:31:00Z">
        <w:r w:rsidRPr="00112B62">
          <w:rPr>
            <w:b/>
            <w:bCs/>
            <w:rPrChange w:id="3458" w:author="Jules Schers" w:date="2023-01-12T13:32:00Z">
              <w:rPr/>
            </w:rPrChange>
          </w:rPr>
          <w:t>scenario</w:t>
        </w:r>
        <w:r>
          <w:t xml:space="preserve"> has 0.11% additional TFP growth, thus total annual average TFP growth from 2022-2030 is 0.27+0.11 = </w:t>
        </w:r>
        <w:r w:rsidRPr="00112B62">
          <w:rPr>
            <w:b/>
            <w:bCs/>
            <w:rPrChange w:id="3459" w:author="Jules Schers" w:date="2023-01-12T13:32:00Z">
              <w:rPr/>
            </w:rPrChange>
          </w:rPr>
          <w:t>0.38% relative to the No Investment baseline</w:t>
        </w:r>
        <w:r>
          <w:t>.</w:t>
        </w:r>
      </w:ins>
    </w:p>
    <w:p w14:paraId="239E3C3A" w14:textId="704CDC9B" w:rsidR="00D14791" w:rsidRDefault="00112B62">
      <w:pPr>
        <w:pStyle w:val="ListParagraph"/>
        <w:numPr>
          <w:ilvl w:val="0"/>
          <w:numId w:val="6"/>
        </w:numPr>
        <w:rPr>
          <w:ins w:id="3460" w:author="Jules Schers" w:date="2023-01-12T13:14:00Z"/>
        </w:rPr>
        <w:pPrChange w:id="3461" w:author="Jules Schers" w:date="2023-01-12T13:32:00Z">
          <w:pPr/>
        </w:pPrChange>
      </w:pPr>
      <w:ins w:id="3462" w:author="Jules Schers" w:date="2023-01-12T13:29:00Z">
        <w:r>
          <w:t>T</w:t>
        </w:r>
      </w:ins>
      <w:ins w:id="3463" w:author="Jules Schers" w:date="2023-01-12T13:23:00Z">
        <w:r w:rsidR="00D14791">
          <w:t xml:space="preserve">he </w:t>
        </w:r>
      </w:ins>
      <w:ins w:id="3464" w:author="Jules Schers" w:date="2023-01-12T13:28:00Z">
        <w:r w:rsidRPr="00112B62">
          <w:rPr>
            <w:b/>
            <w:bCs/>
            <w:rPrChange w:id="3465" w:author="Jules Schers" w:date="2023-01-12T13:32:00Z">
              <w:rPr/>
            </w:rPrChange>
          </w:rPr>
          <w:t>E</w:t>
        </w:r>
      </w:ins>
      <w:ins w:id="3466" w:author="Jules Schers" w:date="2023-01-12T13:23:00Z">
        <w:r w:rsidR="00D14791" w:rsidRPr="00112B62">
          <w:rPr>
            <w:b/>
            <w:bCs/>
            <w:rPrChange w:id="3467" w:author="Jules Schers" w:date="2023-01-12T13:32:00Z">
              <w:rPr/>
            </w:rPrChange>
          </w:rPr>
          <w:t>fficiency scenario</w:t>
        </w:r>
        <w:r w:rsidR="00D14791">
          <w:t xml:space="preserve"> </w:t>
        </w:r>
      </w:ins>
      <w:ins w:id="3468" w:author="Jules Schers" w:date="2023-01-12T13:29:00Z">
        <w:r>
          <w:t>leads to the same enrolment improvement as the Full Access scenario and will thus achieve the same productivity improvement.</w:t>
        </w:r>
      </w:ins>
    </w:p>
    <w:p w14:paraId="74A55B20" w14:textId="77777777" w:rsidR="00B007FB" w:rsidRPr="001F1437" w:rsidRDefault="00B007FB" w:rsidP="00B84232"/>
    <w:p w14:paraId="6E5023B8" w14:textId="5FCDA93B" w:rsidR="00B84232" w:rsidRPr="00006805" w:rsidRDefault="00B84232" w:rsidP="00B84232">
      <w:pPr>
        <w:pStyle w:val="Heading2"/>
        <w:rPr>
          <w:rPrChange w:id="3469" w:author="Jules Schers" w:date="2023-01-12T13:02:00Z">
            <w:rPr>
              <w:lang w:val="en-US"/>
            </w:rPr>
          </w:rPrChange>
        </w:rPr>
      </w:pPr>
      <w:bookmarkStart w:id="3470" w:name="_Toc124094961"/>
      <w:r w:rsidRPr="00006805">
        <w:rPr>
          <w:rPrChange w:id="3471" w:author="Jules Schers" w:date="2023-01-12T13:02:00Z">
            <w:rPr>
              <w:lang w:val="en-US"/>
            </w:rPr>
          </w:rPrChange>
        </w:rPr>
        <w:t>TVET Education</w:t>
      </w:r>
      <w:bookmarkEnd w:id="3470"/>
      <w:r w:rsidRPr="00006805">
        <w:rPr>
          <w:rPrChange w:id="3472" w:author="Jules Schers" w:date="2023-01-12T13:02:00Z">
            <w:rPr>
              <w:lang w:val="en-US"/>
            </w:rPr>
          </w:rPrChange>
        </w:rPr>
        <w:t xml:space="preserve"> </w:t>
      </w:r>
    </w:p>
    <w:p w14:paraId="4792886D" w14:textId="50ED73C1" w:rsidR="00B84232" w:rsidRPr="00006805" w:rsidRDefault="00B84232" w:rsidP="00B84232">
      <w:r w:rsidRPr="00006805">
        <w:t>TVET scenarios:</w:t>
      </w:r>
    </w:p>
    <w:p w14:paraId="5B88A991" w14:textId="1F799F50" w:rsidR="00B84232" w:rsidRDefault="00B84232" w:rsidP="00B84232">
      <w:pPr>
        <w:pStyle w:val="ListParagraph"/>
        <w:numPr>
          <w:ilvl w:val="0"/>
          <w:numId w:val="6"/>
        </w:numPr>
      </w:pPr>
      <w:r>
        <w:t xml:space="preserve">There is a single estimate for upgrading/rehabilitating existing </w:t>
      </w:r>
      <w:del w:id="3473" w:author="Jules Schers" w:date="2023-01-13T10:02:00Z">
        <w:r w:rsidDel="002835EB">
          <w:delText>campuses</w:delText>
        </w:r>
      </w:del>
      <w:ins w:id="3474" w:author="Jules Schers" w:date="2023-01-13T10:02:00Z">
        <w:r w:rsidR="002835EB">
          <w:t>campuses.</w:t>
        </w:r>
      </w:ins>
    </w:p>
    <w:p w14:paraId="24DE1611" w14:textId="2BDC2FFE" w:rsidR="00B84232" w:rsidRDefault="00B84232" w:rsidP="00B84232">
      <w:pPr>
        <w:pStyle w:val="ListParagraph"/>
        <w:numPr>
          <w:ilvl w:val="0"/>
          <w:numId w:val="6"/>
        </w:numPr>
      </w:pPr>
      <w:r>
        <w:t>There are 3 scenarios for campuses expansion and two of them include expansion of student housing.</w:t>
      </w:r>
    </w:p>
    <w:p w14:paraId="77013D59" w14:textId="362CD153" w:rsidR="00B84232" w:rsidRDefault="00B84232" w:rsidP="00B84232">
      <w:pPr>
        <w:pStyle w:val="ListParagraph"/>
        <w:numPr>
          <w:ilvl w:val="0"/>
          <w:numId w:val="6"/>
        </w:numPr>
      </w:pPr>
      <w:r>
        <w:t xml:space="preserve">Add up cost of upgrading, cost of expansion of campuses and housing to get aggregate </w:t>
      </w:r>
      <w:proofErr w:type="gramStart"/>
      <w:r>
        <w:t>scenarios</w:t>
      </w:r>
      <w:proofErr w:type="gramEnd"/>
    </w:p>
    <w:p w14:paraId="059B81DC" w14:textId="655F7AEC" w:rsidR="00B84232" w:rsidRPr="00B84232" w:rsidRDefault="00B84232" w:rsidP="00B84232">
      <w:pPr>
        <w:pStyle w:val="ListParagraph"/>
        <w:numPr>
          <w:ilvl w:val="0"/>
          <w:numId w:val="6"/>
        </w:numPr>
        <w:rPr>
          <w:lang w:val="en-GB"/>
        </w:rPr>
      </w:pPr>
      <w:r>
        <w:t xml:space="preserve">The preferred aggregate scenario is the one that includes the NDP expansion </w:t>
      </w:r>
      <w:proofErr w:type="gramStart"/>
      <w:r>
        <w:t>scenario</w:t>
      </w:r>
      <w:proofErr w:type="gramEnd"/>
    </w:p>
    <w:p w14:paraId="6FE23118" w14:textId="081AEB7B" w:rsidR="00B84232" w:rsidRPr="002C3D0F" w:rsidRDefault="002C3D0F" w:rsidP="009C06DA">
      <w:pPr>
        <w:rPr>
          <w:color w:val="FF0000"/>
          <w:rPrChange w:id="3475" w:author="Jules Schers" w:date="2023-01-12T12:58:00Z">
            <w:rPr/>
          </w:rPrChange>
        </w:rPr>
      </w:pPr>
      <w:ins w:id="3476" w:author="Jules Schers" w:date="2023-01-12T12:58:00Z">
        <w:r w:rsidRPr="002C3D0F">
          <w:rPr>
            <w:rFonts w:ascii="Helvetica" w:hAnsi="Helvetica"/>
            <w:color w:val="FF0000"/>
            <w:sz w:val="21"/>
            <w:szCs w:val="21"/>
            <w:highlight w:val="yellow"/>
            <w:shd w:val="clear" w:color="auto" w:fill="FFFFFF"/>
            <w:rPrChange w:id="3477" w:author="Jules Schers" w:date="2023-01-12T12:58:00Z">
              <w:rPr>
                <w:rFonts w:ascii="Helvetica" w:hAnsi="Helvetica"/>
                <w:color w:val="231F20"/>
                <w:sz w:val="21"/>
                <w:szCs w:val="21"/>
                <w:shd w:val="clear" w:color="auto" w:fill="FFFFFF"/>
              </w:rPr>
            </w:rPrChange>
          </w:rPr>
          <w:t xml:space="preserve">Potentially useful reference: </w:t>
        </w:r>
      </w:ins>
      <w:ins w:id="3478" w:author="Jules Schers" w:date="2023-01-11T23:53:00Z">
        <w:r w:rsidR="00792DE8" w:rsidRPr="002C3D0F">
          <w:rPr>
            <w:rFonts w:ascii="Helvetica" w:hAnsi="Helvetica"/>
            <w:color w:val="FF0000"/>
            <w:sz w:val="21"/>
            <w:szCs w:val="21"/>
            <w:highlight w:val="yellow"/>
            <w:shd w:val="clear" w:color="auto" w:fill="FFFFFF"/>
            <w:rPrChange w:id="3479" w:author="Jules Schers" w:date="2023-01-12T12:58:00Z">
              <w:rPr>
                <w:rFonts w:ascii="Helvetica" w:hAnsi="Helvetica"/>
                <w:color w:val="231F20"/>
                <w:sz w:val="21"/>
                <w:szCs w:val="21"/>
                <w:shd w:val="clear" w:color="auto" w:fill="FFFFFF"/>
              </w:rPr>
            </w:rPrChange>
          </w:rPr>
          <w:t>“</w:t>
        </w:r>
      </w:ins>
      <w:ins w:id="3480" w:author="Jules Schers" w:date="2023-01-11T23:52:00Z">
        <w:r w:rsidR="00792DE8" w:rsidRPr="002C3D0F">
          <w:rPr>
            <w:rFonts w:ascii="Helvetica" w:hAnsi="Helvetica"/>
            <w:color w:val="FF0000"/>
            <w:sz w:val="21"/>
            <w:szCs w:val="21"/>
            <w:highlight w:val="yellow"/>
            <w:shd w:val="clear" w:color="auto" w:fill="FFFFFF"/>
            <w:rPrChange w:id="3481" w:author="Jules Schers" w:date="2023-01-12T12:58:00Z">
              <w:rPr>
                <w:rFonts w:ascii="Helvetica" w:hAnsi="Helvetica"/>
                <w:color w:val="231F20"/>
                <w:sz w:val="21"/>
                <w:szCs w:val="21"/>
                <w:shd w:val="clear" w:color="auto" w:fill="FFFFFF"/>
              </w:rPr>
            </w:rPrChange>
          </w:rPr>
          <w:t>This research aims to shed light on the factors that differentiate those who transition from higher education into employment from those who transition into unemployment.</w:t>
        </w:r>
      </w:ins>
      <w:ins w:id="3482" w:author="Jules Schers" w:date="2023-01-11T23:53:00Z">
        <w:r w:rsidR="00792DE8" w:rsidRPr="002C3D0F">
          <w:rPr>
            <w:rFonts w:ascii="Helvetica" w:hAnsi="Helvetica"/>
            <w:color w:val="FF0000"/>
            <w:sz w:val="21"/>
            <w:szCs w:val="21"/>
            <w:highlight w:val="yellow"/>
            <w:shd w:val="clear" w:color="auto" w:fill="FFFFFF"/>
            <w:rPrChange w:id="3483" w:author="Jules Schers" w:date="2023-01-12T12:58:00Z">
              <w:rPr>
                <w:rFonts w:ascii="Helvetica" w:hAnsi="Helvetica"/>
                <w:color w:val="231F20"/>
                <w:sz w:val="21"/>
                <w:szCs w:val="21"/>
                <w:shd w:val="clear" w:color="auto" w:fill="FFFFFF"/>
              </w:rPr>
            </w:rPrChange>
          </w:rPr>
          <w:t>” (</w:t>
        </w:r>
        <w:proofErr w:type="spellStart"/>
        <w:r w:rsidR="00792DE8" w:rsidRPr="002C3D0F">
          <w:rPr>
            <w:rFonts w:ascii="Helvetica" w:hAnsi="Helvetica"/>
            <w:color w:val="FF0000"/>
            <w:sz w:val="21"/>
            <w:szCs w:val="21"/>
            <w:highlight w:val="yellow"/>
            <w:shd w:val="clear" w:color="auto" w:fill="FFFFFF"/>
            <w:rPrChange w:id="3484" w:author="Jules Schers" w:date="2023-01-12T12:58:00Z">
              <w:rPr>
                <w:rFonts w:ascii="Helvetica" w:hAnsi="Helvetica"/>
                <w:color w:val="231F20"/>
                <w:sz w:val="21"/>
                <w:szCs w:val="21"/>
                <w:shd w:val="clear" w:color="auto" w:fill="FFFFFF"/>
              </w:rPr>
            </w:rPrChange>
          </w:rPr>
          <w:t>Bhorat</w:t>
        </w:r>
        <w:proofErr w:type="spellEnd"/>
        <w:r w:rsidR="00792DE8" w:rsidRPr="002C3D0F">
          <w:rPr>
            <w:rFonts w:ascii="Helvetica" w:hAnsi="Helvetica"/>
            <w:color w:val="FF0000"/>
            <w:sz w:val="21"/>
            <w:szCs w:val="21"/>
            <w:highlight w:val="yellow"/>
            <w:shd w:val="clear" w:color="auto" w:fill="FFFFFF"/>
            <w:rPrChange w:id="3485" w:author="Jules Schers" w:date="2023-01-12T12:58:00Z">
              <w:rPr>
                <w:rFonts w:ascii="Helvetica" w:hAnsi="Helvetica"/>
                <w:color w:val="231F20"/>
                <w:sz w:val="21"/>
                <w:szCs w:val="21"/>
                <w:shd w:val="clear" w:color="auto" w:fill="FFFFFF"/>
              </w:rPr>
            </w:rPrChange>
          </w:rPr>
          <w:t xml:space="preserve"> et al, 2017)</w:t>
        </w:r>
        <w:r w:rsidR="00792DE8" w:rsidRPr="002C3D0F">
          <w:rPr>
            <w:rStyle w:val="FootnoteReference"/>
            <w:rFonts w:ascii="Helvetica" w:hAnsi="Helvetica"/>
            <w:color w:val="FF0000"/>
            <w:sz w:val="21"/>
            <w:szCs w:val="21"/>
            <w:highlight w:val="yellow"/>
            <w:shd w:val="clear" w:color="auto" w:fill="FFFFFF"/>
            <w:rPrChange w:id="3486" w:author="Jules Schers" w:date="2023-01-12T12:58:00Z">
              <w:rPr>
                <w:rStyle w:val="FootnoteReference"/>
                <w:rFonts w:ascii="Helvetica" w:hAnsi="Helvetica"/>
                <w:color w:val="231F20"/>
                <w:sz w:val="21"/>
                <w:szCs w:val="21"/>
                <w:shd w:val="clear" w:color="auto" w:fill="FFFFFF"/>
              </w:rPr>
            </w:rPrChange>
          </w:rPr>
          <w:footnoteReference w:id="28"/>
        </w:r>
      </w:ins>
    </w:p>
    <w:p w14:paraId="11A400D6" w14:textId="3E277F88" w:rsidR="00ED2218" w:rsidRPr="00ED2218" w:rsidRDefault="00ED2218" w:rsidP="009C06DA">
      <w:pPr>
        <w:rPr>
          <w:ins w:id="3490" w:author="Jules Schers" w:date="2023-01-13T12:42:00Z"/>
          <w:b/>
          <w:bCs/>
          <w:rPrChange w:id="3491" w:author="Jules Schers" w:date="2023-01-13T12:45:00Z">
            <w:rPr>
              <w:ins w:id="3492" w:author="Jules Schers" w:date="2023-01-13T12:42:00Z"/>
            </w:rPr>
          </w:rPrChange>
        </w:rPr>
      </w:pPr>
      <w:ins w:id="3493" w:author="Jules Schers" w:date="2023-01-13T12:45:00Z">
        <w:r w:rsidRPr="00ED2218">
          <w:rPr>
            <w:b/>
            <w:bCs/>
            <w:rPrChange w:id="3494" w:author="Jules Schers" w:date="2023-01-13T12:45:00Z">
              <w:rPr/>
            </w:rPrChange>
          </w:rPr>
          <w:t>Table</w:t>
        </w:r>
        <w:r w:rsidRPr="00ED2218">
          <w:rPr>
            <w:b/>
            <w:bCs/>
            <w:rPrChange w:id="3495" w:author="Jules Schers" w:date="2023-01-13T12:45:00Z">
              <w:rPr>
                <w:b/>
                <w:bCs/>
                <w:lang w:val="fr-FR"/>
              </w:rPr>
            </w:rPrChange>
          </w:rPr>
          <w:t xml:space="preserve"> National Qualifi</w:t>
        </w:r>
      </w:ins>
      <w:ins w:id="3496" w:author="Jules Schers" w:date="2023-01-13T14:52:00Z">
        <w:r w:rsidR="0097502B">
          <w:rPr>
            <w:b/>
            <w:bCs/>
          </w:rPr>
          <w:t>c</w:t>
        </w:r>
      </w:ins>
      <w:ins w:id="3497" w:author="Jules Schers" w:date="2023-01-13T12:45:00Z">
        <w:r w:rsidRPr="00ED2218">
          <w:rPr>
            <w:b/>
            <w:bCs/>
            <w:rPrChange w:id="3498" w:author="Jules Schers" w:date="2023-01-13T12:45:00Z">
              <w:rPr>
                <w:b/>
                <w:bCs/>
                <w:lang w:val="fr-FR"/>
              </w:rPr>
            </w:rPrChange>
          </w:rPr>
          <w:t xml:space="preserve">ation Framework links to other </w:t>
        </w:r>
        <w:r>
          <w:rPr>
            <w:b/>
            <w:bCs/>
          </w:rPr>
          <w:t>qualification types -</w:t>
        </w:r>
        <w:r w:rsidRPr="00ED2218">
          <w:rPr>
            <w:b/>
            <w:bCs/>
            <w:rPrChange w:id="3499" w:author="Jules Schers" w:date="2023-01-13T12:45:00Z">
              <w:rPr/>
            </w:rPrChange>
          </w:rPr>
          <w:t xml:space="preserve"> Source: www.skillportal.c</w:t>
        </w:r>
        <w:r w:rsidRPr="00ED2218">
          <w:rPr>
            <w:b/>
            <w:bCs/>
            <w:rPrChange w:id="3500" w:author="Jules Schers" w:date="2023-01-13T12:45:00Z">
              <w:rPr>
                <w:lang w:val="fr-FR"/>
              </w:rPr>
            </w:rPrChange>
          </w:rPr>
          <w:t>o.za</w:t>
        </w:r>
      </w:ins>
    </w:p>
    <w:p w14:paraId="2F325FD0" w14:textId="03E78B0E" w:rsidR="00ED2218" w:rsidRDefault="00ED2218" w:rsidP="009C06DA">
      <w:pPr>
        <w:rPr>
          <w:ins w:id="3501" w:author="Jules Schers" w:date="2023-01-13T12:42:00Z"/>
        </w:rPr>
      </w:pPr>
      <w:ins w:id="3502" w:author="Jules Schers" w:date="2023-01-13T12:45:00Z">
        <w:r>
          <w:rPr>
            <w:noProof/>
          </w:rPr>
          <w:lastRenderedPageBreak/>
          <w:drawing>
            <wp:inline distT="0" distB="0" distL="0" distR="0" wp14:anchorId="64CE4677" wp14:editId="037E5390">
              <wp:extent cx="5731510" cy="34296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inline>
          </w:drawing>
        </w:r>
      </w:ins>
    </w:p>
    <w:p w14:paraId="30F2292D" w14:textId="77777777" w:rsidR="00ED2218" w:rsidRDefault="00ED2218" w:rsidP="009C06DA">
      <w:pPr>
        <w:rPr>
          <w:ins w:id="3503" w:author="Jules Schers" w:date="2023-01-13T10:04:00Z"/>
        </w:rPr>
      </w:pPr>
    </w:p>
    <w:p w14:paraId="33192CCD" w14:textId="4745F9BE" w:rsidR="00FC661B" w:rsidRDefault="00FC661B" w:rsidP="009C06DA">
      <w:pPr>
        <w:rPr>
          <w:ins w:id="3504" w:author="Jules Schers" w:date="2023-01-13T01:02:00Z"/>
        </w:rPr>
      </w:pPr>
    </w:p>
    <w:p w14:paraId="628ACB75" w14:textId="77777777" w:rsidR="00FC661B" w:rsidRPr="00792DE8" w:rsidRDefault="00FC661B" w:rsidP="009C06DA">
      <w:pPr>
        <w:rPr>
          <w:rPrChange w:id="3505" w:author="Jules Schers" w:date="2023-01-11T23:53:00Z">
            <w:rPr>
              <w:lang w:val="en-US"/>
            </w:rPr>
          </w:rPrChange>
        </w:rPr>
      </w:pPr>
    </w:p>
    <w:p w14:paraId="5CC883CD" w14:textId="2DAB44D9" w:rsidR="001812B5" w:rsidRDefault="001812B5" w:rsidP="001812B5">
      <w:pPr>
        <w:pStyle w:val="Heading2"/>
        <w:rPr>
          <w:lang w:val="en-US"/>
        </w:rPr>
      </w:pPr>
      <w:bookmarkStart w:id="3506" w:name="_Toc124094962"/>
      <w:r>
        <w:rPr>
          <w:lang w:val="en-US"/>
        </w:rPr>
        <w:t>References</w:t>
      </w:r>
      <w:bookmarkEnd w:id="3506"/>
    </w:p>
    <w:p w14:paraId="2FAB0276" w14:textId="6A6598E0" w:rsidR="00A1644F" w:rsidRDefault="00A1644F" w:rsidP="007E08CB">
      <w:pPr>
        <w:rPr>
          <w:ins w:id="3507" w:author="Jules Schers" w:date="2023-01-11T23:03:00Z"/>
        </w:rPr>
      </w:pPr>
      <w:proofErr w:type="spellStart"/>
      <w:ins w:id="3508" w:author="Jules Schers" w:date="2023-01-11T22:51:00Z">
        <w:r w:rsidRPr="00A1644F">
          <w:t>Bhorat</w:t>
        </w:r>
        <w:proofErr w:type="spellEnd"/>
        <w:r w:rsidRPr="00A1644F">
          <w:t>, H, Kimani, M 2017, The role of post-school education and training institutions in predicting labour market outcomes, LMIP report, no. 23, Labour Market Intelligence Partnership, Human Sciences Research Council, Pretoria, viewed 12 Jan 2023, &lt;http://www.lmip.org.za/document/role-post-school-education-and-training-institutions-predicting-labour-market-outcomes&gt;.</w:t>
        </w:r>
      </w:ins>
    </w:p>
    <w:p w14:paraId="5890BA9A" w14:textId="0BBB0AC1" w:rsidR="00557D65" w:rsidRDefault="00557D65" w:rsidP="007E08CB">
      <w:pPr>
        <w:rPr>
          <w:ins w:id="3509" w:author="Jules Schers" w:date="2023-01-12T11:16:00Z"/>
        </w:rPr>
      </w:pPr>
      <w:ins w:id="3510" w:author="Jules Schers" w:date="2023-01-11T23:05:00Z">
        <w:r w:rsidRPr="00557D65">
          <w:t>Daniels, R.C. (2007). Skills Shortages in South Africa: A literature review (Cape Town: Development Policy Research Unit (DPRU)).</w:t>
        </w:r>
      </w:ins>
    </w:p>
    <w:p w14:paraId="21984D5B" w14:textId="657F84C7" w:rsidR="0044386C" w:rsidRDefault="0044386C" w:rsidP="007E08CB">
      <w:pPr>
        <w:rPr>
          <w:ins w:id="3511" w:author="Jules Schers" w:date="2023-01-11T23:05:00Z"/>
        </w:rPr>
      </w:pPr>
      <w:proofErr w:type="spellStart"/>
      <w:ins w:id="3512" w:author="Jules Schers" w:date="2023-01-12T11:16:00Z">
        <w:r w:rsidRPr="0044386C">
          <w:t>Hartnack</w:t>
        </w:r>
        <w:proofErr w:type="spellEnd"/>
        <w:r w:rsidRPr="0044386C">
          <w:t>, A., (2017). Background document and review of key South African and international literature on school dropout. DGMT Foundation, Claremont</w:t>
        </w:r>
        <w:r>
          <w:t>, Cape Town, South Africa</w:t>
        </w:r>
      </w:ins>
    </w:p>
    <w:p w14:paraId="05684296" w14:textId="65AB5207" w:rsidR="00557D65" w:rsidRDefault="00557D65" w:rsidP="00557D65">
      <w:pPr>
        <w:rPr>
          <w:ins w:id="3513" w:author="Jules Schers" w:date="2023-01-12T11:19:00Z"/>
        </w:rPr>
      </w:pPr>
      <w:proofErr w:type="spellStart"/>
      <w:ins w:id="3514" w:author="Jules Schers" w:date="2023-01-11T23:06:00Z">
        <w:r w:rsidRPr="00ED508B">
          <w:t>Kampelman</w:t>
        </w:r>
        <w:proofErr w:type="spellEnd"/>
        <w:r w:rsidRPr="00ED508B">
          <w:t xml:space="preserve">, S., </w:t>
        </w:r>
        <w:proofErr w:type="spellStart"/>
        <w:r w:rsidRPr="00ED508B">
          <w:t>Rycx</w:t>
        </w:r>
        <w:proofErr w:type="spellEnd"/>
        <w:r w:rsidRPr="00ED508B">
          <w:t>, F., Saks, Y., a</w:t>
        </w:r>
        <w:r>
          <w:t xml:space="preserve">nd </w:t>
        </w:r>
        <w:proofErr w:type="spellStart"/>
        <w:r>
          <w:t>Tojerow</w:t>
        </w:r>
        <w:proofErr w:type="spellEnd"/>
        <w:r>
          <w:t xml:space="preserve">, I., 2018. Does education raise productivity and wages equally? The moderating role of age and gender. IZA Journal of </w:t>
        </w:r>
        <w:proofErr w:type="spellStart"/>
        <w:r>
          <w:t>Labor</w:t>
        </w:r>
        <w:proofErr w:type="spellEnd"/>
        <w:r>
          <w:t xml:space="preserve"> Economics, vol.7:1, </w:t>
        </w:r>
        <w:r w:rsidRPr="001F1437">
          <w:t>DOI 10.1186/s40172-017-0061-4</w:t>
        </w:r>
      </w:ins>
    </w:p>
    <w:p w14:paraId="7876CEBA" w14:textId="4B455F1F" w:rsidR="001C27F1" w:rsidRPr="001C27F1" w:rsidRDefault="001C27F1" w:rsidP="00557D65">
      <w:pPr>
        <w:rPr>
          <w:ins w:id="3515" w:author="Jules Schers" w:date="2023-01-11T23:06:00Z"/>
          <w:lang w:val="en-US"/>
          <w:rPrChange w:id="3516" w:author="Jules Schers" w:date="2023-01-12T11:19:00Z">
            <w:rPr>
              <w:ins w:id="3517" w:author="Jules Schers" w:date="2023-01-11T23:06:00Z"/>
            </w:rPr>
          </w:rPrChange>
        </w:rPr>
      </w:pPr>
      <w:ins w:id="3518" w:author="Jules Schers" w:date="2023-01-12T11:19:00Z">
        <w:r w:rsidRPr="001C27F1">
          <w:rPr>
            <w:lang w:val="en-US"/>
          </w:rPr>
          <w:t>RSA (2011). Report on Dropout and Learner Retention Strategy to Portfolio Committee on Education. Dep. of Basic Education, Republic of South Africa, Pretoria, June 2011</w:t>
        </w:r>
      </w:ins>
    </w:p>
    <w:p w14:paraId="0B31FF5F" w14:textId="77777777" w:rsidR="00557D65" w:rsidRDefault="00557D65" w:rsidP="00557D65">
      <w:pPr>
        <w:rPr>
          <w:ins w:id="3519" w:author="Jules Schers" w:date="2023-01-11T23:05:00Z"/>
        </w:rPr>
      </w:pPr>
      <w:proofErr w:type="spellStart"/>
      <w:ins w:id="3520" w:author="Jules Schers" w:date="2023-01-11T23:05:00Z">
        <w:r w:rsidRPr="00557D65">
          <w:t>Spaull</w:t>
        </w:r>
        <w:proofErr w:type="spellEnd"/>
        <w:r w:rsidRPr="00557D65">
          <w:t>, N. (2013). South Africa’s education crisis: The quality of education in South Africa 1994-2011 (Johannesburg: Centre for Development and Enterprise (CDE)).</w:t>
        </w:r>
      </w:ins>
    </w:p>
    <w:p w14:paraId="0F0225E2" w14:textId="34FED7D6" w:rsidR="007E08CB" w:rsidRPr="001F1437" w:rsidRDefault="007E08CB" w:rsidP="007E08CB">
      <w:pPr>
        <w:rPr>
          <w:rPrChange w:id="3521" w:author="Jules Schers" w:date="2023-01-11T22:42:00Z">
            <w:rPr>
              <w:lang w:val="en-US"/>
            </w:rPr>
          </w:rPrChange>
        </w:rPr>
      </w:pPr>
      <w:r w:rsidRPr="001F1437">
        <w:rPr>
          <w:rPrChange w:id="3522" w:author="Jules Schers" w:date="2023-01-11T22:42:00Z">
            <w:rPr>
              <w:lang w:val="en-US"/>
            </w:rPr>
          </w:rPrChange>
        </w:rPr>
        <w:t>…</w:t>
      </w:r>
    </w:p>
    <w:p w14:paraId="6C5D67C5" w14:textId="77777777" w:rsidR="00643905" w:rsidRDefault="00643905" w:rsidP="00643905">
      <w:r>
        <w:t xml:space="preserve">Bloom, D.E., Canning, D., </w:t>
      </w:r>
      <w:proofErr w:type="spellStart"/>
      <w:r>
        <w:t>Kotschy</w:t>
      </w:r>
      <w:proofErr w:type="spellEnd"/>
      <w:r>
        <w:t xml:space="preserve">, R., </w:t>
      </w:r>
      <w:proofErr w:type="spellStart"/>
      <w:r>
        <w:t>Prettner</w:t>
      </w:r>
      <w:proofErr w:type="spellEnd"/>
      <w:r>
        <w:t xml:space="preserve">, K. &amp; </w:t>
      </w:r>
      <w:proofErr w:type="spellStart"/>
      <w:r>
        <w:t>Schünemann</w:t>
      </w:r>
      <w:proofErr w:type="spellEnd"/>
      <w:r>
        <w:t xml:space="preserve">, J.J. (2019), “Health and Economic Growth: Reconciling the Micro and Macro Evidence”, NBER </w:t>
      </w:r>
      <w:proofErr w:type="spellStart"/>
      <w:r>
        <w:t>wp</w:t>
      </w:r>
      <w:proofErr w:type="spellEnd"/>
      <w:r>
        <w:t xml:space="preserve"> 26003, June 2019, DOI 10.3386/w26003, accessed online (august 2022) </w:t>
      </w:r>
      <w:hyperlink r:id="rId13" w:tgtFrame="_blank" w:history="1">
        <w:r>
          <w:rPr>
            <w:rStyle w:val="Hyperlink"/>
            <w:color w:val="1155CC"/>
          </w:rPr>
          <w:t>https://www.nber.org/papers/w26003</w:t>
        </w:r>
      </w:hyperlink>
    </w:p>
    <w:p w14:paraId="29A22B02" w14:textId="77777777" w:rsidR="00643905" w:rsidRDefault="00643905" w:rsidP="00643905">
      <w:proofErr w:type="spellStart"/>
      <w:r w:rsidRPr="00643905">
        <w:rPr>
          <w:rStyle w:val="il"/>
          <w:lang w:val="fr-FR"/>
        </w:rPr>
        <w:lastRenderedPageBreak/>
        <w:t>Prüss</w:t>
      </w:r>
      <w:r w:rsidRPr="00643905">
        <w:rPr>
          <w:lang w:val="fr-FR"/>
        </w:rPr>
        <w:t>-Ustün</w:t>
      </w:r>
      <w:proofErr w:type="spellEnd"/>
      <w:r w:rsidRPr="00643905">
        <w:rPr>
          <w:lang w:val="fr-FR"/>
        </w:rPr>
        <w:t xml:space="preserve"> A, Bartram J, et al. 2014. </w:t>
      </w:r>
      <w:r>
        <w:t xml:space="preserve">Burden of disease from inadequate water, sanitation and hygiene in low- and middle-income </w:t>
      </w:r>
      <w:proofErr w:type="gramStart"/>
      <w:r>
        <w:t>settings:</w:t>
      </w:r>
      <w:proofErr w:type="gramEnd"/>
      <w:r>
        <w:t xml:space="preserve"> a retrospective analysis of data from 145 countries. Trop Med Int Health. 2014 Aug;19(8):894-905. </w:t>
      </w:r>
      <w:proofErr w:type="spellStart"/>
      <w:r>
        <w:t>doi</w:t>
      </w:r>
      <w:proofErr w:type="spellEnd"/>
      <w:r>
        <w:t xml:space="preserve">: 10.1111/tmi.12329. </w:t>
      </w:r>
      <w:proofErr w:type="spellStart"/>
      <w:r>
        <w:t>Epub</w:t>
      </w:r>
      <w:proofErr w:type="spellEnd"/>
      <w:r>
        <w:t xml:space="preserve"> 2014 Apr 30. PMID: 24779548; PMCID: PMC4255749. </w:t>
      </w:r>
    </w:p>
    <w:p w14:paraId="6094C960" w14:textId="77777777" w:rsidR="00643905" w:rsidRDefault="00643905" w:rsidP="00643905">
      <w:r>
        <w:t>Wolf, J., Bonjour, S., </w:t>
      </w:r>
      <w:proofErr w:type="spellStart"/>
      <w:r>
        <w:rPr>
          <w:rStyle w:val="il"/>
        </w:rPr>
        <w:t>Prüss</w:t>
      </w:r>
      <w:r>
        <w:t>-Ustün</w:t>
      </w:r>
      <w:proofErr w:type="spellEnd"/>
      <w:r>
        <w:t xml:space="preserve">, A. (2013), An exploration of multilevel </w:t>
      </w:r>
      <w:proofErr w:type="spellStart"/>
      <w:r>
        <w:t>modeling</w:t>
      </w:r>
      <w:proofErr w:type="spellEnd"/>
      <w:r>
        <w:t xml:space="preserve"> for estimating access to drinking-water and sanitation. J Water Health 1 March 2013; 11 (1): 64–77. </w:t>
      </w:r>
      <w:proofErr w:type="spellStart"/>
      <w:r>
        <w:t>doi</w:t>
      </w:r>
      <w:proofErr w:type="spellEnd"/>
      <w:r>
        <w:t>: </w:t>
      </w:r>
      <w:hyperlink r:id="rId14" w:tgtFrame="_blank" w:history="1">
        <w:r>
          <w:rPr>
            <w:rStyle w:val="Hyperlink"/>
            <w:color w:val="1155CC"/>
          </w:rPr>
          <w:t>https://doi.org/10.2166/wh.2012.107</w:t>
        </w:r>
      </w:hyperlink>
    </w:p>
    <w:p w14:paraId="66D05AB0" w14:textId="5E428CDE" w:rsidR="00643905" w:rsidDel="00006805" w:rsidRDefault="00643905" w:rsidP="007E08CB">
      <w:pPr>
        <w:rPr>
          <w:del w:id="3523" w:author="Jules Schers" w:date="2023-01-12T12:58:00Z"/>
          <w:lang w:val="en-US"/>
        </w:rPr>
      </w:pPr>
    </w:p>
    <w:p w14:paraId="3B39623D" w14:textId="77777777" w:rsidR="00247D55" w:rsidRDefault="00247D55" w:rsidP="007E08CB">
      <w:pPr>
        <w:rPr>
          <w:lang w:val="en-US"/>
        </w:rPr>
      </w:pPr>
      <w:proofErr w:type="spellStart"/>
      <w:r w:rsidRPr="00045E25">
        <w:rPr>
          <w:lang w:val="en-US"/>
        </w:rPr>
        <w:t>Ntombele</w:t>
      </w:r>
      <w:proofErr w:type="spellEnd"/>
      <w:r w:rsidRPr="00045E25">
        <w:rPr>
          <w:lang w:val="en-US"/>
        </w:rPr>
        <w:t xml:space="preserve"> et al (2017) </w:t>
      </w:r>
    </w:p>
    <w:p w14:paraId="2D9F7248" w14:textId="77777777" w:rsidR="00247D55" w:rsidRDefault="00247D55" w:rsidP="007E08CB">
      <w:pPr>
        <w:rPr>
          <w:lang w:val="en-US"/>
        </w:rPr>
      </w:pPr>
    </w:p>
    <w:p w14:paraId="6074008D" w14:textId="237A8079" w:rsidR="007E08CB" w:rsidRDefault="007E08CB" w:rsidP="007E08CB">
      <w:pPr>
        <w:rPr>
          <w:lang w:val="en-US"/>
        </w:rPr>
      </w:pPr>
      <w:r>
        <w:rPr>
          <w:lang w:val="en-US"/>
        </w:rPr>
        <w:t>…</w:t>
      </w:r>
    </w:p>
    <w:p w14:paraId="0B0BAF5E" w14:textId="77777777" w:rsidR="0070725A" w:rsidRPr="00C1195E" w:rsidRDefault="0070725A" w:rsidP="00C1195E">
      <w:pPr>
        <w:rPr>
          <w:lang w:val="en-US"/>
        </w:rPr>
      </w:pPr>
    </w:p>
    <w:p w14:paraId="751B89B9" w14:textId="5D461CEE" w:rsidR="009C6C04" w:rsidRDefault="007E08CB" w:rsidP="009C6C04">
      <w:pPr>
        <w:pStyle w:val="Heading1"/>
        <w:rPr>
          <w:lang w:val="en-US"/>
        </w:rPr>
      </w:pPr>
      <w:r>
        <w:rPr>
          <w:lang w:val="en-US"/>
        </w:rPr>
        <w:br w:type="column"/>
      </w:r>
      <w:bookmarkStart w:id="3524" w:name="_Toc124094963"/>
      <w:r w:rsidR="00C1195E">
        <w:rPr>
          <w:lang w:val="en-US"/>
        </w:rPr>
        <w:lastRenderedPageBreak/>
        <w:t xml:space="preserve">Annex A: </w:t>
      </w:r>
      <w:r w:rsidR="009C6C04">
        <w:rPr>
          <w:lang w:val="en-US"/>
        </w:rPr>
        <w:t>Modelling approach</w:t>
      </w:r>
      <w:bookmarkEnd w:id="3524"/>
    </w:p>
    <w:p w14:paraId="1638279E" w14:textId="5C711B1E" w:rsidR="00B61B48" w:rsidRDefault="00C1195E" w:rsidP="009C6C04">
      <w:pPr>
        <w:pStyle w:val="Heading2"/>
        <w:rPr>
          <w:lang w:val="en-US"/>
        </w:rPr>
      </w:pPr>
      <w:bookmarkStart w:id="3525" w:name="_Toc124094964"/>
      <w:r>
        <w:rPr>
          <w:lang w:val="en-US"/>
        </w:rPr>
        <w:t xml:space="preserve">A.1 </w:t>
      </w:r>
      <w:r w:rsidR="00405184">
        <w:rPr>
          <w:lang w:val="en-US"/>
        </w:rPr>
        <w:t>The SATIMGE model</w:t>
      </w:r>
      <w:bookmarkEnd w:id="3525"/>
    </w:p>
    <w:p w14:paraId="12F33247" w14:textId="0C95985D" w:rsidR="009C6C04" w:rsidRPr="009C6C04" w:rsidRDefault="009C6C04" w:rsidP="009C6C04">
      <w:pPr>
        <w:rPr>
          <w:b/>
          <w:bCs/>
          <w:lang w:val="en-US"/>
        </w:rPr>
      </w:pPr>
      <w:r w:rsidRPr="009C6C04">
        <w:rPr>
          <w:b/>
          <w:bCs/>
          <w:highlight w:val="yellow"/>
          <w:lang w:val="en-US"/>
        </w:rPr>
        <w:t xml:space="preserve">(The source for the text of this section = </w:t>
      </w:r>
      <w:proofErr w:type="spellStart"/>
      <w:r w:rsidRPr="009C6C04">
        <w:rPr>
          <w:b/>
          <w:bCs/>
          <w:highlight w:val="yellow"/>
          <w:lang w:val="en-US"/>
        </w:rPr>
        <w:t>Ahjum</w:t>
      </w:r>
      <w:proofErr w:type="spellEnd"/>
      <w:r w:rsidRPr="009C6C04">
        <w:rPr>
          <w:b/>
          <w:bCs/>
          <w:highlight w:val="yellow"/>
          <w:lang w:val="en-US"/>
        </w:rPr>
        <w:t xml:space="preserve">, F. et al (2022), “Green hydrogen and TVET employment prospects: An assessment in a context of ambitious </w:t>
      </w:r>
      <w:r w:rsidR="00F335AA" w:rsidRPr="009C6C04">
        <w:rPr>
          <w:b/>
          <w:bCs/>
          <w:highlight w:val="yellow"/>
          <w:lang w:val="en-US"/>
        </w:rPr>
        <w:t>decarbonization</w:t>
      </w:r>
      <w:r w:rsidRPr="009C6C04">
        <w:rPr>
          <w:b/>
          <w:bCs/>
          <w:highlight w:val="yellow"/>
          <w:lang w:val="en-US"/>
        </w:rPr>
        <w:t xml:space="preserve"> for South Africa towards 2050”, ESRG</w:t>
      </w:r>
      <w:r w:rsidR="00F335AA">
        <w:rPr>
          <w:b/>
          <w:bCs/>
          <w:highlight w:val="yellow"/>
          <w:lang w:val="en-US"/>
        </w:rPr>
        <w:t xml:space="preserve"> (Dept. of </w:t>
      </w:r>
      <w:proofErr w:type="spellStart"/>
      <w:r w:rsidR="00F335AA">
        <w:rPr>
          <w:b/>
          <w:bCs/>
          <w:highlight w:val="yellow"/>
          <w:lang w:val="en-US"/>
        </w:rPr>
        <w:t>Chem.Eng</w:t>
      </w:r>
      <w:proofErr w:type="spellEnd"/>
      <w:r w:rsidR="00F335AA">
        <w:rPr>
          <w:b/>
          <w:bCs/>
          <w:highlight w:val="yellow"/>
          <w:lang w:val="en-US"/>
        </w:rPr>
        <w:t xml:space="preserve">., </w:t>
      </w:r>
      <w:r w:rsidRPr="009C6C04">
        <w:rPr>
          <w:b/>
          <w:bCs/>
          <w:highlight w:val="yellow"/>
          <w:lang w:val="en-US"/>
        </w:rPr>
        <w:t>UCT</w:t>
      </w:r>
      <w:r w:rsidR="00F335AA">
        <w:rPr>
          <w:b/>
          <w:bCs/>
          <w:highlight w:val="yellow"/>
          <w:lang w:val="en-US"/>
        </w:rPr>
        <w:t>)</w:t>
      </w:r>
      <w:r w:rsidRPr="009C6C04">
        <w:rPr>
          <w:b/>
          <w:bCs/>
          <w:highlight w:val="yellow"/>
          <w:lang w:val="en-US"/>
        </w:rPr>
        <w:t xml:space="preserve"> working paper</w:t>
      </w:r>
      <w:r w:rsidR="00F335AA">
        <w:rPr>
          <w:b/>
          <w:bCs/>
          <w:highlight w:val="yellow"/>
          <w:lang w:val="en-US"/>
        </w:rPr>
        <w:t xml:space="preserve"> &amp; </w:t>
      </w:r>
      <w:r w:rsidRPr="009C6C04">
        <w:rPr>
          <w:b/>
          <w:bCs/>
          <w:highlight w:val="yellow"/>
          <w:lang w:val="en-US"/>
        </w:rPr>
        <w:t>SAIIA UKPACT paper Workstream 6)</w:t>
      </w:r>
    </w:p>
    <w:p w14:paraId="4500ACCD" w14:textId="77777777" w:rsidR="00405184" w:rsidRDefault="00405184" w:rsidP="00405184">
      <w:pPr>
        <w:jc w:val="both"/>
        <w:rPr>
          <w:lang w:val="en-US"/>
        </w:rPr>
      </w:pPr>
      <w:r>
        <w:rPr>
          <w:lang w:val="en-US"/>
        </w:rPr>
        <w:t>In this analysis, the</w:t>
      </w:r>
      <w:r>
        <w:t xml:space="preserve"> linked energy-economic model SATIMGE, described </w:t>
      </w:r>
      <w:r w:rsidRPr="00543897">
        <w:t xml:space="preserve">by Arndt et al. and </w:t>
      </w:r>
      <w:proofErr w:type="spellStart"/>
      <w:r w:rsidRPr="00543897">
        <w:t>Merven</w:t>
      </w:r>
      <w:proofErr w:type="spellEnd"/>
      <w:r w:rsidRPr="00543897">
        <w:t xml:space="preserve"> et al. </w:t>
      </w:r>
      <w:r>
        <w:t>is used.</w:t>
      </w:r>
      <w:r>
        <w:rPr>
          <w:rStyle w:val="FootnoteReference"/>
        </w:rPr>
        <w:footnoteReference w:id="29"/>
      </w:r>
      <w:r>
        <w:t xml:space="preserve"> </w:t>
      </w:r>
      <w:r>
        <w:rPr>
          <w:lang w:val="en-US"/>
        </w:rPr>
        <w:t>The SATIMGE model provides cost optimal sectoral pathways for technology options and economic activity. These are underpinned by assumptions of the future costs of options and constraints to activity. Constraints to unbridled activity can be either regulatory or policy based (</w:t>
      </w:r>
      <w:proofErr w:type="gramStart"/>
      <w:r>
        <w:rPr>
          <w:lang w:val="en-US"/>
        </w:rPr>
        <w:t>e.g.</w:t>
      </w:r>
      <w:proofErr w:type="gramEnd"/>
      <w:r>
        <w:rPr>
          <w:lang w:val="en-US"/>
        </w:rPr>
        <w:t xml:space="preserve"> air quality or GHG emissions), economic (e.g. national growth expectations and capital availability) or physical (e.g. material and </w:t>
      </w:r>
      <w:proofErr w:type="spellStart"/>
      <w:r>
        <w:rPr>
          <w:lang w:val="en-US"/>
        </w:rPr>
        <w:t>labour</w:t>
      </w:r>
      <w:proofErr w:type="spellEnd"/>
      <w:r>
        <w:rPr>
          <w:lang w:val="en-US"/>
        </w:rPr>
        <w:t>).</w:t>
      </w:r>
    </w:p>
    <w:p w14:paraId="45F21A3A" w14:textId="77777777" w:rsidR="00405184" w:rsidRDefault="00405184" w:rsidP="00405184">
      <w:pPr>
        <w:jc w:val="both"/>
      </w:pPr>
      <w:r>
        <w:t>SATIMGE comprises two hard-linked models</w:t>
      </w:r>
      <w:r>
        <w:rPr>
          <w:rStyle w:val="FootnoteReference"/>
        </w:rPr>
        <w:footnoteReference w:id="30"/>
      </w:r>
      <w:r>
        <w:t xml:space="preserve">, namely: </w:t>
      </w:r>
    </w:p>
    <w:p w14:paraId="5FF270BD" w14:textId="77777777" w:rsidR="00405184" w:rsidRPr="00405184" w:rsidRDefault="00405184" w:rsidP="00405184">
      <w:pPr>
        <w:jc w:val="both"/>
        <w:rPr>
          <w:color w:val="FF0000"/>
          <w:lang w:val="en-US"/>
        </w:rPr>
      </w:pPr>
      <w:r w:rsidRPr="00405184">
        <w:rPr>
          <w:color w:val="FF0000"/>
        </w:rPr>
        <w:t>The South Africa TIMES (SATIM) energy systems model</w:t>
      </w:r>
      <w:r w:rsidRPr="00405184">
        <w:rPr>
          <w:color w:val="FF0000"/>
          <w:lang w:val="en-US"/>
        </w:rPr>
        <w:t xml:space="preserve"> is an instance of the international TIMES modeling platform</w:t>
      </w:r>
      <w:r w:rsidRPr="00405184">
        <w:rPr>
          <w:rStyle w:val="FootnoteReference"/>
          <w:color w:val="FF0000"/>
          <w:lang w:val="en-US"/>
        </w:rPr>
        <w:footnoteReference w:id="31"/>
      </w:r>
      <w:r w:rsidRPr="00405184">
        <w:rPr>
          <w:color w:val="FF0000"/>
          <w:lang w:val="en-US"/>
        </w:rPr>
        <w:t>. TIMES is a so-called partial equilibrium linear optimization modelling platform that facilitates a detailed full-sector representation of supply and demand components of national energy systems from extraction to end-use services (e.g., heating, cooling, lighting, passenger and freight transport, industrial processes). For example, the model includes extraction, transmission and distribution of gas and coal for electricity generation; the transmission and distribution of electricity; and the consumption of electricity by end-use technologies to supply.  SATIM tracks flows of energy, materials, emissions, and energy demand services, and determines capital requirements for all technologies embodied in the system, and their full economic costs.</w:t>
      </w:r>
    </w:p>
    <w:p w14:paraId="6C614A74" w14:textId="77777777" w:rsidR="00405184" w:rsidRPr="00405184" w:rsidRDefault="00405184" w:rsidP="00405184">
      <w:pPr>
        <w:jc w:val="both"/>
        <w:rPr>
          <w:color w:val="FF0000"/>
          <w:lang w:val="en-US"/>
        </w:rPr>
      </w:pPr>
      <w:r w:rsidRPr="00405184">
        <w:rPr>
          <w:color w:val="FF0000"/>
          <w:lang w:val="en-US"/>
        </w:rPr>
        <w:t xml:space="preserve">In the analysis for this study only </w:t>
      </w:r>
      <w:commentRangeStart w:id="3526"/>
      <w:r w:rsidRPr="00405184">
        <w:rPr>
          <w:color w:val="FF0000"/>
          <w:lang w:val="en-US"/>
        </w:rPr>
        <w:t xml:space="preserve">one scenario for South Africa’s future energy system </w:t>
      </w:r>
      <w:commentRangeEnd w:id="3526"/>
      <w:r w:rsidR="00B11794">
        <w:rPr>
          <w:rStyle w:val="CommentReference"/>
          <w:lang w:val="en-ZA"/>
        </w:rPr>
        <w:commentReference w:id="3526"/>
      </w:r>
      <w:r w:rsidRPr="00405184">
        <w:rPr>
          <w:color w:val="FF0000"/>
          <w:lang w:val="en-US"/>
        </w:rPr>
        <w:t>is used to inform the CGE part of SATIMGE about energy costs and investment needs.</w:t>
      </w:r>
    </w:p>
    <w:p w14:paraId="5B236E9A" w14:textId="1B2E96A1" w:rsidR="00405184" w:rsidRPr="00405184" w:rsidRDefault="00405184" w:rsidP="00405184">
      <w:pPr>
        <w:jc w:val="both"/>
        <w:rPr>
          <w:rFonts w:eastAsiaTheme="minorEastAsia"/>
        </w:rPr>
      </w:pPr>
      <w:r>
        <w:t xml:space="preserve">The South Africa General Equilibrium (SAGE) model is a macro-economic computational general equilibrium (CGE) model that describes the national economy not only in monetary flows but also in </w:t>
      </w:r>
      <w:r w:rsidRPr="003C6A1E">
        <w:t xml:space="preserve">the physical flow of energy </w:t>
      </w:r>
      <w:r>
        <w:t xml:space="preserve">(e.g., measured in </w:t>
      </w:r>
      <w:proofErr w:type="spellStart"/>
      <w:r>
        <w:t>PetaJoules</w:t>
      </w:r>
      <w:proofErr w:type="spellEnd"/>
      <w:r>
        <w:t>), such that these flows match those of the SATIM model’s projected energy balances</w:t>
      </w:r>
      <w:r w:rsidRPr="003C6A1E">
        <w:t>.</w:t>
      </w:r>
      <w:r>
        <w:t xml:space="preserve"> As a CGE model SAGE is a full sector representation describing production and purchase of intermediate and end-use commodities across the economy. Labour and capital as primary economic drivers are endogenously modelled. Labour is typically modelled through separate labour markets in four groups according to level of education-based skill categories: 1. primary or less, 2. middle-school, 3. completed secondary, and 4. tertiary educated. Key outputs of the SAGE model are sectoral growth, employment by educational category, growth in household income and expenditure, and the national balance of payments. </w:t>
      </w:r>
    </w:p>
    <w:p w14:paraId="0CC718B7" w14:textId="77777777" w:rsidR="00405184" w:rsidRPr="00D5249B" w:rsidRDefault="00405184" w:rsidP="00405184">
      <w:pPr>
        <w:jc w:val="both"/>
      </w:pPr>
      <w:r w:rsidRPr="00D5249B">
        <w:lastRenderedPageBreak/>
        <w:fldChar w:fldCharType="begin"/>
      </w:r>
      <w:r w:rsidRPr="00D5249B">
        <w:instrText xml:space="preserve"> REF _Ref91062809 \h </w:instrText>
      </w:r>
      <w:r>
        <w:instrText xml:space="preserve"> \* MERGEFORMAT </w:instrText>
      </w:r>
      <w:r w:rsidRPr="00D5249B">
        <w:fldChar w:fldCharType="separate"/>
      </w:r>
      <w:ins w:id="3527" w:author="Jules Schers [3]" w:date="2022-02-28T23:01:00Z">
        <w:r>
          <w:t xml:space="preserve">Figure </w:t>
        </w:r>
        <w:r>
          <w:rPr>
            <w:noProof/>
          </w:rPr>
          <w:t>2</w:t>
        </w:r>
        <w:r>
          <w:rPr>
            <w:noProof/>
          </w:rPr>
          <w:noBreakHyphen/>
          <w:t>1</w:t>
        </w:r>
      </w:ins>
      <w:r w:rsidRPr="00D5249B">
        <w:fldChar w:fldCharType="end"/>
      </w:r>
      <w:r w:rsidRPr="00D5249B">
        <w:t xml:space="preserve"> schematically depicts the linked models. </w:t>
      </w:r>
      <w:r w:rsidRPr="0003763A">
        <w:t xml:space="preserve">The SATIM and SAGE models are linked in a way that retains the best features of both models, i.e., one that captures detailed energy investment options, as well as detailed information on economic structure and behaviour. Within our linked framework, SATIM computes a least-cost energy system investment pathway based on forecasted demand and fossil fuel prices from SAGE. SAGE replicates energy investments and the full set of energy prices from SATIM, and then revises its GDP forecast and fuel price forecasts, which are </w:t>
      </w:r>
      <w:r>
        <w:t xml:space="preserve">used by </w:t>
      </w:r>
      <w:r w:rsidRPr="0003763A">
        <w:t xml:space="preserve">SATIM to re-determine future energy demand and </w:t>
      </w:r>
      <w:r>
        <w:t>run a new least-cost energy system pathway</w:t>
      </w:r>
      <w:r w:rsidRPr="0003763A">
        <w:t xml:space="preserve">. </w:t>
      </w:r>
      <w:r w:rsidRPr="00D5249B">
        <w:t>Iteration is continued until economic growth converges in both models.</w:t>
      </w:r>
    </w:p>
    <w:p w14:paraId="4D0BEBD0" w14:textId="77777777" w:rsidR="00405184" w:rsidRDefault="00405184" w:rsidP="00405184">
      <w:pPr>
        <w:keepNext/>
      </w:pPr>
      <w:r w:rsidRPr="00FD6ADF">
        <w:rPr>
          <w:noProof/>
          <w:lang w:eastAsia="en-GB"/>
        </w:rPr>
        <w:drawing>
          <wp:inline distT="0" distB="0" distL="0" distR="0" wp14:anchorId="7D0DE11D" wp14:editId="18822181">
            <wp:extent cx="4437765" cy="28639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001" cy="2887355"/>
                    </a:xfrm>
                    <a:prstGeom prst="rect">
                      <a:avLst/>
                    </a:prstGeom>
                    <a:noFill/>
                    <a:ln>
                      <a:noFill/>
                    </a:ln>
                  </pic:spPr>
                </pic:pic>
              </a:graphicData>
            </a:graphic>
          </wp:inline>
        </w:drawing>
      </w:r>
    </w:p>
    <w:p w14:paraId="5D626167" w14:textId="77777777" w:rsidR="00405184" w:rsidRDefault="00405184" w:rsidP="00405184">
      <w:pPr>
        <w:pStyle w:val="Caption"/>
      </w:pPr>
      <w:bookmarkStart w:id="3528" w:name="_Ref91062809"/>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3528"/>
      <w:r>
        <w:t>: I</w:t>
      </w:r>
      <w:r w:rsidRPr="002E1AE7">
        <w:t>llustrati</w:t>
      </w:r>
      <w:r>
        <w:t>on of</w:t>
      </w:r>
      <w:r w:rsidRPr="002E1AE7">
        <w:t xml:space="preserve"> the iterative exchange of data between the energy and economic model</w:t>
      </w:r>
      <w:r>
        <w:t xml:space="preserve"> of </w:t>
      </w:r>
      <w:r w:rsidRPr="002E1AE7">
        <w:t>SATIMGE</w:t>
      </w:r>
    </w:p>
    <w:p w14:paraId="0DC9AB8E" w14:textId="223F9A44" w:rsidR="00405184" w:rsidRPr="00405184" w:rsidRDefault="00405184" w:rsidP="00405184">
      <w:pPr>
        <w:jc w:val="both"/>
        <w:rPr>
          <w:rFonts w:eastAsiaTheme="minorEastAsia"/>
          <w:color w:val="FF0000"/>
        </w:rPr>
      </w:pPr>
      <w:bookmarkStart w:id="3529" w:name="_Toc95205440"/>
      <w:bookmarkStart w:id="3530" w:name="_Toc95378305"/>
      <w:bookmarkStart w:id="3531" w:name="_Toc95378495"/>
      <w:bookmarkStart w:id="3532" w:name="_Toc95406167"/>
      <w:bookmarkStart w:id="3533" w:name="_Toc95483127"/>
      <w:bookmarkStart w:id="3534" w:name="_Toc95814110"/>
      <w:bookmarkEnd w:id="3529"/>
      <w:bookmarkEnd w:id="3530"/>
      <w:bookmarkEnd w:id="3531"/>
      <w:bookmarkEnd w:id="3532"/>
      <w:bookmarkEnd w:id="3533"/>
      <w:bookmarkEnd w:id="3534"/>
      <w:r w:rsidRPr="00405184">
        <w:rPr>
          <w:color w:val="FF0000"/>
        </w:rPr>
        <w:t xml:space="preserve">For the present study SATIMGE was </w:t>
      </w:r>
      <w:r w:rsidRPr="00405184">
        <w:rPr>
          <w:color w:val="FF0000"/>
          <w:highlight w:val="yellow"/>
        </w:rPr>
        <w:t xml:space="preserve">run according to </w:t>
      </w:r>
      <w:commentRangeStart w:id="3535"/>
      <w:r w:rsidRPr="00405184">
        <w:rPr>
          <w:color w:val="FF0000"/>
          <w:highlight w:val="yellow"/>
        </w:rPr>
        <w:t>its most recent calibration parametrised for “Existing Policies” and “Reference growth</w:t>
      </w:r>
      <w:commentRangeEnd w:id="3535"/>
      <w:r>
        <w:rPr>
          <w:rStyle w:val="CommentReference"/>
          <w:lang w:val="en-ZA"/>
        </w:rPr>
        <w:commentReference w:id="3535"/>
      </w:r>
      <w:r w:rsidRPr="00405184">
        <w:rPr>
          <w:color w:val="FF0000"/>
          <w:highlight w:val="yellow"/>
        </w:rPr>
        <w:t>”,</w:t>
      </w:r>
      <w:r w:rsidRPr="00405184">
        <w:rPr>
          <w:color w:val="FF0000"/>
        </w:rPr>
        <w:t xml:space="preserve"> as fully described in a recent technical report by UCT</w:t>
      </w:r>
      <w:r w:rsidRPr="00405184">
        <w:rPr>
          <w:rStyle w:val="FootnoteReference"/>
          <w:color w:val="FF0000"/>
        </w:rPr>
        <w:footnoteReference w:id="32"/>
      </w:r>
      <w:r w:rsidRPr="00405184">
        <w:rPr>
          <w:color w:val="FF0000"/>
        </w:rPr>
        <w:t xml:space="preserve"> prepared for informing the South African government’s process of updating its NDC before the COP26 conference in Glasgow 2021. Compared to the latter, the model version used for the present study includes additional descriptions of hydrogen use technologies in industry and transport, as well as an added description of hydrogen, fuel cell, electrolyser, and ammonia industrial sectors in the economy part of the model. Those additions are described in the next section.</w:t>
      </w:r>
    </w:p>
    <w:p w14:paraId="0659878C" w14:textId="0003A90E" w:rsidR="00F335AA" w:rsidRDefault="003157AD" w:rsidP="00F335AA">
      <w:pPr>
        <w:pStyle w:val="Heading2"/>
      </w:pPr>
      <w:bookmarkStart w:id="3536" w:name="_Hlk90393511"/>
      <w:bookmarkStart w:id="3537" w:name="_Toc118665744"/>
      <w:bookmarkStart w:id="3538" w:name="_Toc124094965"/>
      <w:commentRangeStart w:id="3539"/>
      <w:r>
        <w:t xml:space="preserve">General characteristics of the </w:t>
      </w:r>
      <w:r w:rsidR="00F335AA">
        <w:t>CGE Model</w:t>
      </w:r>
      <w:bookmarkEnd w:id="3536"/>
      <w:bookmarkEnd w:id="3537"/>
      <w:r w:rsidR="00F335AA">
        <w:t xml:space="preserve"> </w:t>
      </w:r>
      <w:commentRangeEnd w:id="3539"/>
      <w:r w:rsidR="005737B0">
        <w:rPr>
          <w:rStyle w:val="CommentReference"/>
          <w:rFonts w:asciiTheme="minorHAnsi" w:eastAsiaTheme="minorHAnsi" w:hAnsiTheme="minorHAnsi" w:cstheme="minorBidi"/>
          <w:color w:val="auto"/>
          <w:lang w:val="en-ZA"/>
        </w:rPr>
        <w:commentReference w:id="3539"/>
      </w:r>
      <w:r w:rsidR="00F335AA" w:rsidRPr="00F335AA">
        <w:rPr>
          <w:highlight w:val="yellow"/>
        </w:rPr>
        <w:t xml:space="preserve">(Source: ZAF </w:t>
      </w:r>
      <w:proofErr w:type="spellStart"/>
      <w:r w:rsidR="00F335AA" w:rsidRPr="00F335AA">
        <w:rPr>
          <w:highlight w:val="yellow"/>
        </w:rPr>
        <w:t>BtG</w:t>
      </w:r>
      <w:proofErr w:type="spellEnd"/>
      <w:r w:rsidR="00F335AA" w:rsidRPr="00F335AA">
        <w:rPr>
          <w:highlight w:val="yellow"/>
        </w:rPr>
        <w:t xml:space="preserve"> Inception Report)</w:t>
      </w:r>
      <w:bookmarkEnd w:id="3538"/>
    </w:p>
    <w:p w14:paraId="33B1C506" w14:textId="77777777" w:rsidR="00F335AA" w:rsidRPr="00EE58BE" w:rsidRDefault="00F335AA" w:rsidP="00F335AA">
      <w:r w:rsidRPr="00EE58BE">
        <w:t xml:space="preserve">Each year of a scenario is solved as a static equilibrium. Dynamics in the model derive from changes in resource allocations from year to year principally reflecting exogenous population growth and endogenous capital accumulation where the savings of </w:t>
      </w:r>
      <w:r>
        <w:t xml:space="preserve">a </w:t>
      </w:r>
      <w:r w:rsidRPr="00EE58BE">
        <w:t>year</w:t>
      </w:r>
      <w:r>
        <w:t xml:space="preserve"> </w:t>
      </w:r>
      <w:r w:rsidRPr="00EE58BE">
        <w:t xml:space="preserve">are transformed into investment in the following year. </w:t>
      </w:r>
      <w:r w:rsidRPr="00C40D23">
        <w:t xml:space="preserve">Productivity growth </w:t>
      </w:r>
      <w:r>
        <w:t xml:space="preserve">is </w:t>
      </w:r>
      <w:r w:rsidRPr="00C40D23">
        <w:t>typically set exogenously</w:t>
      </w:r>
      <w:r w:rsidRPr="0030371C">
        <w:t>.</w:t>
      </w:r>
      <w:r w:rsidRPr="00EE58BE">
        <w:t xml:space="preserve"> </w:t>
      </w:r>
    </w:p>
    <w:p w14:paraId="45E055BD" w14:textId="77777777" w:rsidR="00F335AA" w:rsidRPr="00EE58BE" w:rsidRDefault="00F335AA" w:rsidP="00F335AA">
      <w:r w:rsidRPr="00EE58BE">
        <w:t xml:space="preserve">Both demand and supply decisions in the model are derived from micro-founded optimization problems. Production is modelled using a series of nested </w:t>
      </w:r>
      <w:bookmarkStart w:id="3540" w:name="_Hlk93915044"/>
      <w:r w:rsidRPr="00EE58BE">
        <w:t>constant-elasticity-of-substitution (CES</w:t>
      </w:r>
      <w:bookmarkEnd w:id="3540"/>
      <w:r w:rsidRPr="00EE58BE">
        <w:t>) functions designed to capture the substitutions and complements across the different inputs</w:t>
      </w:r>
      <w:r>
        <w:t xml:space="preserve">, </w:t>
      </w:r>
      <w:r w:rsidRPr="00EE58BE">
        <w:t xml:space="preserve">notably capital and labour. </w:t>
      </w:r>
      <w:r>
        <w:t>T</w:t>
      </w:r>
      <w:r w:rsidRPr="00EE58BE">
        <w:t xml:space="preserve">he model </w:t>
      </w:r>
      <w:r>
        <w:t xml:space="preserve">will represent </w:t>
      </w:r>
      <w:r w:rsidRPr="00EE58BE">
        <w:t xml:space="preserve">energy </w:t>
      </w:r>
      <w:r>
        <w:t xml:space="preserve">as </w:t>
      </w:r>
      <w:r w:rsidRPr="00EE58BE">
        <w:t xml:space="preserve">a near-complement </w:t>
      </w:r>
      <w:r>
        <w:t>to</w:t>
      </w:r>
      <w:r w:rsidRPr="00EE58BE">
        <w:t xml:space="preserve"> capital in the short-run, but </w:t>
      </w:r>
      <w:r>
        <w:t xml:space="preserve">as </w:t>
      </w:r>
      <w:r w:rsidRPr="00EE58BE">
        <w:t xml:space="preserve">a substitute in the long-run. Thus, rising energy prices tend to lead to rising </w:t>
      </w:r>
      <w:r w:rsidRPr="00EE58BE">
        <w:lastRenderedPageBreak/>
        <w:t>production costs in the short run when substitution is low, but as time passes new more energy efficient capital</w:t>
      </w:r>
      <w:r>
        <w:t xml:space="preserve"> is</w:t>
      </w:r>
      <w:r w:rsidRPr="00EE58BE">
        <w:t xml:space="preserve"> employed bringing down the cost-push factor. </w:t>
      </w:r>
    </w:p>
    <w:p w14:paraId="4A461657" w14:textId="77777777" w:rsidR="00F335AA" w:rsidRPr="00EE58BE" w:rsidRDefault="00F335AA" w:rsidP="00F335AA">
      <w:r w:rsidRPr="00EE58BE">
        <w:t xml:space="preserve">Labour and capital income are largely allocated to households with pass-through accounts to enterprises. Government revenue is derived from both direct and indirect taxes and non-tax revenue. Household demand is modelled </w:t>
      </w:r>
      <w:r>
        <w:t>in such a way that</w:t>
      </w:r>
      <w:r w:rsidRPr="00EE58BE">
        <w:t xml:space="preserve"> consumption of households shifts towards luxury goods as income increases allowing for a more realistic evolution in economic structure as development progresses. </w:t>
      </w:r>
    </w:p>
    <w:p w14:paraId="7DD3E9E8" w14:textId="77777777" w:rsidR="00F335AA" w:rsidRPr="00EE58BE" w:rsidRDefault="00F335AA" w:rsidP="00F335AA">
      <w:r w:rsidRPr="00EE58BE">
        <w:t xml:space="preserve">Goods are evaluated at basic prices with tax wedges. The model incorporates trade and transport margins that add an additional wedge between basic prices and end-user prices. </w:t>
      </w:r>
      <w:r w:rsidRPr="00F93000">
        <w:t xml:space="preserve">The relatively large number of goods and services and detailed information on tax revenues earned on the sales of different goods makes the model of tax policy much more realistic than other more aggregated </w:t>
      </w:r>
      <w:r w:rsidRPr="00D65124">
        <w:t>models</w:t>
      </w:r>
      <w:r w:rsidRPr="00115DAE">
        <w:t>.</w:t>
      </w:r>
    </w:p>
    <w:p w14:paraId="45C17579" w14:textId="77777777" w:rsidR="00F335AA" w:rsidRPr="00EE58BE" w:rsidRDefault="00F335AA" w:rsidP="00F335AA">
      <w:r w:rsidRPr="00EE58BE">
        <w:t xml:space="preserve">Import demand is modelled using the </w:t>
      </w:r>
      <w:proofErr w:type="spellStart"/>
      <w:r w:rsidRPr="00EE58BE">
        <w:t>Armington</w:t>
      </w:r>
      <w:proofErr w:type="spellEnd"/>
      <w:r w:rsidRPr="00EE58BE">
        <w:t xml:space="preserve"> assumption, i.e., goods with the same nomenclature are differentiated by region of origin. This allows for imperfect substitution between domestically produced goods and imported goods. The level of the CES elasticity determines the degree of substitutability across regions of origin. Domestic production is analogously differentiated by region of destination using a constant-elasticity-of-transformation (CET) function. The ability of producers to switch between domestic and foreign markets is determined by the level of the CET elasticity. At the limit</w:t>
      </w:r>
      <w:r>
        <w:t>,</w:t>
      </w:r>
      <w:r w:rsidRPr="00EE58BE">
        <w:t xml:space="preserve"> as the elasticity approaches infinity</w:t>
      </w:r>
      <w:r>
        <w:t>,</w:t>
      </w:r>
      <w:r w:rsidRPr="00EE58BE">
        <w:t xml:space="preserve"> the model allows for perfect transformation</w:t>
      </w:r>
      <w:r>
        <w:t>,</w:t>
      </w:r>
      <w:r w:rsidRPr="00EE58BE">
        <w:t xml:space="preserve"> in which case the law-of-one price holds.</w:t>
      </w:r>
    </w:p>
    <w:p w14:paraId="29C4771A" w14:textId="77777777" w:rsidR="00F335AA" w:rsidRPr="00EE58BE" w:rsidRDefault="00F335AA" w:rsidP="00F335AA">
      <w:r w:rsidRPr="00EE58BE">
        <w:t>Market equilibrium for domestically produced goods sold domestically is achieved through market clearing prices. By default, the small country assumption is assumed for export and import prices and thus they are exogenous, i.e.</w:t>
      </w:r>
      <w:r>
        <w:t>,</w:t>
      </w:r>
      <w:r w:rsidRPr="00EE58BE">
        <w:t xml:space="preserve"> export levels do not influence the price received by exporters</w:t>
      </w:r>
      <w:r>
        <w:t xml:space="preserve"> and</w:t>
      </w:r>
      <w:r w:rsidRPr="00EE58BE">
        <w:t xml:space="preserve"> import demand does not influence import prices. </w:t>
      </w:r>
    </w:p>
    <w:p w14:paraId="7119F99B" w14:textId="77777777" w:rsidR="00F335AA" w:rsidRPr="003D392B" w:rsidRDefault="00F335AA" w:rsidP="00F335AA">
      <w:pPr>
        <w:rPr>
          <w:color w:val="FF0000"/>
        </w:rPr>
      </w:pPr>
      <w:r w:rsidRPr="003D392B">
        <w:t xml:space="preserve">The supply of labour is </w:t>
      </w:r>
      <w:r>
        <w:t xml:space="preserve">segmented and </w:t>
      </w:r>
      <w:r w:rsidRPr="00DE1C1E">
        <w:t xml:space="preserve">assumed </w:t>
      </w:r>
      <w:r w:rsidRPr="003D392B">
        <w:t>to increase exogenously, although upward sloping labour supply curves are assumed for all</w:t>
      </w:r>
      <w:r>
        <w:t xml:space="preserve"> four</w:t>
      </w:r>
      <w:r w:rsidRPr="003D392B">
        <w:t xml:space="preserve"> skill categories, given the long-term nature of the analysis, which means that increases in wages resulting from higher labour demand increases the labour force participation rate.</w:t>
      </w:r>
    </w:p>
    <w:p w14:paraId="0C89B55C" w14:textId="77777777" w:rsidR="00F335AA" w:rsidRPr="00EE58BE" w:rsidRDefault="00F335AA" w:rsidP="00F335AA">
      <w:r w:rsidRPr="00EE58BE">
        <w:t xml:space="preserve">Closure of the capital markets depends on the nature of the simulation. In </w:t>
      </w:r>
      <w:r>
        <w:t xml:space="preserve">the </w:t>
      </w:r>
      <w:r w:rsidRPr="00EE58BE">
        <w:t>dynamic simulations</w:t>
      </w:r>
      <w:r>
        <w:t>, within the context of the present study</w:t>
      </w:r>
      <w:r w:rsidRPr="00EE58BE">
        <w:t xml:space="preserve">, new capital, i.e., that </w:t>
      </w:r>
      <w:r>
        <w:t xml:space="preserve">which is </w:t>
      </w:r>
      <w:r w:rsidRPr="00EE58BE">
        <w:t>generated by recent investments, is allocated across sectors so as to equalize the rate of return across sectors. Old capital in expanding sectors earns the same rate of return as new capital.</w:t>
      </w:r>
    </w:p>
    <w:p w14:paraId="19FF3C40" w14:textId="77777777" w:rsidR="00F335AA" w:rsidRDefault="00F335AA" w:rsidP="00F335AA">
      <w:r w:rsidRPr="00EE58BE">
        <w:t>Supply side dynamics in</w:t>
      </w:r>
      <w:r>
        <w:t xml:space="preserve"> the CGE</w:t>
      </w:r>
      <w:r w:rsidRPr="00EE58BE">
        <w:t xml:space="preserve"> </w:t>
      </w:r>
      <w:r>
        <w:t xml:space="preserve">model </w:t>
      </w:r>
      <w:r w:rsidRPr="00EE58BE">
        <w:t>are composed of three elements. Population and labour supply</w:t>
      </w:r>
      <w:r>
        <w:t xml:space="preserve"> (which also includes people without employment)</w:t>
      </w:r>
      <w:r w:rsidRPr="00EE58BE">
        <w:t xml:space="preserve"> </w:t>
      </w:r>
      <w:r>
        <w:t>are defined exogenously</w:t>
      </w:r>
      <w:r w:rsidRPr="00EE58BE">
        <w:t xml:space="preserve">. The aggregate capital stock grows according to the overall level of saving (enterprises, households, public and foreign), but will also be influenced by the investment price index and the rate of depreciation. The third component relies on productivity assumptions. By default, total factor productivity is calibrated dynamically to achieve a per capita growth. Alternatively, labour productivity can also be assumed/calibrated which allows </w:t>
      </w:r>
      <w:r>
        <w:t xml:space="preserve">one </w:t>
      </w:r>
      <w:r w:rsidRPr="00EE58BE">
        <w:t>to calibrate inter-sectoral labour productivity to historical trends (either domestic or international).</w:t>
      </w:r>
    </w:p>
    <w:p w14:paraId="6FB73512" w14:textId="0A1E1C6D" w:rsidR="00F335AA" w:rsidRDefault="002F5C92" w:rsidP="00F335AA">
      <w:pPr>
        <w:pStyle w:val="Heading2"/>
      </w:pPr>
      <w:bookmarkStart w:id="3541" w:name="_Toc40716098"/>
      <w:bookmarkStart w:id="3542" w:name="_Toc97884303"/>
      <w:bookmarkStart w:id="3543" w:name="_Toc118665745"/>
      <w:bookmarkStart w:id="3544" w:name="_Toc124094966"/>
      <w:ins w:id="3545" w:author="Jules Schers [2]" w:date="2023-02-02T17:03:00Z">
        <w:r>
          <w:br w:type="column"/>
        </w:r>
      </w:ins>
      <w:r w:rsidR="00C1195E">
        <w:lastRenderedPageBreak/>
        <w:t xml:space="preserve">A.2 </w:t>
      </w:r>
      <w:r w:rsidR="00F335AA">
        <w:t>Model input / calibration d</w:t>
      </w:r>
      <w:r w:rsidR="00F335AA" w:rsidRPr="00001CBF">
        <w:t>ata</w:t>
      </w:r>
      <w:bookmarkEnd w:id="3541"/>
      <w:bookmarkEnd w:id="3542"/>
      <w:bookmarkEnd w:id="3543"/>
      <w:bookmarkEnd w:id="3544"/>
    </w:p>
    <w:p w14:paraId="627BDADD" w14:textId="77777777" w:rsidR="00F335AA" w:rsidRPr="00D65124" w:rsidRDefault="00F335AA" w:rsidP="00F335AA">
      <w:pPr>
        <w:rPr>
          <w:b/>
          <w:bCs/>
          <w:color w:val="FF0000"/>
        </w:rPr>
      </w:pPr>
      <w:r w:rsidRPr="00D65124">
        <w:rPr>
          <w:b/>
          <w:bCs/>
          <w:color w:val="FF0000"/>
        </w:rPr>
        <w:t>(Complete with a brief description of all data used. Move details to an Annex.)</w:t>
      </w:r>
    </w:p>
    <w:p w14:paraId="44883CB5" w14:textId="77777777" w:rsidR="00F335AA" w:rsidRPr="009A62CE" w:rsidRDefault="00F335AA" w:rsidP="00F335AA">
      <w:pPr>
        <w:pStyle w:val="Heading3"/>
      </w:pPr>
      <w:bookmarkStart w:id="3546" w:name="_Toc118665746"/>
      <w:bookmarkStart w:id="3547" w:name="_Toc124094967"/>
      <w:r>
        <w:t xml:space="preserve">2019 </w:t>
      </w:r>
      <w:r w:rsidRPr="00B01738">
        <w:t xml:space="preserve">SAM </w:t>
      </w:r>
      <w:r>
        <w:t xml:space="preserve">and energy balances </w:t>
      </w:r>
      <w:r w:rsidRPr="00B01738">
        <w:t xml:space="preserve">for </w:t>
      </w:r>
      <w:r w:rsidRPr="009A62CE">
        <w:t>Calibration</w:t>
      </w:r>
      <w:r w:rsidRPr="00B01738">
        <w:t xml:space="preserve"> of the CGE model</w:t>
      </w:r>
      <w:bookmarkEnd w:id="3546"/>
      <w:bookmarkEnd w:id="3547"/>
    </w:p>
    <w:p w14:paraId="7A982D94" w14:textId="77777777" w:rsidR="00F335AA" w:rsidRDefault="00F335AA" w:rsidP="00F335AA">
      <w:r w:rsidRPr="009A62CE">
        <w:t xml:space="preserve">The CGE model </w:t>
      </w:r>
      <w:r>
        <w:t xml:space="preserve">is </w:t>
      </w:r>
      <w:r w:rsidRPr="009A62CE">
        <w:t>calibrated to a SAM</w:t>
      </w:r>
      <w:r>
        <w:t xml:space="preserve"> for 2019, which consists of an update of South Africa’s </w:t>
      </w:r>
      <w:r w:rsidRPr="00F335AA">
        <w:rPr>
          <w:color w:val="FF0000"/>
          <w:highlight w:val="yellow"/>
        </w:rPr>
        <w:t>(I-O/SAM for 2017 ??)</w:t>
      </w:r>
      <w:r w:rsidRPr="009A62CE">
        <w:t>. Th</w:t>
      </w:r>
      <w:r>
        <w:t>re</w:t>
      </w:r>
      <w:r w:rsidRPr="009A62CE">
        <w:t xml:space="preserve">e </w:t>
      </w:r>
      <w:r>
        <w:t>published SAMs in the same tradition of SAM data generation (</w:t>
      </w:r>
      <w:r w:rsidRPr="009A62CE">
        <w:t>for</w:t>
      </w:r>
      <w:r>
        <w:t xml:space="preserve"> 2012,</w:t>
      </w:r>
      <w:r w:rsidRPr="009A62CE">
        <w:t xml:space="preserve"> 2015 and 2016</w:t>
      </w:r>
      <w:r>
        <w:t>),</w:t>
      </w:r>
      <w:r w:rsidRPr="009A62CE">
        <w:t xml:space="preserve"> have been published by UNU-WIDER under the umbrella of the SA-TIED project (</w:t>
      </w:r>
      <w:r>
        <w:t xml:space="preserve">Van </w:t>
      </w:r>
      <w:proofErr w:type="spellStart"/>
      <w:r>
        <w:t>Seventer</w:t>
      </w:r>
      <w:proofErr w:type="spellEnd"/>
      <w:r>
        <w:t xml:space="preserve"> et al., 2016; </w:t>
      </w:r>
      <w:r w:rsidRPr="009A62CE">
        <w:t xml:space="preserve">Van </w:t>
      </w:r>
      <w:proofErr w:type="spellStart"/>
      <w:r w:rsidRPr="009A62CE">
        <w:t>Seventer</w:t>
      </w:r>
      <w:proofErr w:type="spellEnd"/>
      <w:r w:rsidRPr="009A62CE">
        <w:t xml:space="preserve"> et al</w:t>
      </w:r>
      <w:r>
        <w:t>.</w:t>
      </w:r>
      <w:r w:rsidRPr="009A62CE">
        <w:t xml:space="preserve">, 2019; Van </w:t>
      </w:r>
      <w:proofErr w:type="spellStart"/>
      <w:r w:rsidRPr="009A62CE">
        <w:t>Seventer</w:t>
      </w:r>
      <w:proofErr w:type="spellEnd"/>
      <w:r w:rsidRPr="009A62CE">
        <w:t xml:space="preserve"> and Davies, 2019). </w:t>
      </w:r>
      <w:r>
        <w:t>The authors of these SAMs have prepared a SAM for 2019, which came available to UCT for CGE modelling for this project. The SAM 2019 present the South African economy disaggregated into</w:t>
      </w:r>
      <w:r w:rsidRPr="007A30D5">
        <w:t xml:space="preserve"> </w:t>
      </w:r>
      <w:r w:rsidRPr="00F335AA">
        <w:rPr>
          <w:highlight w:val="yellow"/>
        </w:rPr>
        <w:t>XY</w:t>
      </w:r>
      <w:r>
        <w:t xml:space="preserve"> </w:t>
      </w:r>
      <w:r w:rsidRPr="007A30D5">
        <w:t>sectors</w:t>
      </w:r>
      <w:r w:rsidRPr="009A62CE">
        <w:t xml:space="preserve"> </w:t>
      </w:r>
      <w:r w:rsidRPr="007A30D5">
        <w:t xml:space="preserve">and </w:t>
      </w:r>
      <w:r w:rsidRPr="00F335AA">
        <w:rPr>
          <w:color w:val="FF0000"/>
          <w:highlight w:val="yellow"/>
        </w:rPr>
        <w:t>YZ</w:t>
      </w:r>
      <w:r>
        <w:t xml:space="preserve"> </w:t>
      </w:r>
      <w:r w:rsidRPr="007A30D5">
        <w:t>commodities</w:t>
      </w:r>
      <w:r>
        <w:t xml:space="preserve"> (products and services). T</w:t>
      </w:r>
      <w:r w:rsidRPr="009A62CE">
        <w:t>he SAM provide</w:t>
      </w:r>
      <w:r>
        <w:t>s</w:t>
      </w:r>
      <w:r w:rsidRPr="009A62CE">
        <w:t xml:space="preserve"> disaggregation of household revenue and consumption for </w:t>
      </w:r>
      <w:r w:rsidRPr="00F335AA">
        <w:rPr>
          <w:color w:val="FF0000"/>
          <w:highlight w:val="yellow"/>
        </w:rPr>
        <w:t>XY</w:t>
      </w:r>
      <w:r>
        <w:t xml:space="preserve"> </w:t>
      </w:r>
      <w:r w:rsidRPr="009A62CE">
        <w:t xml:space="preserve">household </w:t>
      </w:r>
      <w:r>
        <w:t xml:space="preserve">income/expenditure </w:t>
      </w:r>
      <w:r w:rsidRPr="009A62CE">
        <w:t>classes</w:t>
      </w:r>
      <w:r>
        <w:t xml:space="preserve"> and 4 educational labour categories</w:t>
      </w:r>
      <w:r w:rsidRPr="009A62CE">
        <w:t xml:space="preserve">. </w:t>
      </w:r>
    </w:p>
    <w:p w14:paraId="77F4B78E" w14:textId="629D964B" w:rsidR="00405184" w:rsidRDefault="00F335AA" w:rsidP="00405184">
      <w:pPr>
        <w:rPr>
          <w:ins w:id="3548" w:author="Jules Schers" w:date="2023-01-13T11:42:00Z"/>
        </w:rPr>
      </w:pPr>
      <w:r>
        <w:t xml:space="preserve">Trade, production, and consumption function elasticities for South Africa are based on a combination of economic literature about South Africa and </w:t>
      </w:r>
      <w:r w:rsidRPr="00A4331A">
        <w:t xml:space="preserve">Global Trade Analysis Project </w:t>
      </w:r>
      <w:r>
        <w:t>(GTAP) databases.</w:t>
      </w:r>
    </w:p>
    <w:p w14:paraId="529BB1B5" w14:textId="01B0FD11" w:rsidR="00FA354B" w:rsidRPr="00FA354B" w:rsidRDefault="00FA354B">
      <w:pPr>
        <w:pStyle w:val="Heading3"/>
        <w:rPr>
          <w:ins w:id="3549" w:author="Jules Schers" w:date="2023-01-13T11:42:00Z"/>
          <w:lang w:val="nl-NL"/>
        </w:rPr>
        <w:pPrChange w:id="3550" w:author="Jules Schers" w:date="2023-01-13T11:43:00Z">
          <w:pPr/>
        </w:pPrChange>
      </w:pPr>
      <w:ins w:id="3551" w:author="Jules Schers" w:date="2023-01-13T11:42:00Z">
        <w:r w:rsidRPr="00FA354B">
          <w:rPr>
            <w:lang w:val="nl-NL"/>
            <w:rPrChange w:id="3552" w:author="Jules Schers" w:date="2023-01-13T11:44:00Z">
              <w:rPr/>
            </w:rPrChange>
          </w:rPr>
          <w:t xml:space="preserve">TIMES </w:t>
        </w:r>
      </w:ins>
      <w:ins w:id="3553" w:author="Jules Schers" w:date="2023-01-13T11:44:00Z">
        <w:r w:rsidRPr="00FA354B">
          <w:rPr>
            <w:lang w:val="nl-NL"/>
            <w:rPrChange w:id="3554" w:author="Jules Schers" w:date="2023-01-13T11:44:00Z">
              <w:rPr/>
            </w:rPrChange>
          </w:rPr>
          <w:t xml:space="preserve">energy system </w:t>
        </w:r>
      </w:ins>
      <w:ins w:id="3555" w:author="Jules Schers" w:date="2023-01-13T11:42:00Z">
        <w:r w:rsidRPr="00FA354B">
          <w:rPr>
            <w:lang w:val="nl-NL"/>
          </w:rPr>
          <w:t xml:space="preserve">model </w:t>
        </w:r>
        <w:r w:rsidRPr="00FA354B">
          <w:rPr>
            <w:lang w:val="nl-NL"/>
            <w:rPrChange w:id="3556" w:author="Jules Schers" w:date="2023-01-13T11:44:00Z">
              <w:rPr/>
            </w:rPrChange>
          </w:rPr>
          <w:t>Net Zero scenario</w:t>
        </w:r>
      </w:ins>
    </w:p>
    <w:p w14:paraId="6B110AA0" w14:textId="574F864C" w:rsidR="00FA354B" w:rsidRPr="00FA354B" w:rsidRDefault="00FA354B" w:rsidP="00405184">
      <w:pPr>
        <w:rPr>
          <w:ins w:id="3557" w:author="Jules Schers" w:date="2023-01-13T11:42:00Z"/>
        </w:rPr>
      </w:pPr>
      <w:ins w:id="3558" w:author="Jules Schers" w:date="2023-01-13T11:43:00Z">
        <w:r>
          <w:t xml:space="preserve">An exogenous scenario for energy system characteristics </w:t>
        </w:r>
      </w:ins>
      <w:ins w:id="3559" w:author="Jules Schers" w:date="2023-01-13T11:44:00Z">
        <w:r>
          <w:t xml:space="preserve">of the SATIM </w:t>
        </w:r>
      </w:ins>
      <w:ins w:id="3560" w:author="Jules Schers" w:date="2023-01-13T11:43:00Z">
        <w:r>
          <w:t>feeds into the recursive (myo</w:t>
        </w:r>
      </w:ins>
      <w:ins w:id="3561" w:author="Jules Schers" w:date="2023-01-13T11:44:00Z">
        <w:r>
          <w:t xml:space="preserve">pic) CGE model run. </w:t>
        </w:r>
      </w:ins>
    </w:p>
    <w:p w14:paraId="07E18143" w14:textId="5D8B69FD" w:rsidR="00FA354B" w:rsidRPr="00FA354B" w:rsidRDefault="00FA354B" w:rsidP="00FA354B">
      <w:pPr>
        <w:spacing w:after="0" w:line="240" w:lineRule="auto"/>
        <w:rPr>
          <w:ins w:id="3562" w:author="Jules Schers" w:date="2023-01-13T11:42:00Z"/>
          <w:rFonts w:ascii="Times New Roman" w:eastAsia="Times New Roman" w:hAnsi="Times New Roman" w:cs="Times New Roman"/>
          <w:sz w:val="24"/>
          <w:szCs w:val="24"/>
          <w:u w:val="single"/>
          <w:lang w:eastAsia="en-GB"/>
          <w:rPrChange w:id="3563" w:author="Jules Schers" w:date="2023-01-13T11:43:00Z">
            <w:rPr>
              <w:ins w:id="3564" w:author="Jules Schers" w:date="2023-01-13T11:42:00Z"/>
              <w:rFonts w:ascii="Times New Roman" w:eastAsia="Times New Roman" w:hAnsi="Times New Roman" w:cs="Times New Roman"/>
              <w:sz w:val="24"/>
              <w:szCs w:val="24"/>
              <w:lang w:eastAsia="en-GB"/>
            </w:rPr>
          </w:rPrChange>
        </w:rPr>
      </w:pPr>
      <w:ins w:id="3565" w:author="Jules Schers" w:date="2023-01-13T11:42:00Z">
        <w:r w:rsidRPr="00FA354B">
          <w:rPr>
            <w:rFonts w:ascii="Arial" w:eastAsia="Times New Roman" w:hAnsi="Arial" w:cs="Arial"/>
            <w:color w:val="222222"/>
            <w:sz w:val="24"/>
            <w:szCs w:val="24"/>
            <w:u w:val="single"/>
            <w:shd w:val="clear" w:color="auto" w:fill="FFFFFF"/>
            <w:lang w:eastAsia="en-GB"/>
            <w:rPrChange w:id="3566" w:author="Jules Schers" w:date="2023-01-13T11:43:00Z">
              <w:rPr>
                <w:rFonts w:ascii="Arial" w:eastAsia="Times New Roman" w:hAnsi="Arial" w:cs="Arial"/>
                <w:color w:val="222222"/>
                <w:sz w:val="24"/>
                <w:szCs w:val="24"/>
                <w:shd w:val="clear" w:color="auto" w:fill="FFFFFF"/>
                <w:lang w:eastAsia="en-GB"/>
              </w:rPr>
            </w:rPrChange>
          </w:rPr>
          <w:t>Description of NZP1</w:t>
        </w:r>
      </w:ins>
    </w:p>
    <w:p w14:paraId="7128A8FA" w14:textId="77777777" w:rsidR="00FA354B" w:rsidRPr="00FA354B" w:rsidRDefault="00FA354B" w:rsidP="00FA354B">
      <w:pPr>
        <w:shd w:val="clear" w:color="auto" w:fill="FFFFFF"/>
        <w:spacing w:after="0" w:line="240" w:lineRule="auto"/>
        <w:rPr>
          <w:ins w:id="3567" w:author="Jules Schers" w:date="2023-01-13T11:42:00Z"/>
          <w:rFonts w:ascii="Arial" w:eastAsia="Times New Roman" w:hAnsi="Arial" w:cs="Arial"/>
          <w:color w:val="222222"/>
          <w:sz w:val="24"/>
          <w:szCs w:val="24"/>
          <w:lang w:eastAsia="en-GB"/>
        </w:rPr>
      </w:pPr>
      <w:ins w:id="3568" w:author="Jules Schers" w:date="2023-01-13T11:42:00Z">
        <w:r w:rsidRPr="00FA354B">
          <w:rPr>
            <w:rFonts w:ascii="Arial" w:eastAsia="Times New Roman" w:hAnsi="Arial" w:cs="Arial"/>
            <w:color w:val="222222"/>
            <w:sz w:val="24"/>
            <w:szCs w:val="24"/>
            <w:lang w:eastAsia="en-GB"/>
          </w:rPr>
          <w:t>Overall assumptions:</w:t>
        </w:r>
      </w:ins>
    </w:p>
    <w:p w14:paraId="3FE768A8" w14:textId="77777777" w:rsidR="00FA354B" w:rsidRPr="00FA354B" w:rsidRDefault="00FA354B" w:rsidP="00FA354B">
      <w:pPr>
        <w:shd w:val="clear" w:color="auto" w:fill="FFFFFF"/>
        <w:spacing w:line="235" w:lineRule="atLeast"/>
        <w:jc w:val="both"/>
        <w:rPr>
          <w:ins w:id="3569" w:author="Jules Schers" w:date="2023-01-13T11:42:00Z"/>
          <w:rFonts w:ascii="Calibri" w:eastAsia="Times New Roman" w:hAnsi="Calibri" w:cs="Calibri"/>
          <w:color w:val="222222"/>
          <w:lang w:eastAsia="en-GB"/>
        </w:rPr>
      </w:pPr>
      <w:ins w:id="3570" w:author="Jules Schers" w:date="2023-01-13T11:42:00Z">
        <w:r w:rsidRPr="00FA354B">
          <w:rPr>
            <w:rFonts w:ascii="Calibri Light" w:eastAsia="Times New Roman" w:hAnsi="Calibri Light" w:cs="Calibri Light"/>
            <w:color w:val="222222"/>
            <w:sz w:val="20"/>
            <w:szCs w:val="20"/>
            <w:lang w:val="en-US" w:eastAsia="en-GB"/>
          </w:rPr>
          <w:t>The key assumptions included in the analysis are outlined below.</w:t>
        </w:r>
      </w:ins>
    </w:p>
    <w:p w14:paraId="2BA6D192" w14:textId="77777777" w:rsidR="00FA354B" w:rsidRPr="00FA354B" w:rsidRDefault="00FA354B" w:rsidP="00FA354B">
      <w:pPr>
        <w:shd w:val="clear" w:color="auto" w:fill="FFFFFF"/>
        <w:spacing w:after="0" w:line="235" w:lineRule="atLeast"/>
        <w:ind w:left="720"/>
        <w:jc w:val="both"/>
        <w:rPr>
          <w:ins w:id="3571" w:author="Jules Schers" w:date="2023-01-13T11:42:00Z"/>
          <w:rFonts w:ascii="Calibri" w:eastAsia="Times New Roman" w:hAnsi="Calibri" w:cs="Calibri"/>
          <w:color w:val="222222"/>
          <w:lang w:eastAsia="en-GB"/>
        </w:rPr>
      </w:pPr>
      <w:ins w:id="3572" w:author="Jules Schers" w:date="2023-01-13T11:42:00Z">
        <w:r w:rsidRPr="00FA354B">
          <w:rPr>
            <w:rFonts w:ascii="Calibri Light" w:eastAsia="Times New Roman" w:hAnsi="Calibri Light" w:cs="Calibri Light"/>
            <w:color w:val="222222"/>
            <w:sz w:val="20"/>
            <w:szCs w:val="20"/>
            <w:lang w:val="en-US" w:eastAsia="en-GB"/>
          </w:rPr>
          <w:t>-</w:t>
        </w:r>
        <w:r w:rsidRPr="00FA354B">
          <w:rPr>
            <w:rFonts w:ascii="Times New Roman" w:eastAsia="Times New Roman" w:hAnsi="Times New Roman" w:cs="Times New Roman"/>
            <w:color w:val="222222"/>
            <w:sz w:val="14"/>
            <w:szCs w:val="14"/>
            <w:lang w:val="en-US" w:eastAsia="en-GB"/>
          </w:rPr>
          <w:t>          </w:t>
        </w:r>
        <w:r w:rsidRPr="00FA354B">
          <w:rPr>
            <w:rFonts w:ascii="Calibri Light" w:eastAsia="Times New Roman" w:hAnsi="Calibri Light" w:cs="Calibri Light"/>
            <w:b/>
            <w:bCs/>
            <w:i/>
            <w:iCs/>
            <w:color w:val="222222"/>
            <w:sz w:val="20"/>
            <w:szCs w:val="20"/>
            <w:lang w:val="en-US" w:eastAsia="en-GB"/>
          </w:rPr>
          <w:t>Available technologies</w:t>
        </w:r>
        <w:r w:rsidRPr="00FA354B">
          <w:rPr>
            <w:rFonts w:ascii="Calibri Light" w:eastAsia="Times New Roman" w:hAnsi="Calibri Light" w:cs="Calibri Light"/>
            <w:color w:val="222222"/>
            <w:sz w:val="20"/>
            <w:szCs w:val="20"/>
            <w:lang w:val="en-US" w:eastAsia="en-GB"/>
          </w:rPr>
          <w:t>: In addition to standard available technologies considered in the analysis for South Africa, the analysis also includes the potential for hydrogen for hard to decarbonize sectors although no major hydrogen-based products or economy is included in the scenarios presented here.</w:t>
        </w:r>
      </w:ins>
    </w:p>
    <w:p w14:paraId="39C28E07" w14:textId="77777777" w:rsidR="00FA354B" w:rsidRPr="00FA354B" w:rsidRDefault="00FA354B" w:rsidP="00FA354B">
      <w:pPr>
        <w:shd w:val="clear" w:color="auto" w:fill="FFFFFF"/>
        <w:spacing w:after="0" w:line="235" w:lineRule="atLeast"/>
        <w:ind w:left="720"/>
        <w:jc w:val="both"/>
        <w:rPr>
          <w:ins w:id="3573" w:author="Jules Schers" w:date="2023-01-13T11:42:00Z"/>
          <w:rFonts w:ascii="Calibri" w:eastAsia="Times New Roman" w:hAnsi="Calibri" w:cs="Calibri"/>
          <w:color w:val="222222"/>
          <w:lang w:eastAsia="en-GB"/>
        </w:rPr>
      </w:pPr>
      <w:ins w:id="3574" w:author="Jules Schers" w:date="2023-01-13T11:42:00Z">
        <w:r w:rsidRPr="00FA354B">
          <w:rPr>
            <w:rFonts w:ascii="Calibri Light" w:eastAsia="Times New Roman" w:hAnsi="Calibri Light" w:cs="Calibri Light"/>
            <w:color w:val="222222"/>
            <w:sz w:val="20"/>
            <w:szCs w:val="20"/>
            <w:lang w:val="en-US" w:eastAsia="en-GB"/>
          </w:rPr>
          <w:t>-</w:t>
        </w:r>
        <w:r w:rsidRPr="00FA354B">
          <w:rPr>
            <w:rFonts w:ascii="Times New Roman" w:eastAsia="Times New Roman" w:hAnsi="Times New Roman" w:cs="Times New Roman"/>
            <w:color w:val="222222"/>
            <w:sz w:val="14"/>
            <w:szCs w:val="14"/>
            <w:lang w:val="en-US" w:eastAsia="en-GB"/>
          </w:rPr>
          <w:t>          </w:t>
        </w:r>
        <w:r w:rsidRPr="00FA354B">
          <w:rPr>
            <w:rFonts w:ascii="Calibri Light" w:eastAsia="Times New Roman" w:hAnsi="Calibri Light" w:cs="Calibri Light"/>
            <w:b/>
            <w:bCs/>
            <w:i/>
            <w:iCs/>
            <w:color w:val="222222"/>
            <w:sz w:val="20"/>
            <w:szCs w:val="20"/>
            <w:lang w:val="en-US" w:eastAsia="en-GB"/>
          </w:rPr>
          <w:t>Technology costs:</w:t>
        </w:r>
        <w:r w:rsidRPr="00FA354B">
          <w:rPr>
            <w:rFonts w:ascii="Calibri Light" w:eastAsia="Times New Roman" w:hAnsi="Calibri Light" w:cs="Calibri Light"/>
            <w:color w:val="222222"/>
            <w:sz w:val="20"/>
            <w:szCs w:val="20"/>
            <w:lang w:val="en-US" w:eastAsia="en-GB"/>
          </w:rPr>
          <w:t> Moderate assumptions on solar PV and wind costs are included in line with the costs used in the Integrated Resource Plan (IRP2019). Learning is assumed for renewable energy (12% decline by 2030 for PV, 2% for wind relative to 2020), battery costs (45% decline by 2030) and electric vehicles. This means that the cost of the technology decreases as the global cumulative installations increase, due to factors such as learning-by-doing and economies of scale. Electric vehicles are assumed to reach cost parity with traditional internal combustion engines by 2030.</w:t>
        </w:r>
      </w:ins>
    </w:p>
    <w:p w14:paraId="77CF8106" w14:textId="77777777" w:rsidR="00FA354B" w:rsidRPr="00FA354B" w:rsidRDefault="00FA354B" w:rsidP="00FA354B">
      <w:pPr>
        <w:shd w:val="clear" w:color="auto" w:fill="FFFFFF"/>
        <w:spacing w:after="0" w:line="235" w:lineRule="atLeast"/>
        <w:ind w:left="720"/>
        <w:jc w:val="both"/>
        <w:rPr>
          <w:ins w:id="3575" w:author="Jules Schers" w:date="2023-01-13T11:42:00Z"/>
          <w:rFonts w:ascii="Calibri" w:eastAsia="Times New Roman" w:hAnsi="Calibri" w:cs="Calibri"/>
          <w:color w:val="222222"/>
          <w:lang w:eastAsia="en-GB"/>
        </w:rPr>
      </w:pPr>
      <w:ins w:id="3576" w:author="Jules Schers" w:date="2023-01-13T11:42:00Z">
        <w:r w:rsidRPr="00FA354B">
          <w:rPr>
            <w:rFonts w:ascii="Calibri Light" w:eastAsia="Times New Roman" w:hAnsi="Calibri Light" w:cs="Calibri Light"/>
            <w:color w:val="222222"/>
            <w:sz w:val="20"/>
            <w:szCs w:val="20"/>
            <w:lang w:val="en-US" w:eastAsia="en-GB"/>
          </w:rPr>
          <w:t>-</w:t>
        </w:r>
        <w:r w:rsidRPr="00FA354B">
          <w:rPr>
            <w:rFonts w:ascii="Times New Roman" w:eastAsia="Times New Roman" w:hAnsi="Times New Roman" w:cs="Times New Roman"/>
            <w:color w:val="222222"/>
            <w:sz w:val="14"/>
            <w:szCs w:val="14"/>
            <w:lang w:val="en-US" w:eastAsia="en-GB"/>
          </w:rPr>
          <w:t>          </w:t>
        </w:r>
        <w:r w:rsidRPr="00FA354B">
          <w:rPr>
            <w:rFonts w:ascii="Calibri Light" w:eastAsia="Times New Roman" w:hAnsi="Calibri Light" w:cs="Calibri Light"/>
            <w:b/>
            <w:bCs/>
            <w:i/>
            <w:iCs/>
            <w:color w:val="222222"/>
            <w:sz w:val="20"/>
            <w:szCs w:val="20"/>
            <w:lang w:val="en-US" w:eastAsia="en-GB"/>
          </w:rPr>
          <w:t>Retirement of existing capacity</w:t>
        </w:r>
        <w:r w:rsidRPr="00FA354B">
          <w:rPr>
            <w:rFonts w:ascii="Calibri Light" w:eastAsia="Times New Roman" w:hAnsi="Calibri Light" w:cs="Calibri Light"/>
            <w:color w:val="222222"/>
            <w:sz w:val="20"/>
            <w:szCs w:val="20"/>
            <w:lang w:val="en-US" w:eastAsia="en-GB"/>
          </w:rPr>
          <w:t>: Existing power capacity is assumed to retire as per IRP 2019. Endogenous retirement is also possible for refinery capacity although this is limited to after 2028 for crude oil refineries and after 2035 for the coal to liquid plant.</w:t>
        </w:r>
      </w:ins>
    </w:p>
    <w:p w14:paraId="6E95C541" w14:textId="77777777" w:rsidR="00FA354B" w:rsidRPr="00FA354B" w:rsidRDefault="00FA354B" w:rsidP="00FA354B">
      <w:pPr>
        <w:shd w:val="clear" w:color="auto" w:fill="FFFFFF"/>
        <w:spacing w:after="0" w:line="235" w:lineRule="atLeast"/>
        <w:ind w:left="720"/>
        <w:jc w:val="both"/>
        <w:rPr>
          <w:ins w:id="3577" w:author="Jules Schers" w:date="2023-01-13T11:42:00Z"/>
          <w:rFonts w:ascii="Calibri" w:eastAsia="Times New Roman" w:hAnsi="Calibri" w:cs="Calibri"/>
          <w:color w:val="222222"/>
          <w:lang w:eastAsia="en-GB"/>
        </w:rPr>
      </w:pPr>
      <w:ins w:id="3578" w:author="Jules Schers" w:date="2023-01-13T11:42:00Z">
        <w:r w:rsidRPr="00FA354B">
          <w:rPr>
            <w:rFonts w:ascii="Calibri Light" w:eastAsia="Times New Roman" w:hAnsi="Calibri Light" w:cs="Calibri Light"/>
            <w:color w:val="222222"/>
            <w:sz w:val="20"/>
            <w:szCs w:val="20"/>
            <w:lang w:val="en-US" w:eastAsia="en-GB"/>
          </w:rPr>
          <w:t>-</w:t>
        </w:r>
        <w:r w:rsidRPr="00FA354B">
          <w:rPr>
            <w:rFonts w:ascii="Times New Roman" w:eastAsia="Times New Roman" w:hAnsi="Times New Roman" w:cs="Times New Roman"/>
            <w:color w:val="222222"/>
            <w:sz w:val="14"/>
            <w:szCs w:val="14"/>
            <w:lang w:val="en-US" w:eastAsia="en-GB"/>
          </w:rPr>
          <w:t>          </w:t>
        </w:r>
        <w:r w:rsidRPr="00FA354B">
          <w:rPr>
            <w:rFonts w:ascii="Calibri Light" w:eastAsia="Times New Roman" w:hAnsi="Calibri Light" w:cs="Calibri Light"/>
            <w:b/>
            <w:bCs/>
            <w:i/>
            <w:iCs/>
            <w:color w:val="222222"/>
            <w:sz w:val="20"/>
            <w:szCs w:val="20"/>
            <w:lang w:val="en-US" w:eastAsia="en-GB"/>
          </w:rPr>
          <w:t>Fossil fuel exports</w:t>
        </w:r>
        <w:r w:rsidRPr="00FA354B">
          <w:rPr>
            <w:rFonts w:ascii="Calibri Light" w:eastAsia="Times New Roman" w:hAnsi="Calibri Light" w:cs="Calibri Light"/>
            <w:color w:val="222222"/>
            <w:sz w:val="20"/>
            <w:szCs w:val="20"/>
            <w:lang w:val="en-US" w:eastAsia="en-GB"/>
          </w:rPr>
          <w:t>: Coal exports are assumed to moderately decline by 4% per annum in line with the change in global preference for cleaner energy fuels.</w:t>
        </w:r>
      </w:ins>
    </w:p>
    <w:p w14:paraId="02BD350B" w14:textId="77777777" w:rsidR="00FA354B" w:rsidRPr="00FA354B" w:rsidRDefault="00FA354B" w:rsidP="00FA354B">
      <w:pPr>
        <w:shd w:val="clear" w:color="auto" w:fill="FFFFFF"/>
        <w:spacing w:after="0" w:line="235" w:lineRule="atLeast"/>
        <w:ind w:left="720"/>
        <w:jc w:val="both"/>
        <w:rPr>
          <w:ins w:id="3579" w:author="Jules Schers" w:date="2023-01-13T11:42:00Z"/>
          <w:rFonts w:ascii="Calibri" w:eastAsia="Times New Roman" w:hAnsi="Calibri" w:cs="Calibri"/>
          <w:color w:val="222222"/>
          <w:lang w:eastAsia="en-GB"/>
        </w:rPr>
      </w:pPr>
      <w:ins w:id="3580" w:author="Jules Schers" w:date="2023-01-13T11:42:00Z">
        <w:r w:rsidRPr="00FA354B">
          <w:rPr>
            <w:rFonts w:ascii="Calibri Light" w:eastAsia="Times New Roman" w:hAnsi="Calibri Light" w:cs="Calibri Light"/>
            <w:color w:val="222222"/>
            <w:sz w:val="20"/>
            <w:szCs w:val="20"/>
            <w:lang w:val="en-US" w:eastAsia="en-GB"/>
          </w:rPr>
          <w:t>-</w:t>
        </w:r>
        <w:r w:rsidRPr="00FA354B">
          <w:rPr>
            <w:rFonts w:ascii="Times New Roman" w:eastAsia="Times New Roman" w:hAnsi="Times New Roman" w:cs="Times New Roman"/>
            <w:color w:val="222222"/>
            <w:sz w:val="14"/>
            <w:szCs w:val="14"/>
            <w:lang w:val="en-US" w:eastAsia="en-GB"/>
          </w:rPr>
          <w:t>          </w:t>
        </w:r>
        <w:r w:rsidRPr="00FA354B">
          <w:rPr>
            <w:rFonts w:ascii="Calibri Light" w:eastAsia="Times New Roman" w:hAnsi="Calibri Light" w:cs="Calibri Light"/>
            <w:b/>
            <w:bCs/>
            <w:i/>
            <w:iCs/>
            <w:color w:val="222222"/>
            <w:sz w:val="20"/>
            <w:szCs w:val="20"/>
            <w:lang w:val="en-US" w:eastAsia="en-GB"/>
          </w:rPr>
          <w:t>Economic</w:t>
        </w:r>
        <w:r w:rsidRPr="00FA354B">
          <w:rPr>
            <w:rFonts w:ascii="Calibri Light" w:eastAsia="Times New Roman" w:hAnsi="Calibri Light" w:cs="Calibri Light"/>
            <w:color w:val="222222"/>
            <w:sz w:val="20"/>
            <w:szCs w:val="20"/>
            <w:lang w:val="en-US" w:eastAsia="en-GB"/>
          </w:rPr>
          <w:t>: The Reference scenario assumes a real economic growth rate of 2.8% per annum on average. The underlying assumptions leading to this growth rate (</w:t>
        </w:r>
        <w:proofErr w:type="gramStart"/>
        <w:r w:rsidRPr="00FA354B">
          <w:rPr>
            <w:rFonts w:ascii="Calibri Light" w:eastAsia="Times New Roman" w:hAnsi="Calibri Light" w:cs="Calibri Light"/>
            <w:color w:val="222222"/>
            <w:sz w:val="20"/>
            <w:szCs w:val="20"/>
            <w:lang w:val="en-US" w:eastAsia="en-GB"/>
          </w:rPr>
          <w:t>e.g.</w:t>
        </w:r>
        <w:proofErr w:type="gramEnd"/>
        <w:r w:rsidRPr="00FA354B">
          <w:rPr>
            <w:rFonts w:ascii="Calibri Light" w:eastAsia="Times New Roman" w:hAnsi="Calibri Light" w:cs="Calibri Light"/>
            <w:color w:val="222222"/>
            <w:sz w:val="20"/>
            <w:szCs w:val="20"/>
            <w:lang w:val="en-US" w:eastAsia="en-GB"/>
          </w:rPr>
          <w:t xml:space="preserve"> total factor productivity, foreign investment) is kept the same across scenarios, although in the 7GT scenario changes in the energy sector resulting from the emissions cap affect prices and </w:t>
        </w:r>
        <w:proofErr w:type="spellStart"/>
        <w:r w:rsidRPr="00FA354B">
          <w:rPr>
            <w:rFonts w:ascii="Calibri Light" w:eastAsia="Times New Roman" w:hAnsi="Calibri Light" w:cs="Calibri Light"/>
            <w:color w:val="222222"/>
            <w:sz w:val="20"/>
            <w:szCs w:val="20"/>
            <w:lang w:val="en-US" w:eastAsia="en-GB"/>
          </w:rPr>
          <w:t>behaviour</w:t>
        </w:r>
        <w:proofErr w:type="spellEnd"/>
        <w:r w:rsidRPr="00FA354B">
          <w:rPr>
            <w:rFonts w:ascii="Calibri Light" w:eastAsia="Times New Roman" w:hAnsi="Calibri Light" w:cs="Calibri Light"/>
            <w:color w:val="222222"/>
            <w:sz w:val="20"/>
            <w:szCs w:val="20"/>
            <w:lang w:val="en-US" w:eastAsia="en-GB"/>
          </w:rPr>
          <w:t xml:space="preserve"> affecting the resulting growth rate in the economy. The population is assumed to grow by 0.8% per annum (average) from 59 million in 2020. Population projections are based on data from </w:t>
        </w:r>
        <w:proofErr w:type="spellStart"/>
        <w:r w:rsidRPr="00FA354B">
          <w:rPr>
            <w:rFonts w:ascii="Calibri Light" w:eastAsia="Times New Roman" w:hAnsi="Calibri Light" w:cs="Calibri Light"/>
            <w:color w:val="222222"/>
            <w:sz w:val="20"/>
            <w:szCs w:val="20"/>
            <w:lang w:val="en-US" w:eastAsia="en-GB"/>
          </w:rPr>
          <w:t>StatsSA</w:t>
        </w:r>
        <w:proofErr w:type="spellEnd"/>
        <w:r w:rsidRPr="00FA354B">
          <w:rPr>
            <w:rFonts w:ascii="Calibri Light" w:eastAsia="Times New Roman" w:hAnsi="Calibri Light" w:cs="Calibri Light"/>
            <w:color w:val="222222"/>
            <w:sz w:val="20"/>
            <w:szCs w:val="20"/>
            <w:lang w:val="en-US" w:eastAsia="en-GB"/>
          </w:rPr>
          <w:t xml:space="preserve"> (2020) and the United Nations (2019). Energy investment is assumed to be financed from existing funds available in the country.</w:t>
        </w:r>
      </w:ins>
    </w:p>
    <w:p w14:paraId="2FA8A629" w14:textId="77777777" w:rsidR="00FA354B" w:rsidRPr="00FA354B" w:rsidRDefault="00FA354B" w:rsidP="00FA354B">
      <w:pPr>
        <w:shd w:val="clear" w:color="auto" w:fill="FFFFFF"/>
        <w:spacing w:after="0" w:line="235" w:lineRule="atLeast"/>
        <w:ind w:left="720"/>
        <w:jc w:val="both"/>
        <w:rPr>
          <w:ins w:id="3581" w:author="Jules Schers" w:date="2023-01-13T11:42:00Z"/>
          <w:rFonts w:ascii="Calibri" w:eastAsia="Times New Roman" w:hAnsi="Calibri" w:cs="Calibri"/>
          <w:color w:val="222222"/>
          <w:lang w:eastAsia="en-GB"/>
        </w:rPr>
      </w:pPr>
      <w:ins w:id="3582" w:author="Jules Schers" w:date="2023-01-13T11:42:00Z">
        <w:r w:rsidRPr="00FA354B">
          <w:rPr>
            <w:rFonts w:ascii="Calibri Light" w:eastAsia="Times New Roman" w:hAnsi="Calibri Light" w:cs="Calibri Light"/>
            <w:color w:val="222222"/>
            <w:sz w:val="20"/>
            <w:szCs w:val="20"/>
            <w:lang w:val="en-US" w:eastAsia="en-GB"/>
          </w:rPr>
          <w:t>-</w:t>
        </w:r>
        <w:r w:rsidRPr="00FA354B">
          <w:rPr>
            <w:rFonts w:ascii="Times New Roman" w:eastAsia="Times New Roman" w:hAnsi="Times New Roman" w:cs="Times New Roman"/>
            <w:color w:val="222222"/>
            <w:sz w:val="14"/>
            <w:szCs w:val="14"/>
            <w:lang w:val="en-US" w:eastAsia="en-GB"/>
          </w:rPr>
          <w:t>          </w:t>
        </w:r>
        <w:r w:rsidRPr="00FA354B">
          <w:rPr>
            <w:rFonts w:ascii="Calibri Light" w:eastAsia="Times New Roman" w:hAnsi="Calibri Light" w:cs="Calibri Light"/>
            <w:b/>
            <w:bCs/>
            <w:i/>
            <w:iCs/>
            <w:color w:val="222222"/>
            <w:sz w:val="20"/>
            <w:szCs w:val="20"/>
            <w:lang w:val="en-US" w:eastAsia="en-GB"/>
          </w:rPr>
          <w:t>Non-energy emissions:</w:t>
        </w:r>
        <w:r w:rsidRPr="00FA354B">
          <w:rPr>
            <w:rFonts w:ascii="Calibri Light" w:eastAsia="Times New Roman" w:hAnsi="Calibri Light" w:cs="Calibri Light"/>
            <w:color w:val="222222"/>
            <w:sz w:val="20"/>
            <w:szCs w:val="20"/>
            <w:lang w:val="en-US" w:eastAsia="en-GB"/>
          </w:rPr>
          <w:t> A 10GT CO</w:t>
        </w:r>
        <w:r w:rsidRPr="00FA354B">
          <w:rPr>
            <w:rFonts w:ascii="Calibri Light" w:eastAsia="Times New Roman" w:hAnsi="Calibri Light" w:cs="Calibri Light"/>
            <w:color w:val="222222"/>
            <w:sz w:val="20"/>
            <w:szCs w:val="20"/>
            <w:vertAlign w:val="subscript"/>
            <w:lang w:val="en-US" w:eastAsia="en-GB"/>
          </w:rPr>
          <w:t>2</w:t>
        </w:r>
        <w:r w:rsidRPr="00FA354B">
          <w:rPr>
            <w:rFonts w:ascii="Calibri Light" w:eastAsia="Times New Roman" w:hAnsi="Calibri Light" w:cs="Calibri Light"/>
            <w:color w:val="222222"/>
            <w:sz w:val="20"/>
            <w:szCs w:val="20"/>
            <w:lang w:val="en-US" w:eastAsia="en-GB"/>
          </w:rPr>
          <w:t> sink is assumed to be provided by the land sector by 2050.</w:t>
        </w:r>
      </w:ins>
    </w:p>
    <w:p w14:paraId="73FB5174" w14:textId="77777777" w:rsidR="00FA354B" w:rsidRPr="00FA354B" w:rsidRDefault="00FA354B" w:rsidP="00FA354B">
      <w:pPr>
        <w:shd w:val="clear" w:color="auto" w:fill="FFFFFF"/>
        <w:spacing w:line="235" w:lineRule="atLeast"/>
        <w:ind w:left="720"/>
        <w:jc w:val="both"/>
        <w:rPr>
          <w:ins w:id="3583" w:author="Jules Schers" w:date="2023-01-13T11:42:00Z"/>
          <w:rFonts w:ascii="Calibri" w:eastAsia="Times New Roman" w:hAnsi="Calibri" w:cs="Calibri"/>
          <w:color w:val="222222"/>
          <w:lang w:eastAsia="en-GB"/>
        </w:rPr>
      </w:pPr>
      <w:ins w:id="3584" w:author="Jules Schers" w:date="2023-01-13T11:42:00Z">
        <w:r w:rsidRPr="00FA354B">
          <w:rPr>
            <w:rFonts w:ascii="Calibri Light" w:eastAsia="Times New Roman" w:hAnsi="Calibri Light" w:cs="Calibri Light"/>
            <w:color w:val="222222"/>
            <w:sz w:val="20"/>
            <w:szCs w:val="20"/>
            <w:lang w:val="en-US" w:eastAsia="en-GB"/>
          </w:rPr>
          <w:t>-</w:t>
        </w:r>
        <w:r w:rsidRPr="00FA354B">
          <w:rPr>
            <w:rFonts w:ascii="Times New Roman" w:eastAsia="Times New Roman" w:hAnsi="Times New Roman" w:cs="Times New Roman"/>
            <w:color w:val="222222"/>
            <w:sz w:val="14"/>
            <w:szCs w:val="14"/>
            <w:lang w:val="en-US" w:eastAsia="en-GB"/>
          </w:rPr>
          <w:t>          </w:t>
        </w:r>
        <w:r w:rsidRPr="00FA354B">
          <w:rPr>
            <w:rFonts w:ascii="Calibri Light" w:eastAsia="Times New Roman" w:hAnsi="Calibri Light" w:cs="Calibri Light"/>
            <w:b/>
            <w:bCs/>
            <w:i/>
            <w:iCs/>
            <w:color w:val="222222"/>
            <w:sz w:val="20"/>
            <w:szCs w:val="20"/>
            <w:lang w:val="en-US" w:eastAsia="en-GB"/>
          </w:rPr>
          <w:t>Other</w:t>
        </w:r>
        <w:r w:rsidRPr="00FA354B">
          <w:rPr>
            <w:rFonts w:ascii="Calibri Light" w:eastAsia="Times New Roman" w:hAnsi="Calibri Light" w:cs="Calibri Light"/>
            <w:color w:val="222222"/>
            <w:sz w:val="20"/>
            <w:szCs w:val="20"/>
            <w:lang w:val="en-US" w:eastAsia="en-GB"/>
          </w:rPr>
          <w:t>: A real discount rate of 8.2% is assumed as per government planning documents. The international oil price is taken from the 2020 IEA World Energy Outlook (IEA, 2020) and is assumed to reach US$50 per barrel in 2050.</w:t>
        </w:r>
      </w:ins>
    </w:p>
    <w:p w14:paraId="0B70C8D4" w14:textId="77777777" w:rsidR="00FA354B" w:rsidRPr="00FA354B" w:rsidRDefault="00FA354B" w:rsidP="00FA354B">
      <w:pPr>
        <w:shd w:val="clear" w:color="auto" w:fill="FFFFFF"/>
        <w:spacing w:line="235" w:lineRule="atLeast"/>
        <w:ind w:left="720"/>
        <w:jc w:val="both"/>
        <w:rPr>
          <w:ins w:id="3585" w:author="Jules Schers" w:date="2023-01-13T11:42:00Z"/>
          <w:rFonts w:ascii="Calibri" w:eastAsia="Times New Roman" w:hAnsi="Calibri" w:cs="Calibri"/>
          <w:color w:val="222222"/>
          <w:lang w:eastAsia="en-GB"/>
        </w:rPr>
      </w:pPr>
    </w:p>
    <w:p w14:paraId="00D51FE5" w14:textId="77777777" w:rsidR="00FA354B" w:rsidRPr="00FA354B" w:rsidRDefault="00FA354B" w:rsidP="00FA354B">
      <w:pPr>
        <w:shd w:val="clear" w:color="auto" w:fill="FFFFFF"/>
        <w:spacing w:line="235" w:lineRule="atLeast"/>
        <w:ind w:left="720"/>
        <w:jc w:val="both"/>
        <w:rPr>
          <w:ins w:id="3586" w:author="Jules Schers" w:date="2023-01-13T11:42:00Z"/>
          <w:rFonts w:ascii="Calibri" w:eastAsia="Times New Roman" w:hAnsi="Calibri" w:cs="Calibri"/>
          <w:color w:val="222222"/>
          <w:lang w:eastAsia="en-GB"/>
        </w:rPr>
      </w:pPr>
    </w:p>
    <w:p w14:paraId="0B35547C" w14:textId="77777777" w:rsidR="00FA354B" w:rsidRPr="00FA354B" w:rsidRDefault="00FA354B" w:rsidP="00FA354B">
      <w:pPr>
        <w:shd w:val="clear" w:color="auto" w:fill="FFFFFF"/>
        <w:spacing w:after="0" w:line="240" w:lineRule="auto"/>
        <w:rPr>
          <w:ins w:id="3587" w:author="Jules Schers" w:date="2023-01-13T11:42:00Z"/>
          <w:rFonts w:ascii="Arial" w:eastAsia="Times New Roman" w:hAnsi="Arial" w:cs="Arial"/>
          <w:color w:val="222222"/>
          <w:sz w:val="24"/>
          <w:szCs w:val="24"/>
          <w:lang w:eastAsia="en-GB"/>
        </w:rPr>
      </w:pPr>
      <w:ins w:id="3588" w:author="Jules Schers" w:date="2023-01-13T11:42:00Z">
        <w:r w:rsidRPr="00FA354B">
          <w:rPr>
            <w:rFonts w:ascii="Arial" w:eastAsia="Times New Roman" w:hAnsi="Arial" w:cs="Arial"/>
            <w:color w:val="222222"/>
            <w:sz w:val="24"/>
            <w:szCs w:val="24"/>
            <w:lang w:eastAsia="en-GB"/>
          </w:rPr>
          <w:lastRenderedPageBreak/>
          <w:t>Energy Efficiency:</w:t>
        </w:r>
      </w:ins>
    </w:p>
    <w:p w14:paraId="17F6C6AF" w14:textId="77777777" w:rsidR="00FA354B" w:rsidRPr="00FA354B" w:rsidRDefault="00FA354B" w:rsidP="00FA354B">
      <w:pPr>
        <w:shd w:val="clear" w:color="auto" w:fill="FFFFFF"/>
        <w:spacing w:after="0" w:line="240" w:lineRule="auto"/>
        <w:rPr>
          <w:ins w:id="3589" w:author="Jules Schers" w:date="2023-01-13T11:42:00Z"/>
          <w:rFonts w:ascii="Arial" w:eastAsia="Times New Roman" w:hAnsi="Arial" w:cs="Arial"/>
          <w:color w:val="222222"/>
          <w:sz w:val="24"/>
          <w:szCs w:val="24"/>
          <w:lang w:eastAsia="en-GB"/>
        </w:rPr>
      </w:pPr>
      <w:ins w:id="3590" w:author="Jules Schers" w:date="2023-01-13T11:42:00Z">
        <w:r w:rsidRPr="00FA354B">
          <w:rPr>
            <w:rFonts w:ascii="Arial" w:eastAsia="Times New Roman" w:hAnsi="Arial" w:cs="Arial"/>
            <w:color w:val="222222"/>
            <w:sz w:val="24"/>
            <w:szCs w:val="24"/>
            <w:lang w:eastAsia="en-GB"/>
          </w:rPr>
          <w:t>Energy efficiency measures modelled in the Planned policies scenario are, in the absence of a finalised energy efficiency policy and/or strategy, based on the draft post-2015 National Energy Efficiency Strategy (NEES) (DoE 2016), which proposes sectoral targets for 2030. These are included as follows:</w:t>
        </w:r>
        <w:r w:rsidRPr="00FA354B">
          <w:rPr>
            <w:rFonts w:ascii="Arial" w:eastAsia="Times New Roman" w:hAnsi="Arial" w:cs="Arial"/>
            <w:color w:val="222222"/>
            <w:sz w:val="24"/>
            <w:szCs w:val="24"/>
            <w:lang w:eastAsia="en-GB"/>
          </w:rPr>
          <w:br/>
        </w:r>
        <w:r w:rsidRPr="00FA354B">
          <w:rPr>
            <w:rFonts w:ascii="Arial" w:eastAsia="Times New Roman" w:hAnsi="Arial" w:cs="Arial"/>
            <w:color w:val="222222"/>
            <w:sz w:val="24"/>
            <w:szCs w:val="24"/>
            <w:lang w:eastAsia="en-GB"/>
          </w:rPr>
          <w:br/>
          <w:t>•Residential. A 30% improvement in the efficiency of household energy appliances by 2030, and a 20% improvement in the energy efficiency of residential buildings is achieved by 2030.</w:t>
        </w:r>
        <w:r w:rsidRPr="00FA354B">
          <w:rPr>
            <w:rFonts w:ascii="Arial" w:eastAsia="Times New Roman" w:hAnsi="Arial" w:cs="Arial"/>
            <w:color w:val="222222"/>
            <w:sz w:val="24"/>
            <w:szCs w:val="24"/>
            <w:lang w:eastAsia="en-GB"/>
          </w:rPr>
          <w:br/>
          <w:t>•Commercial. A 37% reduction in energy intensity in commercial buildings, including government buildings, by 2030.</w:t>
        </w:r>
        <w:r w:rsidRPr="00FA354B">
          <w:rPr>
            <w:rFonts w:ascii="Arial" w:eastAsia="Times New Roman" w:hAnsi="Arial" w:cs="Arial"/>
            <w:color w:val="222222"/>
            <w:sz w:val="24"/>
            <w:szCs w:val="24"/>
            <w:lang w:eastAsia="en-GB"/>
          </w:rPr>
          <w:br/>
          <w:t>•Mining. The 40 PJ savings identified by the NEES translates into a 4% energy savings by 2030.</w:t>
        </w:r>
        <w:r w:rsidRPr="00FA354B">
          <w:rPr>
            <w:rFonts w:ascii="Arial" w:eastAsia="Times New Roman" w:hAnsi="Arial" w:cs="Arial"/>
            <w:color w:val="222222"/>
            <w:sz w:val="24"/>
            <w:szCs w:val="24"/>
            <w:lang w:eastAsia="en-GB"/>
          </w:rPr>
          <w:br/>
        </w:r>
        <w:r w:rsidRPr="00FA354B">
          <w:rPr>
            <w:rFonts w:ascii="Arial" w:eastAsia="Times New Roman" w:hAnsi="Arial" w:cs="Arial"/>
            <w:color w:val="222222"/>
            <w:sz w:val="24"/>
            <w:szCs w:val="24"/>
            <w:lang w:eastAsia="en-GB"/>
          </w:rPr>
          <w:br/>
          <w:t>•Manufacturing. 35% improvement in energy efficiency in all applications other than furnaces and kilns, which improve by 5%, by 2030.</w:t>
        </w:r>
      </w:ins>
    </w:p>
    <w:p w14:paraId="7130D7F0" w14:textId="77777777" w:rsidR="00FA354B" w:rsidRPr="00FA354B" w:rsidRDefault="00FA354B" w:rsidP="00FA354B">
      <w:pPr>
        <w:shd w:val="clear" w:color="auto" w:fill="FFFFFF"/>
        <w:spacing w:after="0" w:line="240" w:lineRule="auto"/>
        <w:rPr>
          <w:ins w:id="3591" w:author="Jules Schers" w:date="2023-01-13T11:42:00Z"/>
          <w:rFonts w:ascii="Arial" w:eastAsia="Times New Roman" w:hAnsi="Arial" w:cs="Arial"/>
          <w:color w:val="222222"/>
          <w:sz w:val="24"/>
          <w:szCs w:val="24"/>
          <w:lang w:eastAsia="en-GB"/>
        </w:rPr>
      </w:pPr>
    </w:p>
    <w:p w14:paraId="79D908C2" w14:textId="77777777" w:rsidR="00FA354B" w:rsidRPr="00FA354B" w:rsidRDefault="00FA354B" w:rsidP="00FA354B">
      <w:pPr>
        <w:spacing w:after="0" w:line="240" w:lineRule="auto"/>
        <w:rPr>
          <w:ins w:id="3592" w:author="Jules Schers" w:date="2023-01-13T11:42:00Z"/>
          <w:rFonts w:ascii="Times New Roman" w:eastAsia="Times New Roman" w:hAnsi="Times New Roman" w:cs="Times New Roman"/>
          <w:sz w:val="24"/>
          <w:szCs w:val="24"/>
          <w:lang w:eastAsia="en-GB"/>
        </w:rPr>
      </w:pPr>
      <w:ins w:id="3593" w:author="Jules Schers" w:date="2023-01-13T11:42:00Z">
        <w:r w:rsidRPr="00FA354B">
          <w:rPr>
            <w:rFonts w:ascii="Arial" w:eastAsia="Times New Roman" w:hAnsi="Arial" w:cs="Arial"/>
            <w:color w:val="222222"/>
            <w:sz w:val="24"/>
            <w:szCs w:val="24"/>
            <w:shd w:val="clear" w:color="auto" w:fill="FFFFFF"/>
            <w:lang w:eastAsia="en-GB"/>
          </w:rPr>
          <w:t>The Green Transport Strategy (GTS) (DoT 2018) consists of a number of long-term qualitative goals, and a number of very ambitious quantified short-term goals. These have been implemented conservatively in the current analysis as follows:</w:t>
        </w:r>
        <w:r w:rsidRPr="00FA354B">
          <w:rPr>
            <w:rFonts w:ascii="Arial" w:eastAsia="Times New Roman" w:hAnsi="Arial" w:cs="Arial"/>
            <w:color w:val="222222"/>
            <w:sz w:val="24"/>
            <w:szCs w:val="24"/>
            <w:lang w:eastAsia="en-GB"/>
          </w:rPr>
          <w:br/>
        </w:r>
        <w:r w:rsidRPr="00FA354B">
          <w:rPr>
            <w:rFonts w:ascii="Arial" w:eastAsia="Times New Roman" w:hAnsi="Arial" w:cs="Arial"/>
            <w:color w:val="222222"/>
            <w:sz w:val="24"/>
            <w:szCs w:val="24"/>
            <w:lang w:eastAsia="en-GB"/>
          </w:rPr>
          <w:br/>
        </w:r>
        <w:r w:rsidRPr="00FA354B">
          <w:rPr>
            <w:rFonts w:ascii="Arial" w:eastAsia="Times New Roman" w:hAnsi="Arial" w:cs="Arial"/>
            <w:color w:val="222222"/>
            <w:sz w:val="24"/>
            <w:szCs w:val="24"/>
            <w:shd w:val="clear" w:color="auto" w:fill="FFFFFF"/>
            <w:lang w:eastAsia="en-GB"/>
          </w:rPr>
          <w:t>•A shift from road to rail for corridor freight transport. By 2030, the rail share of corridor freight transport will be 30%, and by 2050, 50%.</w:t>
        </w:r>
        <w:r w:rsidRPr="00FA354B">
          <w:rPr>
            <w:rFonts w:ascii="Arial" w:eastAsia="Times New Roman" w:hAnsi="Arial" w:cs="Arial"/>
            <w:color w:val="222222"/>
            <w:sz w:val="24"/>
            <w:szCs w:val="24"/>
            <w:lang w:eastAsia="en-GB"/>
          </w:rPr>
          <w:br/>
        </w:r>
        <w:r w:rsidRPr="00FA354B">
          <w:rPr>
            <w:rFonts w:ascii="Arial" w:eastAsia="Times New Roman" w:hAnsi="Arial" w:cs="Arial"/>
            <w:color w:val="222222"/>
            <w:sz w:val="24"/>
            <w:szCs w:val="24"/>
            <w:shd w:val="clear" w:color="auto" w:fill="FFFFFF"/>
            <w:lang w:eastAsia="en-GB"/>
          </w:rPr>
          <w:t>•A shift from private to passenger transport. A 20% relative shift to public transport by 2030.</w:t>
        </w:r>
        <w:r w:rsidRPr="00FA354B">
          <w:rPr>
            <w:rFonts w:ascii="Arial" w:eastAsia="Times New Roman" w:hAnsi="Arial" w:cs="Arial"/>
            <w:color w:val="222222"/>
            <w:sz w:val="24"/>
            <w:szCs w:val="24"/>
            <w:lang w:eastAsia="en-GB"/>
          </w:rPr>
          <w:br/>
        </w:r>
        <w:r w:rsidRPr="00FA354B">
          <w:rPr>
            <w:rFonts w:ascii="Arial" w:eastAsia="Times New Roman" w:hAnsi="Arial" w:cs="Arial"/>
            <w:color w:val="222222"/>
            <w:sz w:val="24"/>
            <w:szCs w:val="24"/>
            <w:shd w:val="clear" w:color="auto" w:fill="FFFFFF"/>
            <w:lang w:eastAsia="en-GB"/>
          </w:rPr>
          <w:t>•Alternative vehicles. A minimum of 10% of the vehicle population will comprise EVs and hybrid vehicles by 2030, reaching at least 40% by 2050.</w:t>
        </w:r>
        <w:r w:rsidRPr="00FA354B">
          <w:rPr>
            <w:rFonts w:ascii="Arial" w:eastAsia="Times New Roman" w:hAnsi="Arial" w:cs="Arial"/>
            <w:color w:val="222222"/>
            <w:sz w:val="24"/>
            <w:szCs w:val="24"/>
            <w:lang w:eastAsia="en-GB"/>
          </w:rPr>
          <w:br/>
        </w:r>
        <w:r w:rsidRPr="00FA354B">
          <w:rPr>
            <w:rFonts w:ascii="Arial" w:eastAsia="Times New Roman" w:hAnsi="Arial" w:cs="Arial"/>
            <w:color w:val="222222"/>
            <w:sz w:val="24"/>
            <w:szCs w:val="24"/>
            <w:shd w:val="clear" w:color="auto" w:fill="FFFFFF"/>
            <w:lang w:eastAsia="en-GB"/>
          </w:rPr>
          <w:t xml:space="preserve">•Minibus conversion to </w:t>
        </w:r>
        <w:proofErr w:type="spellStart"/>
        <w:r w:rsidRPr="00FA354B">
          <w:rPr>
            <w:rFonts w:ascii="Arial" w:eastAsia="Times New Roman" w:hAnsi="Arial" w:cs="Arial"/>
            <w:color w:val="222222"/>
            <w:sz w:val="24"/>
            <w:szCs w:val="24"/>
            <w:shd w:val="clear" w:color="auto" w:fill="FFFFFF"/>
            <w:lang w:eastAsia="en-GB"/>
          </w:rPr>
          <w:t>bifuel</w:t>
        </w:r>
        <w:proofErr w:type="spellEnd"/>
        <w:r w:rsidRPr="00FA354B">
          <w:rPr>
            <w:rFonts w:ascii="Arial" w:eastAsia="Times New Roman" w:hAnsi="Arial" w:cs="Arial"/>
            <w:color w:val="222222"/>
            <w:sz w:val="24"/>
            <w:szCs w:val="24"/>
            <w:shd w:val="clear" w:color="auto" w:fill="FFFFFF"/>
            <w:lang w:eastAsia="en-GB"/>
          </w:rPr>
          <w:t xml:space="preserve"> (CNG/petrol) vehicles. 10% of the minibus taxi fleet will be converted to be </w:t>
        </w:r>
        <w:proofErr w:type="spellStart"/>
        <w:r w:rsidRPr="00FA354B">
          <w:rPr>
            <w:rFonts w:ascii="Arial" w:eastAsia="Times New Roman" w:hAnsi="Arial" w:cs="Arial"/>
            <w:color w:val="222222"/>
            <w:sz w:val="24"/>
            <w:szCs w:val="24"/>
            <w:shd w:val="clear" w:color="auto" w:fill="FFFFFF"/>
            <w:lang w:eastAsia="en-GB"/>
          </w:rPr>
          <w:t>bifuelled</w:t>
        </w:r>
        <w:proofErr w:type="spellEnd"/>
        <w:r w:rsidRPr="00FA354B">
          <w:rPr>
            <w:rFonts w:ascii="Arial" w:eastAsia="Times New Roman" w:hAnsi="Arial" w:cs="Arial"/>
            <w:color w:val="222222"/>
            <w:sz w:val="24"/>
            <w:szCs w:val="24"/>
            <w:shd w:val="clear" w:color="auto" w:fill="FFFFFF"/>
            <w:lang w:eastAsia="en-GB"/>
          </w:rPr>
          <w:t xml:space="preserve"> by 2030, reaching 40% by 2050.</w:t>
        </w:r>
        <w:r w:rsidRPr="00FA354B">
          <w:rPr>
            <w:rFonts w:ascii="Arial" w:eastAsia="Times New Roman" w:hAnsi="Arial" w:cs="Arial"/>
            <w:color w:val="222222"/>
            <w:sz w:val="24"/>
            <w:szCs w:val="24"/>
            <w:lang w:eastAsia="en-GB"/>
          </w:rPr>
          <w:br/>
        </w:r>
        <w:r w:rsidRPr="00FA354B">
          <w:rPr>
            <w:rFonts w:ascii="Arial" w:eastAsia="Times New Roman" w:hAnsi="Arial" w:cs="Arial"/>
            <w:color w:val="222222"/>
            <w:sz w:val="24"/>
            <w:szCs w:val="24"/>
            <w:shd w:val="clear" w:color="auto" w:fill="FFFFFF"/>
            <w:lang w:eastAsia="en-GB"/>
          </w:rPr>
          <w:t>•The GTS also contains references to biofuels – 2% blending with petrol and 5% blending with diesel by 2030 have also been included in the Planned policies scenario.</w:t>
        </w:r>
      </w:ins>
    </w:p>
    <w:p w14:paraId="1631F8BC" w14:textId="77777777" w:rsidR="00FA354B" w:rsidRPr="00FA354B" w:rsidRDefault="00FA354B" w:rsidP="00FA354B">
      <w:pPr>
        <w:shd w:val="clear" w:color="auto" w:fill="FFFFFF"/>
        <w:spacing w:after="0" w:line="240" w:lineRule="auto"/>
        <w:rPr>
          <w:ins w:id="3594" w:author="Jules Schers" w:date="2023-01-13T11:42:00Z"/>
          <w:rFonts w:ascii="Arial" w:eastAsia="Times New Roman" w:hAnsi="Arial" w:cs="Arial"/>
          <w:color w:val="222222"/>
          <w:sz w:val="24"/>
          <w:szCs w:val="24"/>
          <w:lang w:eastAsia="en-GB"/>
        </w:rPr>
      </w:pPr>
    </w:p>
    <w:p w14:paraId="161FFA53" w14:textId="77777777" w:rsidR="00FA354B" w:rsidRPr="00FA354B" w:rsidRDefault="00FA354B" w:rsidP="00FA354B">
      <w:pPr>
        <w:spacing w:after="0" w:line="240" w:lineRule="auto"/>
        <w:rPr>
          <w:ins w:id="3595" w:author="Jules Schers" w:date="2023-01-13T11:42:00Z"/>
          <w:rFonts w:ascii="Times New Roman" w:eastAsia="Times New Roman" w:hAnsi="Times New Roman" w:cs="Times New Roman"/>
          <w:sz w:val="24"/>
          <w:szCs w:val="24"/>
          <w:lang w:eastAsia="en-GB"/>
        </w:rPr>
      </w:pPr>
      <w:ins w:id="3596" w:author="Jules Schers" w:date="2023-01-13T11:42:00Z">
        <w:r w:rsidRPr="00FA354B">
          <w:rPr>
            <w:rFonts w:ascii="Arial" w:eastAsia="Times New Roman" w:hAnsi="Arial" w:cs="Arial"/>
            <w:color w:val="222222"/>
            <w:sz w:val="24"/>
            <w:szCs w:val="24"/>
            <w:shd w:val="clear" w:color="auto" w:fill="FFFFFF"/>
            <w:lang w:eastAsia="en-GB"/>
          </w:rPr>
          <w:t>EVs:</w:t>
        </w:r>
      </w:ins>
    </w:p>
    <w:p w14:paraId="63D2F434" w14:textId="77777777" w:rsidR="00FA354B" w:rsidRPr="00FA354B" w:rsidRDefault="00FA354B" w:rsidP="00FA354B">
      <w:pPr>
        <w:shd w:val="clear" w:color="auto" w:fill="FFFFFF"/>
        <w:spacing w:after="0" w:line="240" w:lineRule="auto"/>
        <w:rPr>
          <w:ins w:id="3597" w:author="Jules Schers" w:date="2023-01-13T11:42:00Z"/>
          <w:rFonts w:ascii="Arial" w:eastAsia="Times New Roman" w:hAnsi="Arial" w:cs="Arial"/>
          <w:color w:val="222222"/>
          <w:sz w:val="24"/>
          <w:szCs w:val="24"/>
          <w:lang w:eastAsia="en-GB"/>
        </w:rPr>
      </w:pPr>
      <w:ins w:id="3598" w:author="Jules Schers" w:date="2023-01-13T11:42:00Z">
        <w:r w:rsidRPr="00FA354B">
          <w:rPr>
            <w:rFonts w:ascii="Arial" w:eastAsia="Times New Roman" w:hAnsi="Arial" w:cs="Arial"/>
            <w:color w:val="222222"/>
            <w:sz w:val="24"/>
            <w:szCs w:val="24"/>
            <w:lang w:eastAsia="en-GB"/>
          </w:rPr>
          <w:t xml:space="preserve">•Charging infrastructure is assumed to be part of distribution network which is costed in power sector (under </w:t>
        </w:r>
        <w:proofErr w:type="spellStart"/>
        <w:r w:rsidRPr="00FA354B">
          <w:rPr>
            <w:rFonts w:ascii="Arial" w:eastAsia="Times New Roman" w:hAnsi="Arial" w:cs="Arial"/>
            <w:color w:val="222222"/>
            <w:sz w:val="24"/>
            <w:szCs w:val="24"/>
            <w:lang w:eastAsia="en-GB"/>
          </w:rPr>
          <w:t>EDist</w:t>
        </w:r>
        <w:proofErr w:type="spellEnd"/>
        <w:r w:rsidRPr="00FA354B">
          <w:rPr>
            <w:rFonts w:ascii="Arial" w:eastAsia="Times New Roman" w:hAnsi="Arial" w:cs="Arial"/>
            <w:color w:val="222222"/>
            <w:sz w:val="24"/>
            <w:szCs w:val="24"/>
            <w:lang w:eastAsia="en-GB"/>
          </w:rPr>
          <w:t>). Smart charging behaviour is assumed across all sectors, such that the charging profile is evenly spread across the day.</w:t>
        </w:r>
        <w:r w:rsidRPr="00FA354B">
          <w:rPr>
            <w:rFonts w:ascii="Arial" w:eastAsia="Times New Roman" w:hAnsi="Arial" w:cs="Arial"/>
            <w:color w:val="222222"/>
            <w:sz w:val="24"/>
            <w:szCs w:val="24"/>
            <w:lang w:eastAsia="en-GB"/>
          </w:rPr>
          <w:br/>
          <w:t>•Investment Cost parity with ICE for new EVs is achieved in 2030 in all scenarios</w:t>
        </w:r>
        <w:r w:rsidRPr="00FA354B">
          <w:rPr>
            <w:rFonts w:ascii="Arial" w:eastAsia="Times New Roman" w:hAnsi="Arial" w:cs="Arial"/>
            <w:color w:val="222222"/>
            <w:sz w:val="24"/>
            <w:szCs w:val="24"/>
            <w:lang w:eastAsia="en-GB"/>
          </w:rPr>
          <w:br/>
          <w:t xml:space="preserve">•In the CGE, the car manufacturing sector is assumed to follow trends in the vehicle parc with no additional </w:t>
        </w:r>
        <w:proofErr w:type="gramStart"/>
        <w:r w:rsidRPr="00FA354B">
          <w:rPr>
            <w:rFonts w:ascii="Arial" w:eastAsia="Times New Roman" w:hAnsi="Arial" w:cs="Arial"/>
            <w:color w:val="222222"/>
            <w:sz w:val="24"/>
            <w:szCs w:val="24"/>
            <w:lang w:eastAsia="en-GB"/>
          </w:rPr>
          <w:t>investments</w:t>
        </w:r>
        <w:proofErr w:type="gramEnd"/>
      </w:ins>
    </w:p>
    <w:p w14:paraId="3CA99131" w14:textId="77777777" w:rsidR="00FA354B" w:rsidRPr="00FA354B" w:rsidRDefault="00FA354B" w:rsidP="00405184"/>
    <w:p w14:paraId="77A5659A" w14:textId="5444E427" w:rsidR="003157AD" w:rsidRDefault="002F5C92" w:rsidP="003157AD">
      <w:pPr>
        <w:pStyle w:val="Heading2"/>
      </w:pPr>
      <w:bookmarkStart w:id="3599" w:name="_Toc118665749"/>
      <w:bookmarkStart w:id="3600" w:name="_Toc124094968"/>
      <w:ins w:id="3601" w:author="Jules Schers [2]" w:date="2023-02-02T17:03:00Z">
        <w:r>
          <w:br w:type="column"/>
        </w:r>
      </w:ins>
      <w:r w:rsidR="00C1195E">
        <w:lastRenderedPageBreak/>
        <w:t xml:space="preserve">A.3 </w:t>
      </w:r>
      <w:r w:rsidR="003157AD" w:rsidRPr="00C40D23">
        <w:t xml:space="preserve">Infrastructure </w:t>
      </w:r>
      <w:bookmarkEnd w:id="3599"/>
      <w:r w:rsidR="005737B0">
        <w:t xml:space="preserve">investment and growth </w:t>
      </w:r>
      <w:r w:rsidR="003157AD">
        <w:t>(Source: Inception report / Other / New writing)</w:t>
      </w:r>
      <w:bookmarkEnd w:id="3600"/>
    </w:p>
    <w:p w14:paraId="33F42FE9" w14:textId="1A65CD03" w:rsidR="001A4921" w:rsidRDefault="001A4921" w:rsidP="001A4921">
      <w:pPr>
        <w:pStyle w:val="Heading3"/>
      </w:pPr>
      <w:bookmarkStart w:id="3602" w:name="_Toc118665724"/>
      <w:bookmarkStart w:id="3603" w:name="_Toc124094969"/>
      <w:r>
        <w:t>Introduction</w:t>
      </w:r>
      <w:bookmarkEnd w:id="3602"/>
      <w:r>
        <w:t xml:space="preserve"> (source: Own writing / Summaries of refs)</w:t>
      </w:r>
      <w:bookmarkEnd w:id="3603"/>
    </w:p>
    <w:p w14:paraId="39DEBB03" w14:textId="77777777" w:rsidR="001A4921" w:rsidRDefault="001A4921" w:rsidP="001A4921">
      <w:r w:rsidRPr="009A66A7">
        <w:t>For the South African economy to create prosperity, generate jobs, and improve public finances and debt dynamics, there is only one path—higher growth. South Africa’s peers have been showing the way. Since 2000, the typical middle-income economy had almost doubled its per capita income before the COVID-19 pandemic. South Africa’s economy grew relatively more slowly in the past two decades, its labour market outcomes worsened in the last decade, and its public finances had been deteriorating rapidly before the pandemic.</w:t>
      </w:r>
    </w:p>
    <w:p w14:paraId="30B932DD" w14:textId="77777777" w:rsidR="001A4921" w:rsidRDefault="001A4921" w:rsidP="001A4921">
      <w:commentRangeStart w:id="3604"/>
      <w:commentRangeStart w:id="3605"/>
      <w:r w:rsidRPr="00C40D23">
        <w:t xml:space="preserve">Economic growth is </w:t>
      </w:r>
      <w:r>
        <w:t xml:space="preserve">forecasted </w:t>
      </w:r>
      <w:r w:rsidRPr="00C40D23">
        <w:t>to</w:t>
      </w:r>
      <w:r>
        <w:t xml:space="preserve"> have</w:t>
      </w:r>
      <w:r w:rsidRPr="00C40D23">
        <w:t xml:space="preserve"> rebound</w:t>
      </w:r>
      <w:r>
        <w:t>ed</w:t>
      </w:r>
      <w:r w:rsidRPr="00C40D23">
        <w:t xml:space="preserve"> </w:t>
      </w:r>
      <w:r>
        <w:t>by 4.8% year-on-year</w:t>
      </w:r>
      <w:r w:rsidRPr="00C40D23">
        <w:t xml:space="preserve"> in 2021</w:t>
      </w:r>
      <w:r>
        <w:t xml:space="preserve">, according to National Treasury’s Budget Review 2022 (NT 2022), </w:t>
      </w:r>
      <w:r w:rsidRPr="00C40D23">
        <w:t>but the medium-term outlook is uncertain. The global recovery</w:t>
      </w:r>
      <w:r>
        <w:t>,</w:t>
      </w:r>
      <w:r w:rsidRPr="00C40D23">
        <w:t xml:space="preserve"> </w:t>
      </w:r>
      <w:r>
        <w:t xml:space="preserve">until recently, </w:t>
      </w:r>
      <w:r w:rsidRPr="00C40D23">
        <w:t>help</w:t>
      </w:r>
      <w:r>
        <w:t>ed</w:t>
      </w:r>
      <w:r w:rsidRPr="00C40D23">
        <w:t xml:space="preserve"> South Africa</w:t>
      </w:r>
      <w:r>
        <w:t>n economic growth</w:t>
      </w:r>
      <w:r w:rsidRPr="00C40D23">
        <w:t xml:space="preserve">, especially given </w:t>
      </w:r>
      <w:r>
        <w:t xml:space="preserve">a commodity price boom and </w:t>
      </w:r>
      <w:r w:rsidRPr="00C40D23">
        <w:t>strong performance by China and the United States, two of its main trading partners. With deeper economic reforms,</w:t>
      </w:r>
      <w:r>
        <w:t xml:space="preserve"> </w:t>
      </w:r>
      <w:r w:rsidRPr="006212D0">
        <w:t>including infrastructure investments</w:t>
      </w:r>
      <w:r>
        <w:t>,</w:t>
      </w:r>
      <w:r w:rsidRPr="00C40D23">
        <w:t xml:space="preserve"> South Africa could benefit even more from the high growth in its trading partners</w:t>
      </w:r>
      <w:r>
        <w:t xml:space="preserve"> and build the foundations for long-term growth</w:t>
      </w:r>
      <w:commentRangeEnd w:id="3604"/>
      <w:r>
        <w:rPr>
          <w:rStyle w:val="CommentReference"/>
          <w:rFonts w:eastAsiaTheme="minorEastAsia" w:cs="Times New Roman"/>
          <w:bCs/>
          <w:lang w:val="en-US"/>
        </w:rPr>
        <w:commentReference w:id="3604"/>
      </w:r>
      <w:commentRangeEnd w:id="3605"/>
      <w:r>
        <w:rPr>
          <w:rStyle w:val="CommentReference"/>
          <w:rFonts w:eastAsiaTheme="minorEastAsia" w:cs="Times New Roman"/>
          <w:bCs/>
          <w:lang w:val="en-US"/>
        </w:rPr>
        <w:commentReference w:id="3605"/>
      </w:r>
      <w:r w:rsidRPr="00C40D23">
        <w:t>.</w:t>
      </w:r>
      <w:r>
        <w:t xml:space="preserve"> </w:t>
      </w:r>
    </w:p>
    <w:p w14:paraId="4BE11AC8" w14:textId="77777777" w:rsidR="001A4921" w:rsidRDefault="001A4921" w:rsidP="001A4921">
      <w:r w:rsidRPr="0012753F">
        <w:t xml:space="preserve">Economic infrastructure—such as water and sanitation, electricity, </w:t>
      </w:r>
      <w:r>
        <w:t xml:space="preserve">and </w:t>
      </w:r>
      <w:r w:rsidRPr="0012753F">
        <w:t>transport—is clearly necessary</w:t>
      </w:r>
      <w:r>
        <w:t xml:space="preserve"> </w:t>
      </w:r>
      <w:r w:rsidRPr="0012753F">
        <w:t>for the functioning of modern economies and the well-being of populations.</w:t>
      </w:r>
      <w:r>
        <w:t xml:space="preserve"> </w:t>
      </w:r>
      <w:r w:rsidRPr="0012753F">
        <w:t>However, it does not necessarily follow that more infrastructure will bring</w:t>
      </w:r>
      <w:r>
        <w:t xml:space="preserve"> </w:t>
      </w:r>
      <w:r w:rsidRPr="0012753F">
        <w:t>more growth or greater prosperity. The constraints may lie elsewhere—with</w:t>
      </w:r>
      <w:r>
        <w:t xml:space="preserve"> </w:t>
      </w:r>
      <w:r w:rsidRPr="0012753F">
        <w:t>human or private capital or with weak institutions and the rule of law. And, of</w:t>
      </w:r>
      <w:r>
        <w:t xml:space="preserve"> </w:t>
      </w:r>
      <w:r w:rsidRPr="0012753F">
        <w:t>course, infrastructure is expensive to build and maintain, much of it financed</w:t>
      </w:r>
      <w:r>
        <w:t xml:space="preserve"> </w:t>
      </w:r>
      <w:r w:rsidRPr="0012753F">
        <w:t>through costly and often distortive taxation, implying heavy trade-offs.</w:t>
      </w:r>
    </w:p>
    <w:p w14:paraId="15CD43F9" w14:textId="77777777" w:rsidR="001A4921" w:rsidRDefault="001A4921" w:rsidP="001A4921">
      <w:r w:rsidRPr="00DB1F1F">
        <w:t xml:space="preserve">A large </w:t>
      </w:r>
      <w:r>
        <w:t xml:space="preserve">body of </w:t>
      </w:r>
      <w:r w:rsidRPr="00DB1F1F">
        <w:t>literature has developed over the last 25 years to assess</w:t>
      </w:r>
      <w:r>
        <w:t xml:space="preserve"> the impact of infrastructure on growth. </w:t>
      </w:r>
      <w:r w:rsidRPr="00830DAE">
        <w:t>While the majority</w:t>
      </w:r>
      <w:r>
        <w:t xml:space="preserve"> </w:t>
      </w:r>
      <w:r w:rsidRPr="00830DAE">
        <w:t>(though not all) of the studies tend to find a positive causal relationship</w:t>
      </w:r>
      <w:r>
        <w:t xml:space="preserve"> </w:t>
      </w:r>
      <w:r w:rsidRPr="00830DAE">
        <w:t>between infrastructure and growth, the magnitude of the relationship varies</w:t>
      </w:r>
      <w:r>
        <w:t xml:space="preserve"> </w:t>
      </w:r>
      <w:r w:rsidRPr="00830DAE">
        <w:t xml:space="preserve">widely. A meta-analysis of 78 studies (covering </w:t>
      </w:r>
      <w:r>
        <w:t>developed and developing</w:t>
      </w:r>
      <w:r w:rsidRPr="00830DAE">
        <w:t xml:space="preserve"> countries)</w:t>
      </w:r>
      <w:r>
        <w:t xml:space="preserve"> </w:t>
      </w:r>
      <w:r w:rsidRPr="00830DAE">
        <w:t>found that elasticities of output with respect to infrastructure range</w:t>
      </w:r>
      <w:r>
        <w:t xml:space="preserve"> </w:t>
      </w:r>
      <w:r w:rsidRPr="00830DAE">
        <w:t>from −0.06 to 0.52 (</w:t>
      </w:r>
      <w:r w:rsidRPr="009A4F95">
        <w:t>Holmgren and Merkel 2017</w:t>
      </w:r>
      <w:r w:rsidRPr="00830DAE">
        <w:t>), meaning that infrastructure</w:t>
      </w:r>
      <w:r>
        <w:t xml:space="preserve"> </w:t>
      </w:r>
      <w:r w:rsidRPr="00830DAE">
        <w:t>investments sometimes have a slightly negative impact on growth and</w:t>
      </w:r>
      <w:r>
        <w:t xml:space="preserve"> </w:t>
      </w:r>
      <w:r w:rsidRPr="00830DAE">
        <w:t>sometimes have a significantly positive impact.</w:t>
      </w:r>
    </w:p>
    <w:p w14:paraId="4D1EDC3F" w14:textId="77777777" w:rsidR="001A4921" w:rsidRPr="001A4921" w:rsidRDefault="001A4921" w:rsidP="001A4921"/>
    <w:p w14:paraId="6983607B" w14:textId="6F0E1DD5" w:rsidR="00C1195E" w:rsidRPr="00C1195E" w:rsidRDefault="001A4921" w:rsidP="00C1195E">
      <w:pPr>
        <w:pStyle w:val="Heading3"/>
      </w:pPr>
      <w:bookmarkStart w:id="3606" w:name="_Toc124094970"/>
      <w:r>
        <w:t xml:space="preserve">More potential text on an </w:t>
      </w:r>
      <w:r w:rsidR="00C1195E">
        <w:t>Approach (for how applied to the model)</w:t>
      </w:r>
      <w:bookmarkEnd w:id="3606"/>
    </w:p>
    <w:p w14:paraId="092A3004" w14:textId="77777777" w:rsidR="003157AD" w:rsidRPr="003157AD" w:rsidRDefault="003157AD" w:rsidP="003157AD">
      <w:pPr>
        <w:rPr>
          <w:color w:val="FF0000"/>
        </w:rPr>
      </w:pPr>
      <w:r w:rsidRPr="003157AD">
        <w:rPr>
          <w:color w:val="FF0000"/>
        </w:rPr>
        <w:t xml:space="preserve">Investment is distinguished between public and private, and ideally the model is adapted to treat infrastructure and other investments distinctively. Infrastructure investment is distinguished from other types of investments in the model as it can have positive externalities. It is a policy variable, which is exogenously determined and therefore does not vary with total savings. Private investment, other than infrastructure, is driven by savings from domestic and foreign sources. The model is run for each year from the calibration year, e.g., 2015 to 2030, or beyond. </w:t>
      </w:r>
    </w:p>
    <w:p w14:paraId="108035E3" w14:textId="241F1752" w:rsidR="003157AD" w:rsidRPr="003157AD" w:rsidRDefault="003157AD" w:rsidP="003157AD">
      <w:pPr>
        <w:jc w:val="both"/>
        <w:rPr>
          <w:color w:val="FF0000"/>
        </w:rPr>
      </w:pPr>
      <w:r w:rsidRPr="003157AD">
        <w:rPr>
          <w:color w:val="FF0000"/>
        </w:rPr>
        <w:t>The focus is on how investments increase productivity. Starting with Total Factor Productivity for the entire economy, followed by productivity gains in specific sectors, notably those receiving the investments.</w:t>
      </w:r>
    </w:p>
    <w:p w14:paraId="219FFCB0" w14:textId="77777777" w:rsidR="003157AD" w:rsidRPr="003157AD" w:rsidRDefault="003157AD" w:rsidP="00E97FD5">
      <w:pPr>
        <w:pStyle w:val="ListParagraph"/>
        <w:numPr>
          <w:ilvl w:val="0"/>
          <w:numId w:val="3"/>
        </w:numPr>
        <w:jc w:val="both"/>
        <w:rPr>
          <w:color w:val="FF0000"/>
          <w:highlight w:val="yellow"/>
        </w:rPr>
      </w:pPr>
      <w:r w:rsidRPr="003157AD">
        <w:rPr>
          <w:color w:val="FF0000"/>
          <w:highlight w:val="yellow"/>
        </w:rPr>
        <w:t>The sector-specific investments might be calibrated from SARB QB capital formation statistics by sector. Alternatively, literature is consulted to arrive at estimates.</w:t>
      </w:r>
    </w:p>
    <w:p w14:paraId="23D6FE97" w14:textId="4821967B" w:rsidR="00405184" w:rsidRPr="00E97FD5" w:rsidRDefault="003157AD" w:rsidP="00E97FD5">
      <w:pPr>
        <w:pStyle w:val="ListParagraph"/>
        <w:numPr>
          <w:ilvl w:val="0"/>
          <w:numId w:val="3"/>
        </w:numPr>
        <w:jc w:val="both"/>
        <w:rPr>
          <w:color w:val="FF0000"/>
          <w:highlight w:val="yellow"/>
        </w:rPr>
      </w:pPr>
      <w:r w:rsidRPr="00E97FD5">
        <w:rPr>
          <w:color w:val="FF0000"/>
          <w:highlight w:val="yellow"/>
        </w:rPr>
        <w:t xml:space="preserve">Literature is needed to estimate TFP </w:t>
      </w:r>
      <w:proofErr w:type="gramStart"/>
      <w:r w:rsidRPr="00E97FD5">
        <w:rPr>
          <w:color w:val="FF0000"/>
          <w:highlight w:val="yellow"/>
        </w:rPr>
        <w:t>impacts</w:t>
      </w:r>
      <w:proofErr w:type="gramEnd"/>
    </w:p>
    <w:p w14:paraId="030509D9" w14:textId="77777777" w:rsidR="003157AD" w:rsidRPr="005737B0" w:rsidRDefault="003157AD" w:rsidP="003157AD">
      <w:pPr>
        <w:rPr>
          <w:color w:val="FF0000"/>
        </w:rPr>
      </w:pPr>
      <w:r w:rsidRPr="005737B0">
        <w:rPr>
          <w:b/>
          <w:bCs/>
          <w:color w:val="FF0000"/>
        </w:rPr>
        <w:lastRenderedPageBreak/>
        <w:t>Macro fiscal closures</w:t>
      </w:r>
      <w:r w:rsidRPr="005737B0">
        <w:rPr>
          <w:color w:val="FF0000"/>
        </w:rPr>
        <w:t xml:space="preserve"> are such that the government budget balance closure determines government savings. We adopt an endogenous budget balance and fixed tax rates. Government consumption and investment are fixed in real terms as a share of base year GDP and calibrated in the baseline to reflect past performance and projections. Any surplus is used to pay off debt, and any deficit is funded by debt. The level of investment in the economy is determined through a savings-driven closure with exogenous propensity to save for households and firms. We assume exogenous foreign savings in foreign currency calibrated to match historical data and projections. The real exchange rate adjusts to maintain the current account balance.</w:t>
      </w:r>
    </w:p>
    <w:p w14:paraId="73577404" w14:textId="77777777" w:rsidR="003157AD" w:rsidRPr="005737B0" w:rsidRDefault="003157AD" w:rsidP="003157AD">
      <w:pPr>
        <w:rPr>
          <w:color w:val="FF0000"/>
        </w:rPr>
      </w:pPr>
      <w:r w:rsidRPr="005737B0">
        <w:rPr>
          <w:color w:val="FF0000"/>
        </w:rPr>
        <w:t xml:space="preserve">The drivers of growth in this model are key to understanding the growth effects of infrastructure investment. The level of GDP in this analytical framework depends on three factors: </w:t>
      </w:r>
      <w:proofErr w:type="spellStart"/>
      <w:r w:rsidRPr="005737B0">
        <w:rPr>
          <w:color w:val="FF0000"/>
        </w:rPr>
        <w:t>i</w:t>
      </w:r>
      <w:proofErr w:type="spellEnd"/>
      <w:r w:rsidRPr="005737B0">
        <w:rPr>
          <w:color w:val="FF0000"/>
        </w:rPr>
        <w:t xml:space="preserve">) the supply of workers, ii) investment, and iii) productivity. Labour supply is affected by labour demand as economic activity picks up due to infrastructure investment. Productivity is a transmission channel of infrastructure investment scenario via positive externalities. Household welfare, measured by household consumption in real terms, depends on changes in employment and wages that raise income. However, infrastructure investment, by creating demand for investment goods, also results in higher prices, which tends to reduce welfare. Hence the final effect would rely on composition of employment, e.g., higher shares of employment in the construction sector would create more jobs as infrastructure investments increase, and households’ income and price elasticities for specific groups of commodities. </w:t>
      </w:r>
    </w:p>
    <w:p w14:paraId="359A0ACB" w14:textId="77777777" w:rsidR="00CC3A82" w:rsidRDefault="003157AD" w:rsidP="003157AD">
      <w:pPr>
        <w:rPr>
          <w:ins w:id="3607" w:author="Jules Schers [2]" w:date="2023-02-03T15:38:00Z"/>
          <w:color w:val="FF0000"/>
        </w:rPr>
      </w:pPr>
      <w:r w:rsidRPr="005737B0">
        <w:rPr>
          <w:color w:val="FF0000"/>
        </w:rPr>
        <w:t xml:space="preserve">Infrastructure investment creates demand for investment goods and contributes to the efficiency of the targeted sectors and the economy in general. Our approach assumes that infrastructure has a positive externality. </w:t>
      </w:r>
    </w:p>
    <w:p w14:paraId="7D0AA168" w14:textId="17B27E0A" w:rsidR="003157AD" w:rsidRDefault="003157AD" w:rsidP="003157AD">
      <w:pPr>
        <w:rPr>
          <w:color w:val="FF0000"/>
        </w:rPr>
      </w:pPr>
      <w:r w:rsidRPr="005737B0">
        <w:rPr>
          <w:color w:val="FF0000"/>
        </w:rPr>
        <w:t xml:space="preserve">We increase economywide total factor productivity (TFP) based on both international and national studies (e.g., </w:t>
      </w:r>
      <w:proofErr w:type="spellStart"/>
      <w:r w:rsidRPr="005737B0">
        <w:rPr>
          <w:color w:val="FF0000"/>
        </w:rPr>
        <w:t>Iimi</w:t>
      </w:r>
      <w:proofErr w:type="spellEnd"/>
      <w:r w:rsidRPr="005737B0">
        <w:rPr>
          <w:color w:val="FF0000"/>
        </w:rPr>
        <w:t xml:space="preserve"> et al., 2015; Perkins et al., 2005; </w:t>
      </w:r>
      <w:proofErr w:type="spellStart"/>
      <w:r w:rsidRPr="005737B0">
        <w:rPr>
          <w:color w:val="FF0000"/>
        </w:rPr>
        <w:t>Fedderke</w:t>
      </w:r>
      <w:proofErr w:type="spellEnd"/>
      <w:r w:rsidRPr="005737B0">
        <w:rPr>
          <w:color w:val="FF0000"/>
        </w:rPr>
        <w:t xml:space="preserve"> and </w:t>
      </w:r>
      <w:proofErr w:type="spellStart"/>
      <w:r w:rsidRPr="005737B0">
        <w:rPr>
          <w:color w:val="FF0000"/>
        </w:rPr>
        <w:t>Bogetić</w:t>
      </w:r>
      <w:proofErr w:type="spellEnd"/>
      <w:r w:rsidRPr="005737B0">
        <w:rPr>
          <w:color w:val="FF0000"/>
        </w:rPr>
        <w:t>, 2009; Wang et al., 2021). Furthermore, we assume that higher investment increases productivity in the targeted sectors, in this case transport, education and water and sanitation. Depending on data availability the scope of sectoral productivity gains can be calibrated based on several factors or estimated by interpreting the investments’ impacts on current primary and secondary input constraints on production (water, transport costs, labour productivity) based on South African and international economic literature.</w:t>
      </w:r>
    </w:p>
    <w:p w14:paraId="77C60C03" w14:textId="1D476A5C" w:rsidR="00C1195E" w:rsidRDefault="00C1195E" w:rsidP="00C1195E">
      <w:pPr>
        <w:pStyle w:val="Heading3"/>
      </w:pPr>
      <w:bookmarkStart w:id="3608" w:name="_Toc118665750"/>
      <w:bookmarkStart w:id="3609" w:name="_Toc124094971"/>
      <w:r>
        <w:t>Introduction to Productivity impact estimation and data</w:t>
      </w:r>
      <w:bookmarkEnd w:id="3608"/>
      <w:bookmarkEnd w:id="3609"/>
    </w:p>
    <w:p w14:paraId="209F6211" w14:textId="77777777" w:rsidR="00C1195E" w:rsidRDefault="00C1195E" w:rsidP="00C1195E">
      <w:r w:rsidRPr="00AB6837">
        <w:t>Our approach assumes that infrastructure has a positive externality.</w:t>
      </w:r>
      <w:r>
        <w:t xml:space="preserve"> </w:t>
      </w:r>
      <w:r w:rsidRPr="004E204C">
        <w:t xml:space="preserve">Infrastructure investment creates demand for investment goods and contributes to the efficiency of the targeted sectors and the economy in general. Productivity is a transmission channel of infrastructure investment scenario via positive externalities. </w:t>
      </w:r>
      <w:r>
        <w:t>These productivity impacts are defined both for the national economy as for sectors. In the former case, this will be based on findings from economic literature on findings for infrastructure investment in South Africa and other countries. The impacts on sectoral productivity will be based on a combination of calibration of past productivity to investment relations, and on predominantly qualitative evaluation of how infrastructure could contribute to increased productivity or reduced costs.</w:t>
      </w:r>
    </w:p>
    <w:p w14:paraId="1D81F8C0" w14:textId="77777777" w:rsidR="00C1195E" w:rsidRDefault="00C1195E" w:rsidP="00C1195E">
      <w:r>
        <w:t>Besides productivity impacts, investment will have impacts on GDP and employment through different mechanisms at play in the modelled national economy. Through investment and productivity increases, h</w:t>
      </w:r>
      <w:r w:rsidRPr="004E204C">
        <w:t xml:space="preserve">ousehold welfare, measured by household consumption in real terms, is boosted by increases in employment and wages that raise income. However, infrastructure investment, by creating demand for investment goods, </w:t>
      </w:r>
      <w:commentRangeStart w:id="3610"/>
      <w:commentRangeStart w:id="3611"/>
      <w:r w:rsidRPr="004E204C">
        <w:t>also results in higher prices, which tend to reduce welfare</w:t>
      </w:r>
      <w:commentRangeEnd w:id="3610"/>
      <w:r>
        <w:rPr>
          <w:rStyle w:val="CommentReference"/>
        </w:rPr>
        <w:commentReference w:id="3610"/>
      </w:r>
      <w:commentRangeEnd w:id="3611"/>
      <w:r>
        <w:rPr>
          <w:rStyle w:val="CommentReference"/>
          <w:rFonts w:eastAsiaTheme="minorEastAsia" w:cs="Times New Roman"/>
          <w:bCs/>
          <w:lang w:val="en-US"/>
        </w:rPr>
        <w:commentReference w:id="3611"/>
      </w:r>
      <w:r w:rsidRPr="004E204C">
        <w:t>.</w:t>
      </w:r>
      <w:r w:rsidRPr="001329D4">
        <w:t xml:space="preserve"> </w:t>
      </w:r>
      <w:r>
        <w:t xml:space="preserve">Lastly, the investment needs to be financed. In this study we analyse different </w:t>
      </w:r>
      <w:r>
        <w:lastRenderedPageBreak/>
        <w:t>channels for public finance: namely, increasing public debt and debt repayment and interest payments in later years, or by increasing taxes. These different sources of funding will have different impacts on GDP growth.</w:t>
      </w:r>
    </w:p>
    <w:p w14:paraId="1E3097AC" w14:textId="77777777" w:rsidR="00C1195E" w:rsidRDefault="00C1195E" w:rsidP="00C1195E">
      <w:r>
        <w:t xml:space="preserve">For this reason, the remainder of this section first presents findings about TFP impacts of infrastructure from international studies and studies in other countries, followed by findings in literature specific for South Africa, before concluding what values we assign to </w:t>
      </w:r>
      <w:proofErr w:type="gramStart"/>
      <w:r>
        <w:t>economy-wide</w:t>
      </w:r>
      <w:proofErr w:type="gramEnd"/>
      <w:r>
        <w:t xml:space="preserve"> TFP growth with infrastructure investment.</w:t>
      </w:r>
    </w:p>
    <w:p w14:paraId="4937649F" w14:textId="77777777" w:rsidR="00C1195E" w:rsidRPr="00155ADE" w:rsidRDefault="00C1195E" w:rsidP="00C1195E">
      <w:pPr>
        <w:rPr>
          <w:color w:val="FF0000"/>
          <w:lang w:val="en-ZA"/>
        </w:rPr>
      </w:pPr>
      <w:r w:rsidRPr="00155ADE">
        <w:rPr>
          <w:color w:val="FF0000"/>
          <w:lang w:val="en-ZA"/>
        </w:rPr>
        <w:t>This report will elaborate further on the relationship between infrastructure access and based on the Sector analysis. In brief, Sector analyses find that South African roads and water and sanitation infrastructure has also suffered from a lack of maintenance, and therefore does not provide the quality which could be expected of these infrastructures (</w:t>
      </w:r>
      <w:r w:rsidRPr="00155ADE">
        <w:rPr>
          <w:color w:val="FF0000"/>
          <w:highlight w:val="yellow"/>
          <w:lang w:val="en-ZA"/>
        </w:rPr>
        <w:t>REF TO SECTOR REPORTS)</w:t>
      </w:r>
      <w:r w:rsidRPr="00155ADE">
        <w:rPr>
          <w:color w:val="FF0000"/>
          <w:lang w:val="en-ZA"/>
        </w:rPr>
        <w:t xml:space="preserve">. These two sector reports therefore emphasize the need to increase Operational expenditure on these infrastructures to recreate or maintain access to certain transport, </w:t>
      </w:r>
      <w:proofErr w:type="gramStart"/>
      <w:r w:rsidRPr="00155ADE">
        <w:rPr>
          <w:color w:val="FF0000"/>
          <w:lang w:val="en-ZA"/>
        </w:rPr>
        <w:t>water</w:t>
      </w:r>
      <w:proofErr w:type="gramEnd"/>
      <w:r w:rsidRPr="00155ADE">
        <w:rPr>
          <w:color w:val="FF0000"/>
          <w:lang w:val="en-ZA"/>
        </w:rPr>
        <w:t xml:space="preserve"> and sanitation services.</w:t>
      </w:r>
    </w:p>
    <w:p w14:paraId="6D1BF802" w14:textId="77777777" w:rsidR="00C1195E" w:rsidRDefault="00C1195E" w:rsidP="00C1195E">
      <w:pPr>
        <w:pStyle w:val="Heading3"/>
      </w:pPr>
      <w:bookmarkStart w:id="3612" w:name="_Toc118665752"/>
      <w:bookmarkStart w:id="3613" w:name="_Toc124094972"/>
      <w:r>
        <w:t>The links between infrastructure and growth</w:t>
      </w:r>
      <w:bookmarkEnd w:id="3612"/>
      <w:bookmarkEnd w:id="3613"/>
    </w:p>
    <w:p w14:paraId="6506532B" w14:textId="77777777" w:rsidR="00C1195E" w:rsidRDefault="00C1195E" w:rsidP="00C1195E">
      <w:pPr>
        <w:rPr>
          <w:lang w:val="en-ZA"/>
        </w:rPr>
      </w:pPr>
      <w:proofErr w:type="spellStart"/>
      <w:r>
        <w:rPr>
          <w:color w:val="FF0000"/>
          <w:highlight w:val="yellow"/>
          <w:lang w:val="en-ZA"/>
        </w:rPr>
        <w:t>Iimi</w:t>
      </w:r>
      <w:proofErr w:type="spellEnd"/>
      <w:r>
        <w:rPr>
          <w:color w:val="FF0000"/>
          <w:highlight w:val="yellow"/>
          <w:lang w:val="en-ZA"/>
        </w:rPr>
        <w:t xml:space="preserve"> et al </w:t>
      </w:r>
      <w:r w:rsidRPr="00916DFC">
        <w:rPr>
          <w:color w:val="FF0000"/>
          <w:highlight w:val="yellow"/>
          <w:lang w:val="en-ZA"/>
        </w:rPr>
        <w:t xml:space="preserve">find </w:t>
      </w:r>
      <w:r>
        <w:rPr>
          <w:color w:val="FF0000"/>
          <w:highlight w:val="yellow"/>
          <w:lang w:val="en-ZA"/>
        </w:rPr>
        <w:t xml:space="preserve">that </w:t>
      </w:r>
      <w:r w:rsidRPr="00C713A0">
        <w:rPr>
          <w:highlight w:val="yellow"/>
          <w:lang w:val="en-ZA"/>
        </w:rPr>
        <w:t>infrastructure can support GDP growth through</w:t>
      </w:r>
      <w:r>
        <w:rPr>
          <w:lang w:val="en-ZA"/>
        </w:rPr>
        <w:t xml:space="preserve"> </w:t>
      </w:r>
      <w:r w:rsidRPr="00916DFC">
        <w:rPr>
          <w:color w:val="FF0000"/>
          <w:highlight w:val="yellow"/>
          <w:lang w:val="en-ZA"/>
        </w:rPr>
        <w:t>…</w:t>
      </w:r>
      <w:r>
        <w:rPr>
          <w:lang w:val="en-ZA"/>
        </w:rPr>
        <w:t xml:space="preserve">. Different reasons exist why infrastructure does not have the same impact everywhere. </w:t>
      </w:r>
      <w:proofErr w:type="spellStart"/>
      <w:r>
        <w:rPr>
          <w:lang w:val="en-ZA"/>
        </w:rPr>
        <w:t>Iimi</w:t>
      </w:r>
      <w:proofErr w:type="spellEnd"/>
      <w:r>
        <w:rPr>
          <w:lang w:val="en-ZA"/>
        </w:rPr>
        <w:t xml:space="preserve"> et </w:t>
      </w:r>
      <w:r w:rsidRPr="002B6DDE">
        <w:rPr>
          <w:highlight w:val="yellow"/>
          <w:lang w:val="en-ZA"/>
        </w:rPr>
        <w:t>al mention.. and …</w:t>
      </w:r>
      <w:r>
        <w:rPr>
          <w:lang w:val="en-ZA"/>
        </w:rPr>
        <w:t xml:space="preserve">. </w:t>
      </w:r>
    </w:p>
    <w:p w14:paraId="3EB18EEF" w14:textId="77777777" w:rsidR="00C1195E" w:rsidRPr="006F75DE" w:rsidRDefault="00C1195E" w:rsidP="00C1195E">
      <w:pPr>
        <w:rPr>
          <w:lang w:val="en-ZA"/>
        </w:rPr>
      </w:pPr>
      <w:r>
        <w:rPr>
          <w:lang w:val="en-ZA"/>
        </w:rPr>
        <w:t xml:space="preserve">A summary of reasons for differences in the macro-economic impact of infrastructure is given by </w:t>
      </w:r>
      <w:proofErr w:type="spellStart"/>
      <w:r>
        <w:rPr>
          <w:lang w:val="en-ZA"/>
        </w:rPr>
        <w:t>Rozenberg</w:t>
      </w:r>
      <w:proofErr w:type="spellEnd"/>
      <w:r>
        <w:rPr>
          <w:lang w:val="en-ZA"/>
        </w:rPr>
        <w:t xml:space="preserve"> and Fay (2019</w:t>
      </w:r>
      <w:r w:rsidRPr="00A56E52">
        <w:rPr>
          <w:highlight w:val="yellow"/>
          <w:lang w:val="en-ZA"/>
        </w:rPr>
        <w:t xml:space="preserve">, </w:t>
      </w:r>
      <w:commentRangeStart w:id="3614"/>
      <w:r w:rsidRPr="00A56E52">
        <w:rPr>
          <w:i/>
          <w:iCs/>
          <w:color w:val="002060"/>
          <w:highlight w:val="yellow"/>
        </w:rPr>
        <w:t xml:space="preserve">Beyond the Gap </w:t>
      </w:r>
      <w:commentRangeEnd w:id="3614"/>
      <w:r w:rsidRPr="00A56E52">
        <w:rPr>
          <w:rStyle w:val="CommentReference"/>
          <w:rFonts w:eastAsiaTheme="minorEastAsia" w:cs="Times New Roman"/>
          <w:bCs/>
          <w:highlight w:val="yellow"/>
          <w:lang w:val="en-US"/>
        </w:rPr>
        <w:commentReference w:id="3614"/>
      </w:r>
      <w:r w:rsidRPr="00A56E52">
        <w:rPr>
          <w:i/>
          <w:iCs/>
          <w:color w:val="002060"/>
          <w:highlight w:val="yellow"/>
        </w:rPr>
        <w:t>report</w:t>
      </w:r>
      <w:r>
        <w:rPr>
          <w:i/>
          <w:iCs/>
          <w:color w:val="002060"/>
        </w:rPr>
        <w:t>)</w:t>
      </w:r>
      <w:r>
        <w:rPr>
          <w:lang w:val="en-ZA"/>
        </w:rPr>
        <w:t>, who write:</w:t>
      </w:r>
    </w:p>
    <w:p w14:paraId="3CC53965" w14:textId="77777777" w:rsidR="00C1195E" w:rsidRPr="007B706D" w:rsidRDefault="00C1195E" w:rsidP="00C1195E">
      <w:pPr>
        <w:ind w:left="284" w:right="379"/>
        <w:jc w:val="both"/>
        <w:rPr>
          <w:i/>
          <w:iCs/>
        </w:rPr>
      </w:pPr>
      <w:r w:rsidRPr="007B706D">
        <w:rPr>
          <w:i/>
          <w:iCs/>
        </w:rPr>
        <w:t>“Infrastructure services depend on much more than just a stock of capital. Therefore, although a large literature on the impacts of infrastructure on growth, employment, and welfare has developed in the last decades, it is hardly conclusive. Possible explanations include the following:</w:t>
      </w:r>
    </w:p>
    <w:p w14:paraId="7537B7F9" w14:textId="77777777" w:rsidR="00C1195E" w:rsidRPr="007B706D" w:rsidRDefault="00C1195E" w:rsidP="00C1195E">
      <w:pPr>
        <w:pStyle w:val="ListParagraph"/>
        <w:numPr>
          <w:ilvl w:val="0"/>
          <w:numId w:val="4"/>
        </w:numPr>
        <w:ind w:left="567" w:right="521"/>
        <w:jc w:val="both"/>
        <w:rPr>
          <w:i/>
          <w:iCs/>
        </w:rPr>
      </w:pPr>
      <w:r w:rsidRPr="007B706D">
        <w:rPr>
          <w:i/>
          <w:iCs/>
        </w:rPr>
        <w:t>Most infrastructure is in the form of networks, which creates threshold effects and returns that vary with the stage of completion of the network and the number of users. Thus, the U.S. interstate highway system is believed to have had extremely large impacts on the U.S. economy up to its completion, after which additions to the network had limited effects.</w:t>
      </w:r>
    </w:p>
    <w:p w14:paraId="7599B4F4" w14:textId="77777777" w:rsidR="00C1195E" w:rsidRPr="007B706D" w:rsidRDefault="00C1195E" w:rsidP="00C1195E">
      <w:pPr>
        <w:pStyle w:val="ListParagraph"/>
        <w:numPr>
          <w:ilvl w:val="0"/>
          <w:numId w:val="4"/>
        </w:numPr>
        <w:ind w:left="567" w:right="521"/>
        <w:jc w:val="both"/>
        <w:rPr>
          <w:i/>
          <w:iCs/>
        </w:rPr>
      </w:pPr>
      <w:r w:rsidRPr="007B706D">
        <w:rPr>
          <w:i/>
          <w:iCs/>
        </w:rPr>
        <w:t>Transport and electricity services depend not only on roads and power plants but also on consumer durables (like cars, buses, trucks, and refrigerators) and machinery. The economic returns to these services are likely to be greater when the household or firm is located close to markets. In part because of this dependence on complementary inputs, impacts can be slow in coming. But because infrastructure is typically long-lived, the impacts may last a long time.</w:t>
      </w:r>
    </w:p>
    <w:p w14:paraId="24BFEB41" w14:textId="77777777" w:rsidR="00C1195E" w:rsidRPr="007B706D" w:rsidRDefault="00C1195E" w:rsidP="00C1195E">
      <w:pPr>
        <w:pStyle w:val="ListParagraph"/>
        <w:numPr>
          <w:ilvl w:val="0"/>
          <w:numId w:val="4"/>
        </w:numPr>
        <w:ind w:left="567" w:right="521"/>
        <w:jc w:val="both"/>
        <w:rPr>
          <w:i/>
          <w:iCs/>
        </w:rPr>
      </w:pPr>
      <w:r w:rsidRPr="007B706D">
        <w:rPr>
          <w:i/>
          <w:iCs/>
        </w:rPr>
        <w:t>Infrastructure may be built in pursuit of goals other than growth. Investments may be aimed at promoting social equity, environmental preservation, public health, political goals, or even personal enrichment. And in the absence of market signals, notably about future demand, it can be difficult to know where to build what and at what scale.”</w:t>
      </w:r>
    </w:p>
    <w:p w14:paraId="71B0E4C4" w14:textId="77777777" w:rsidR="00C1195E" w:rsidRPr="00D8595D" w:rsidRDefault="00C1195E" w:rsidP="00C1195E">
      <w:pPr>
        <w:rPr>
          <w:lang w:val="en-ZA"/>
        </w:rPr>
      </w:pPr>
      <w:r>
        <w:rPr>
          <w:lang w:val="en-ZA"/>
        </w:rPr>
        <w:t xml:space="preserve">Quality of infrastructure matters as well, like Calderón and </w:t>
      </w:r>
      <w:proofErr w:type="spellStart"/>
      <w:r>
        <w:rPr>
          <w:lang w:val="en-ZA"/>
        </w:rPr>
        <w:t>Servén</w:t>
      </w:r>
      <w:proofErr w:type="spellEnd"/>
      <w:r>
        <w:rPr>
          <w:lang w:val="en-ZA"/>
        </w:rPr>
        <w:t xml:space="preserve"> (2004)</w:t>
      </w:r>
      <w:r>
        <w:rPr>
          <w:rStyle w:val="FootnoteReference"/>
          <w:lang w:val="en-ZA"/>
        </w:rPr>
        <w:footnoteReference w:id="33"/>
      </w:r>
      <w:r>
        <w:rPr>
          <w:lang w:val="en-ZA"/>
        </w:rPr>
        <w:t xml:space="preserve"> find</w:t>
      </w:r>
      <w:r w:rsidRPr="00D8595D">
        <w:rPr>
          <w:lang w:val="en-ZA"/>
        </w:rPr>
        <w:t>:</w:t>
      </w:r>
    </w:p>
    <w:p w14:paraId="2A453056" w14:textId="77777777" w:rsidR="00C1195E" w:rsidRPr="00D8595D" w:rsidRDefault="00C1195E" w:rsidP="00C1195E">
      <w:pPr>
        <w:ind w:left="567" w:right="521"/>
        <w:rPr>
          <w:i/>
          <w:iCs/>
          <w:lang w:val="en-ZA"/>
        </w:rPr>
      </w:pPr>
      <w:r w:rsidRPr="00D8595D">
        <w:rPr>
          <w:i/>
          <w:iCs/>
          <w:lang w:val="en-ZA"/>
        </w:rPr>
        <w:t>“The two robust results are: (</w:t>
      </w:r>
      <w:proofErr w:type="spellStart"/>
      <w:r w:rsidRPr="00D8595D">
        <w:rPr>
          <w:i/>
          <w:iCs/>
          <w:lang w:val="en-ZA"/>
        </w:rPr>
        <w:t>i</w:t>
      </w:r>
      <w:proofErr w:type="spellEnd"/>
      <w:r w:rsidRPr="00D8595D">
        <w:rPr>
          <w:i/>
          <w:iCs/>
          <w:lang w:val="en-ZA"/>
        </w:rPr>
        <w:t>) growth is positively affected by the stock of infrastructure assets, and (ii) income inequality declines with higher infrastructure quantity and quality.”</w:t>
      </w:r>
    </w:p>
    <w:p w14:paraId="70C13E46" w14:textId="77777777" w:rsidR="00E97FD5" w:rsidRDefault="00C1195E" w:rsidP="00C1195E">
      <w:pPr>
        <w:rPr>
          <w:lang w:val="en-ZA"/>
        </w:rPr>
      </w:pPr>
      <w:r w:rsidRPr="00D8595D">
        <w:rPr>
          <w:lang w:val="en-ZA"/>
        </w:rPr>
        <w:lastRenderedPageBreak/>
        <w:t xml:space="preserve">Calderon and </w:t>
      </w:r>
      <w:proofErr w:type="spellStart"/>
      <w:r w:rsidRPr="00D8595D">
        <w:rPr>
          <w:lang w:val="en-ZA"/>
        </w:rPr>
        <w:t>Serven’s</w:t>
      </w:r>
      <w:proofErr w:type="spellEnd"/>
      <w:r w:rsidRPr="00D8595D">
        <w:rPr>
          <w:lang w:val="en-ZA"/>
        </w:rPr>
        <w:t xml:space="preserve"> literature analysis identifies multiple ways through which infrastructure enhances growth and reduces inequality, though they also point out that circumstances and how infrastructure investment is set up and financed matter. In our present study, specific impacts on equality except those that result indirectly from the macro-economic impacts are out of scope. Yet, the present study only considers public sources of finance for infrastructure, thereby excluding one potential risk factor for equality that Calderon and </w:t>
      </w:r>
      <w:proofErr w:type="spellStart"/>
      <w:r w:rsidRPr="00D8595D">
        <w:rPr>
          <w:lang w:val="en-ZA"/>
        </w:rPr>
        <w:t>Serven</w:t>
      </w:r>
      <w:proofErr w:type="spellEnd"/>
      <w:r w:rsidRPr="00D8595D">
        <w:rPr>
          <w:lang w:val="en-ZA"/>
        </w:rPr>
        <w:t xml:space="preserve"> (2004) identified, namely unequal access and reduced labour intensity (job creation) following privatization.</w:t>
      </w:r>
      <w:r>
        <w:rPr>
          <w:lang w:val="en-ZA"/>
        </w:rPr>
        <w:t xml:space="preserve"> </w:t>
      </w:r>
    </w:p>
    <w:p w14:paraId="3B5C13E8" w14:textId="37AFDD15" w:rsidR="00C1195E" w:rsidRPr="00E97FD5" w:rsidRDefault="00C1195E" w:rsidP="00C1195E">
      <w:pPr>
        <w:rPr>
          <w:color w:val="FF0000"/>
          <w:lang w:val="en-ZA"/>
        </w:rPr>
      </w:pPr>
      <w:r w:rsidRPr="00E97FD5">
        <w:rPr>
          <w:color w:val="FF0000"/>
          <w:lang w:val="en-ZA"/>
        </w:rPr>
        <w:t xml:space="preserve">For the growth impact of infrastructure investment, based on literature in this field, Calderon and </w:t>
      </w:r>
      <w:proofErr w:type="spellStart"/>
      <w:r w:rsidRPr="00E97FD5">
        <w:rPr>
          <w:color w:val="FF0000"/>
          <w:lang w:val="en-ZA"/>
        </w:rPr>
        <w:t>Serven</w:t>
      </w:r>
      <w:proofErr w:type="spellEnd"/>
      <w:r w:rsidRPr="00E97FD5">
        <w:rPr>
          <w:color w:val="FF0000"/>
          <w:lang w:val="en-ZA"/>
        </w:rPr>
        <w:t xml:space="preserve"> propose a number of causal links, schematically depicted here:</w:t>
      </w:r>
    </w:p>
    <w:p w14:paraId="56747BC1" w14:textId="77777777" w:rsidR="00C1195E" w:rsidRPr="00E97FD5" w:rsidRDefault="00C1195E" w:rsidP="00C1195E">
      <w:pPr>
        <w:rPr>
          <w:color w:val="FF0000"/>
          <w:lang w:val="en-ZA"/>
        </w:rPr>
      </w:pPr>
      <w:r w:rsidRPr="00E97FD5">
        <w:rPr>
          <w:color w:val="FF0000"/>
          <w:lang w:val="en-ZA"/>
        </w:rPr>
        <w:t>… - SCHEME/FIGURE TO BE DRAWN HERE - …</w:t>
      </w:r>
    </w:p>
    <w:p w14:paraId="4DBC7819" w14:textId="77777777" w:rsidR="00C1195E" w:rsidRDefault="00C1195E" w:rsidP="00C1195E">
      <w:pPr>
        <w:pStyle w:val="Heading3"/>
      </w:pPr>
      <w:bookmarkStart w:id="3615" w:name="_Toc118665753"/>
      <w:bookmarkStart w:id="3616" w:name="_Toc124094973"/>
      <w:r>
        <w:t>Estimates of the impact of infrastructure development on productivity (and growth)</w:t>
      </w:r>
      <w:bookmarkEnd w:id="3615"/>
      <w:bookmarkEnd w:id="3616"/>
    </w:p>
    <w:p w14:paraId="525840E1" w14:textId="77777777" w:rsidR="00C1195E" w:rsidRPr="002A6EE2" w:rsidRDefault="00C1195E" w:rsidP="00C1195E">
      <w:pPr>
        <w:rPr>
          <w:color w:val="FF0000"/>
          <w:lang w:val="en-ZA"/>
        </w:rPr>
      </w:pPr>
      <w:proofErr w:type="spellStart"/>
      <w:r w:rsidRPr="006F75DE">
        <w:rPr>
          <w:lang w:val="en-ZA"/>
        </w:rPr>
        <w:t>Iimi</w:t>
      </w:r>
      <w:proofErr w:type="spellEnd"/>
      <w:r w:rsidRPr="006F75DE">
        <w:rPr>
          <w:lang w:val="en-ZA"/>
        </w:rPr>
        <w:t xml:space="preserve"> et al (2015) however also </w:t>
      </w:r>
      <w:r>
        <w:rPr>
          <w:lang w:val="en-ZA"/>
        </w:rPr>
        <w:t xml:space="preserve">point out that infrastructure does not have the same impact everywhere, thus confirming findings of heterogeneity in the impact of infrastructure investment on GDP by Canning and </w:t>
      </w:r>
      <w:proofErr w:type="spellStart"/>
      <w:r>
        <w:rPr>
          <w:lang w:val="en-ZA"/>
        </w:rPr>
        <w:t>Pedroni</w:t>
      </w:r>
      <w:proofErr w:type="spellEnd"/>
      <w:r>
        <w:rPr>
          <w:lang w:val="en-ZA"/>
        </w:rPr>
        <w:t xml:space="preserve"> (1999): </w:t>
      </w:r>
      <w:r w:rsidRPr="00E938DF">
        <w:rPr>
          <w:color w:val="FF0000"/>
          <w:highlight w:val="yellow"/>
          <w:lang w:val="en-ZA"/>
        </w:rPr>
        <w:t>CITE</w:t>
      </w:r>
      <w:r>
        <w:rPr>
          <w:color w:val="FF0000"/>
          <w:lang w:val="en-ZA"/>
        </w:rPr>
        <w:t>.</w:t>
      </w:r>
      <w:r>
        <w:rPr>
          <w:lang w:val="en-ZA"/>
        </w:rPr>
        <w:t xml:space="preserve"> Another literature review also finds that there are big differences between studies about the relationship between infrastructure development and economic growth (</w:t>
      </w:r>
      <w:proofErr w:type="spellStart"/>
      <w:r>
        <w:rPr>
          <w:lang w:val="en-ZA"/>
        </w:rPr>
        <w:t>Timilsina</w:t>
      </w:r>
      <w:proofErr w:type="spellEnd"/>
      <w:r>
        <w:rPr>
          <w:lang w:val="en-ZA"/>
        </w:rPr>
        <w:t xml:space="preserve"> et al., </w:t>
      </w:r>
      <w:r w:rsidRPr="00A113FC">
        <w:rPr>
          <w:highlight w:val="yellow"/>
          <w:lang w:val="en-ZA"/>
        </w:rPr>
        <w:t xml:space="preserve">2020) </w:t>
      </w:r>
      <w:r w:rsidRPr="00A113FC">
        <w:rPr>
          <w:color w:val="FF0000"/>
          <w:highlight w:val="yellow"/>
          <w:lang w:val="en-ZA"/>
        </w:rPr>
        <w:t xml:space="preserve">ADD </w:t>
      </w:r>
      <w:r>
        <w:rPr>
          <w:color w:val="FF0000"/>
          <w:highlight w:val="yellow"/>
          <w:lang w:val="en-ZA"/>
        </w:rPr>
        <w:t>R</w:t>
      </w:r>
      <w:r w:rsidRPr="00E938DF">
        <w:rPr>
          <w:color w:val="FF0000"/>
          <w:highlight w:val="yellow"/>
          <w:lang w:val="en-ZA"/>
        </w:rPr>
        <w:t>E</w:t>
      </w:r>
      <w:r>
        <w:rPr>
          <w:color w:val="FF0000"/>
          <w:lang w:val="en-ZA"/>
        </w:rPr>
        <w:t xml:space="preserve">F. </w:t>
      </w:r>
      <w:r w:rsidRPr="00BB7DB8">
        <w:rPr>
          <w:lang w:val="en-ZA"/>
        </w:rPr>
        <w:t xml:space="preserve">However, the authors, </w:t>
      </w:r>
      <w:proofErr w:type="spellStart"/>
      <w:r w:rsidRPr="00BB7DB8">
        <w:rPr>
          <w:lang w:val="en-ZA"/>
        </w:rPr>
        <w:t>Timilsina</w:t>
      </w:r>
      <w:proofErr w:type="spellEnd"/>
      <w:r w:rsidRPr="00BB7DB8">
        <w:rPr>
          <w:lang w:val="en-ZA"/>
        </w:rPr>
        <w:t xml:space="preserve"> et al </w:t>
      </w:r>
      <w:r w:rsidRPr="00BB7DB8">
        <w:rPr>
          <w:highlight w:val="yellow"/>
          <w:lang w:val="en-ZA"/>
        </w:rPr>
        <w:t>(2021)</w:t>
      </w:r>
      <w:r w:rsidRPr="00BB7DB8">
        <w:rPr>
          <w:rStyle w:val="FootnoteReference"/>
          <w:highlight w:val="yellow"/>
          <w:lang w:val="en-ZA"/>
        </w:rPr>
        <w:footnoteReference w:id="34"/>
      </w:r>
      <w:r w:rsidRPr="00BB7DB8">
        <w:rPr>
          <w:highlight w:val="yellow"/>
          <w:lang w:val="en-ZA"/>
        </w:rPr>
        <w:t xml:space="preserve"> ADD REF</w:t>
      </w:r>
      <w:r w:rsidRPr="00BB7DB8">
        <w:rPr>
          <w:lang w:val="en-ZA"/>
        </w:rPr>
        <w:t xml:space="preserve"> then perform their own estimate based on more recent data, and also evaluate more kinds of infrastructure than previous studies, and the difference between developing and industrialized countries. The</w:t>
      </w:r>
      <w:r>
        <w:rPr>
          <w:lang w:val="en-ZA"/>
        </w:rPr>
        <w:t>ir focus is labour productivity, and the</w:t>
      </w:r>
      <w:r w:rsidRPr="00BB7DB8">
        <w:rPr>
          <w:lang w:val="en-ZA"/>
        </w:rPr>
        <w:t xml:space="preserve">y find a </w:t>
      </w:r>
      <w:r>
        <w:rPr>
          <w:lang w:val="en-ZA"/>
        </w:rPr>
        <w:t xml:space="preserve">very significant </w:t>
      </w:r>
      <w:r w:rsidRPr="00BB7DB8">
        <w:rPr>
          <w:lang w:val="en-ZA"/>
        </w:rPr>
        <w:t xml:space="preserve">positive relationship </w:t>
      </w:r>
      <w:r>
        <w:rPr>
          <w:lang w:val="en-ZA"/>
        </w:rPr>
        <w:t xml:space="preserve">between </w:t>
      </w:r>
      <w:r w:rsidRPr="00BB7DB8">
        <w:rPr>
          <w:lang w:val="en-ZA"/>
        </w:rPr>
        <w:t>output per worker</w:t>
      </w:r>
      <w:r>
        <w:rPr>
          <w:lang w:val="en-ZA"/>
        </w:rPr>
        <w:t xml:space="preserve"> and </w:t>
      </w:r>
      <w:r w:rsidRPr="00BB7DB8">
        <w:rPr>
          <w:lang w:val="en-ZA"/>
        </w:rPr>
        <w:t>the</w:t>
      </w:r>
      <w:r>
        <w:rPr>
          <w:lang w:val="en-ZA"/>
        </w:rPr>
        <w:t>ir</w:t>
      </w:r>
      <w:r w:rsidRPr="00BB7DB8">
        <w:rPr>
          <w:lang w:val="en-ZA"/>
        </w:rPr>
        <w:t xml:space="preserve"> first </w:t>
      </w:r>
      <w:r>
        <w:rPr>
          <w:lang w:val="en-ZA"/>
        </w:rPr>
        <w:t xml:space="preserve">two </w:t>
      </w:r>
      <w:r w:rsidRPr="00BB7DB8">
        <w:rPr>
          <w:lang w:val="en-ZA"/>
        </w:rPr>
        <w:t xml:space="preserve">principal components of composite infrastructure </w:t>
      </w:r>
      <w:r>
        <w:rPr>
          <w:lang w:val="en-ZA"/>
        </w:rPr>
        <w:t xml:space="preserve">per worker </w:t>
      </w:r>
      <w:r w:rsidRPr="00BB7DB8">
        <w:rPr>
          <w:lang w:val="en-ZA"/>
        </w:rPr>
        <w:t>indicators</w:t>
      </w:r>
      <w:r>
        <w:rPr>
          <w:lang w:val="en-ZA"/>
        </w:rPr>
        <w:t xml:space="preserve">. Their first two principal components give </w:t>
      </w:r>
      <w:r w:rsidRPr="00BB7DB8">
        <w:rPr>
          <w:lang w:val="en-ZA"/>
        </w:rPr>
        <w:t>a combined elasticity of 0.115 to 0.303</w:t>
      </w:r>
      <w:r>
        <w:rPr>
          <w:lang w:val="en-ZA"/>
        </w:rPr>
        <w:t xml:space="preserve"> of output </w:t>
      </w:r>
      <w:r w:rsidRPr="00BB7DB8">
        <w:rPr>
          <w:lang w:val="en-ZA"/>
        </w:rPr>
        <w:t xml:space="preserve">to infrastructure </w:t>
      </w:r>
      <w:r>
        <w:rPr>
          <w:lang w:val="en-ZA"/>
        </w:rPr>
        <w:t>(</w:t>
      </w:r>
      <w:r w:rsidRPr="00BB7DB8">
        <w:rPr>
          <w:lang w:val="en-ZA"/>
        </w:rPr>
        <w:t>per worker</w:t>
      </w:r>
      <w:r>
        <w:rPr>
          <w:lang w:val="en-ZA"/>
        </w:rPr>
        <w:t xml:space="preserve">), with the elasticity varying with the choice of </w:t>
      </w:r>
      <w:r w:rsidRPr="00BB7DB8">
        <w:rPr>
          <w:lang w:val="en-ZA"/>
        </w:rPr>
        <w:t>estimation model (</w:t>
      </w:r>
      <w:proofErr w:type="spellStart"/>
      <w:r w:rsidRPr="00BB7DB8">
        <w:rPr>
          <w:lang w:val="en-ZA"/>
        </w:rPr>
        <w:t>Timilsina</w:t>
      </w:r>
      <w:proofErr w:type="spellEnd"/>
      <w:r w:rsidRPr="00BB7DB8">
        <w:rPr>
          <w:lang w:val="en-ZA"/>
        </w:rPr>
        <w:t xml:space="preserve"> et al </w:t>
      </w:r>
      <w:r w:rsidRPr="00BB7DB8">
        <w:rPr>
          <w:highlight w:val="yellow"/>
          <w:lang w:val="en-ZA"/>
        </w:rPr>
        <w:t>(2021, see Table 7)</w:t>
      </w:r>
      <w:r w:rsidRPr="00BB7DB8">
        <w:rPr>
          <w:lang w:val="en-ZA"/>
        </w:rPr>
        <w:t>.</w:t>
      </w:r>
    </w:p>
    <w:p w14:paraId="291F0BC5" w14:textId="77777777" w:rsidR="001812B5" w:rsidRDefault="00C1195E" w:rsidP="00C1195E">
      <w:pPr>
        <w:rPr>
          <w:lang w:val="en-ZA"/>
        </w:rPr>
      </w:pPr>
      <w:r>
        <w:rPr>
          <w:color w:val="FF0000"/>
          <w:lang w:val="en-ZA"/>
        </w:rPr>
        <w:t xml:space="preserve">Calderon and </w:t>
      </w:r>
      <w:proofErr w:type="spellStart"/>
      <w:r>
        <w:rPr>
          <w:color w:val="FF0000"/>
          <w:lang w:val="en-ZA"/>
        </w:rPr>
        <w:t>Serven</w:t>
      </w:r>
      <w:proofErr w:type="spellEnd"/>
      <w:r>
        <w:rPr>
          <w:color w:val="FF0000"/>
          <w:lang w:val="en-ZA"/>
        </w:rPr>
        <w:t xml:space="preserve"> (2004) also perform PCA to compose their infrastructure aggregate </w:t>
      </w:r>
      <w:commentRangeStart w:id="3617"/>
      <w:r>
        <w:rPr>
          <w:color w:val="FF0000"/>
          <w:lang w:val="en-ZA"/>
        </w:rPr>
        <w:t>and perform several additional analyses to control for endogeneity of infrastructure and growth</w:t>
      </w:r>
      <w:commentRangeEnd w:id="3617"/>
      <w:r>
        <w:rPr>
          <w:rStyle w:val="CommentReference"/>
          <w:rFonts w:eastAsiaTheme="minorEastAsia" w:cs="Times New Roman"/>
          <w:bCs/>
          <w:lang w:val="en-US"/>
        </w:rPr>
        <w:commentReference w:id="3617"/>
      </w:r>
      <w:r>
        <w:rPr>
          <w:color w:val="FF0000"/>
          <w:lang w:val="en-ZA"/>
        </w:rPr>
        <w:t xml:space="preserve">. </w:t>
      </w:r>
      <w:r w:rsidRPr="00D8595D">
        <w:rPr>
          <w:lang w:val="en-ZA"/>
        </w:rPr>
        <w:t xml:space="preserve">They conclude that there is a robust impact of infrastructure quantity increase (telecommunications, </w:t>
      </w:r>
      <w:proofErr w:type="gramStart"/>
      <w:r w:rsidRPr="00D8595D">
        <w:rPr>
          <w:lang w:val="en-ZA"/>
        </w:rPr>
        <w:t>energy</w:t>
      </w:r>
      <w:proofErr w:type="gramEnd"/>
      <w:r w:rsidRPr="00D8595D">
        <w:rPr>
          <w:lang w:val="en-ZA"/>
        </w:rPr>
        <w:t xml:space="preserve"> and roads) on the GDP growth rate of a country. They find that </w:t>
      </w:r>
      <w:commentRangeStart w:id="3618"/>
      <w:r w:rsidRPr="00D8595D">
        <w:rPr>
          <w:lang w:val="en-ZA"/>
        </w:rPr>
        <w:t xml:space="preserve">a one standard deviation </w:t>
      </w:r>
      <w:proofErr w:type="gramStart"/>
      <w:r w:rsidRPr="00D8595D">
        <w:rPr>
          <w:lang w:val="en-ZA"/>
        </w:rPr>
        <w:t>increase</w:t>
      </w:r>
      <w:proofErr w:type="gramEnd"/>
      <w:r w:rsidRPr="00D8595D">
        <w:rPr>
          <w:lang w:val="en-ZA"/>
        </w:rPr>
        <w:t xml:space="preserve"> in their index </w:t>
      </w:r>
      <w:commentRangeEnd w:id="3618"/>
      <w:r>
        <w:rPr>
          <w:rStyle w:val="CommentReference"/>
          <w:rFonts w:eastAsiaTheme="minorEastAsia" w:cs="Times New Roman"/>
          <w:bCs/>
          <w:lang w:val="en-US"/>
        </w:rPr>
        <w:commentReference w:id="3618"/>
      </w:r>
      <w:r w:rsidRPr="00D8595D">
        <w:rPr>
          <w:lang w:val="en-ZA"/>
        </w:rPr>
        <w:t xml:space="preserve">of capital stock can be linked to a </w:t>
      </w:r>
      <w:r w:rsidRPr="00D8595D">
        <w:rPr>
          <w:color w:val="FF0000"/>
          <w:highlight w:val="yellow"/>
          <w:lang w:val="en-ZA"/>
        </w:rPr>
        <w:t xml:space="preserve">1.7 to 3.1 </w:t>
      </w:r>
      <w:commentRangeStart w:id="3619"/>
      <w:r w:rsidRPr="00D8595D">
        <w:rPr>
          <w:color w:val="FF0000"/>
          <w:highlight w:val="yellow"/>
          <w:lang w:val="en-ZA"/>
        </w:rPr>
        <w:t>percent</w:t>
      </w:r>
      <w:commentRangeEnd w:id="3619"/>
      <w:r>
        <w:rPr>
          <w:rStyle w:val="CommentReference"/>
          <w:rFonts w:eastAsiaTheme="minorEastAsia" w:cs="Times New Roman"/>
          <w:bCs/>
          <w:lang w:val="en-US"/>
        </w:rPr>
        <w:commentReference w:id="3619"/>
      </w:r>
      <w:r>
        <w:rPr>
          <w:color w:val="FF0000"/>
          <w:lang w:val="en-ZA"/>
        </w:rPr>
        <w:t xml:space="preserve"> </w:t>
      </w:r>
      <w:r w:rsidRPr="00D8595D">
        <w:rPr>
          <w:lang w:val="en-ZA"/>
        </w:rPr>
        <w:t xml:space="preserve">increase in GDP growth rate. </w:t>
      </w:r>
    </w:p>
    <w:p w14:paraId="1EBDE3DD" w14:textId="7F0620A3" w:rsidR="00C1195E" w:rsidRDefault="00C1195E" w:rsidP="00C1195E">
      <w:pPr>
        <w:rPr>
          <w:color w:val="FF0000"/>
          <w:lang w:val="en-ZA"/>
        </w:rPr>
      </w:pPr>
      <w:r w:rsidRPr="00D8595D">
        <w:rPr>
          <w:lang w:val="en-ZA"/>
        </w:rPr>
        <w:t xml:space="preserve">For quality of infrastructure Calderon and </w:t>
      </w:r>
      <w:proofErr w:type="spellStart"/>
      <w:r w:rsidRPr="00D8595D">
        <w:rPr>
          <w:lang w:val="en-ZA"/>
        </w:rPr>
        <w:t>Serven</w:t>
      </w:r>
      <w:proofErr w:type="spellEnd"/>
      <w:r w:rsidRPr="00D8595D">
        <w:rPr>
          <w:lang w:val="en-ZA"/>
        </w:rPr>
        <w:t xml:space="preserve"> (2004) find a positive but less robust relation with growth than for quantity, though they mention that correlation with quantity or the choice of quality indicators might could explain that the relationship of GDP growth with infrastructure quality is less pronounced than for infrastructure quantity. They apply their estimated model to historic data to estimate how much of past growth in Latin American countries could be contributed to infrastructure quantity and quality:</w:t>
      </w:r>
    </w:p>
    <w:p w14:paraId="75DB4CE1" w14:textId="77777777" w:rsidR="00C1195E" w:rsidRPr="00D901A6" w:rsidRDefault="00C1195E" w:rsidP="00C1195E">
      <w:pPr>
        <w:ind w:left="567" w:right="521"/>
        <w:rPr>
          <w:i/>
          <w:iCs/>
          <w:color w:val="FF0000"/>
          <w:lang w:val="en-ZA"/>
        </w:rPr>
      </w:pPr>
      <w:r w:rsidRPr="00D901A6">
        <w:rPr>
          <w:i/>
          <w:iCs/>
          <w:color w:val="FF0000"/>
          <w:lang w:val="en-ZA"/>
        </w:rPr>
        <w:t>“From these estimates, we can also assess the contribution of infrastructure development to growth across the regions in the world. For example, the average growth rate in Latin American countries increased by 2.8% per year in the period 1996-00 relative to the period 1981-85. Our empirical growth model predicts an increase of 2.5% in the growth rate – slightly short of the observed increase.</w:t>
      </w:r>
    </w:p>
    <w:p w14:paraId="79214B65" w14:textId="77777777" w:rsidR="00C1195E" w:rsidRDefault="00C1195E" w:rsidP="00C1195E">
      <w:pPr>
        <w:ind w:left="567" w:right="521"/>
        <w:rPr>
          <w:i/>
          <w:iCs/>
          <w:color w:val="FF0000"/>
          <w:lang w:val="en-ZA"/>
        </w:rPr>
      </w:pPr>
      <w:r w:rsidRPr="00D901A6">
        <w:rPr>
          <w:i/>
          <w:iCs/>
          <w:color w:val="FF0000"/>
          <w:lang w:val="en-ZA"/>
        </w:rPr>
        <w:lastRenderedPageBreak/>
        <w:t>During this period, the average increase in the synthetic index of infrastructure across Latin American countries exceeded 40% (with Chile’s increasing almost 60% during this period). On the other hand, the synthetic index of quality in 1996-00 was 30% lower than in 1981-85 period (with Brazil exhibiting the largest decrease). Using the estimated regression coefficients, we find that the faster accumulation in infrastructure stocks accounts for an increase in the growth rate of 0.9% per year. However, declining quality in the provision of infrastructure services explains a decrease in the growth rate of 0.2% per year. In sum, infrastructure development accounts for 0.7% of the acceleration of growth in Latin America in the period mentioned – about one-fourth of the actual increase.”</w:t>
      </w:r>
      <w:r>
        <w:rPr>
          <w:i/>
          <w:iCs/>
          <w:color w:val="FF0000"/>
          <w:lang w:val="en-ZA"/>
        </w:rPr>
        <w:t xml:space="preserve"> (Calderón and </w:t>
      </w:r>
      <w:proofErr w:type="spellStart"/>
      <w:r>
        <w:rPr>
          <w:i/>
          <w:iCs/>
          <w:color w:val="FF0000"/>
          <w:lang w:val="en-ZA"/>
        </w:rPr>
        <w:t>Servén</w:t>
      </w:r>
      <w:proofErr w:type="spellEnd"/>
      <w:r>
        <w:rPr>
          <w:i/>
          <w:iCs/>
          <w:color w:val="FF0000"/>
          <w:lang w:val="en-ZA"/>
        </w:rPr>
        <w:t>, 2004, p.19)</w:t>
      </w:r>
    </w:p>
    <w:p w14:paraId="0D56650B" w14:textId="77777777" w:rsidR="00C1195E" w:rsidRDefault="00C1195E" w:rsidP="00C1195E">
      <w:pPr>
        <w:rPr>
          <w:color w:val="FF0000"/>
        </w:rPr>
      </w:pPr>
      <w:r>
        <w:rPr>
          <w:lang w:val="en-ZA"/>
        </w:rPr>
        <w:t>T</w:t>
      </w:r>
      <w:r w:rsidRPr="00090AAC">
        <w:rPr>
          <w:lang w:val="en-ZA"/>
        </w:rPr>
        <w:t xml:space="preserve">he lesson from Calderon and </w:t>
      </w:r>
      <w:proofErr w:type="spellStart"/>
      <w:r w:rsidRPr="00090AAC">
        <w:rPr>
          <w:lang w:val="en-ZA"/>
        </w:rPr>
        <w:t>Serven</w:t>
      </w:r>
      <w:proofErr w:type="spellEnd"/>
      <w:r w:rsidRPr="00090AAC">
        <w:rPr>
          <w:lang w:val="en-ZA"/>
        </w:rPr>
        <w:t xml:space="preserve"> (2004) for the present study </w:t>
      </w:r>
      <w:r>
        <w:rPr>
          <w:lang w:val="en-ZA"/>
        </w:rPr>
        <w:t xml:space="preserve">is </w:t>
      </w:r>
      <w:r w:rsidRPr="00090AAC">
        <w:rPr>
          <w:lang w:val="en-ZA"/>
        </w:rPr>
        <w:t xml:space="preserve">that they prove that there is a quantitative effect, likely caused by the causal relationships between infrastructure and growth. This causal relationship, also </w:t>
      </w:r>
      <w:proofErr w:type="gramStart"/>
      <w:r w:rsidRPr="00090AAC">
        <w:rPr>
          <w:lang w:val="en-ZA"/>
        </w:rPr>
        <w:t>taking into account</w:t>
      </w:r>
      <w:proofErr w:type="gramEnd"/>
      <w:r w:rsidRPr="00090AAC">
        <w:rPr>
          <w:lang w:val="en-ZA"/>
        </w:rPr>
        <w:t xml:space="preserve"> quality of infrastructure, of course deals with access to infrastructure which gives access to </w:t>
      </w:r>
      <w:commentRangeStart w:id="3620"/>
      <w:r w:rsidRPr="00090AAC">
        <w:rPr>
          <w:lang w:val="en-ZA"/>
        </w:rPr>
        <w:t>markets, productive opportunities, and improved productivity</w:t>
      </w:r>
      <w:commentRangeEnd w:id="3620"/>
      <w:r>
        <w:rPr>
          <w:rStyle w:val="CommentReference"/>
          <w:rFonts w:eastAsiaTheme="minorEastAsia" w:cs="Times New Roman"/>
          <w:bCs/>
          <w:lang w:val="en-US"/>
        </w:rPr>
        <w:commentReference w:id="3620"/>
      </w:r>
      <w:r w:rsidRPr="00090AAC">
        <w:rPr>
          <w:lang w:val="en-ZA"/>
        </w:rPr>
        <w:t xml:space="preserve">. </w:t>
      </w:r>
    </w:p>
    <w:p w14:paraId="466F1A82" w14:textId="77777777" w:rsidR="00C1195E" w:rsidRDefault="00C1195E" w:rsidP="00C1195E">
      <w:pPr>
        <w:rPr>
          <w:color w:val="FF0000"/>
          <w:lang w:val="en-ZA"/>
        </w:rPr>
      </w:pPr>
      <w:r w:rsidRPr="00D8595D">
        <w:rPr>
          <w:lang w:val="en-ZA"/>
        </w:rPr>
        <w:t>However, to translate and quantify their results to the analysis of SDG gaps for South Africa only the road capital stock index can be useful,</w:t>
      </w:r>
      <w:r>
        <w:rPr>
          <w:color w:val="FF0000"/>
          <w:lang w:val="en-ZA"/>
        </w:rPr>
        <w:t xml:space="preserve"> but it is out of scope to estimate where South Africa would be </w:t>
      </w:r>
      <w:r>
        <w:rPr>
          <w:color w:val="FF0000"/>
          <w:highlight w:val="yellow"/>
          <w:lang w:val="en-ZA"/>
        </w:rPr>
        <w:t xml:space="preserve">in the </w:t>
      </w:r>
      <w:r w:rsidRPr="00B03BB9">
        <w:rPr>
          <w:color w:val="FF0000"/>
          <w:highlight w:val="yellow"/>
          <w:lang w:val="en-ZA"/>
        </w:rPr>
        <w:t xml:space="preserve">… </w:t>
      </w:r>
      <w:r>
        <w:rPr>
          <w:color w:val="FF0000"/>
          <w:highlight w:val="yellow"/>
          <w:lang w:val="en-ZA"/>
        </w:rPr>
        <w:t xml:space="preserve">percentile </w:t>
      </w:r>
      <w:r w:rsidRPr="00B03BB9">
        <w:rPr>
          <w:color w:val="FF0000"/>
          <w:highlight w:val="yellow"/>
          <w:lang w:val="en-ZA"/>
        </w:rPr>
        <w:t>on the road index…</w:t>
      </w:r>
      <w:r>
        <w:rPr>
          <w:color w:val="FF0000"/>
          <w:highlight w:val="yellow"/>
          <w:lang w:val="en-ZA"/>
        </w:rPr>
        <w:t xml:space="preserve"> unless published by Calderon and </w:t>
      </w:r>
      <w:proofErr w:type="spellStart"/>
      <w:r>
        <w:rPr>
          <w:color w:val="FF0000"/>
          <w:highlight w:val="yellow"/>
          <w:lang w:val="en-ZA"/>
        </w:rPr>
        <w:t>Serven</w:t>
      </w:r>
      <w:proofErr w:type="spellEnd"/>
      <w:r w:rsidRPr="00B03BB9">
        <w:rPr>
          <w:color w:val="FF0000"/>
          <w:highlight w:val="yellow"/>
          <w:lang w:val="en-ZA"/>
        </w:rPr>
        <w:t>.</w:t>
      </w:r>
      <w:r>
        <w:rPr>
          <w:color w:val="FF0000"/>
          <w:lang w:val="en-ZA"/>
        </w:rPr>
        <w:t xml:space="preserve"> </w:t>
      </w:r>
      <w:r w:rsidRPr="00C90902">
        <w:rPr>
          <w:color w:val="FF0000"/>
          <w:highlight w:val="yellow"/>
          <w:lang w:val="en-ZA"/>
        </w:rPr>
        <w:t>/?/</w:t>
      </w:r>
      <w:r>
        <w:rPr>
          <w:color w:val="FF0000"/>
          <w:lang w:val="en-ZA"/>
        </w:rPr>
        <w:t xml:space="preserve"> </w:t>
      </w:r>
      <w:r w:rsidRPr="00262C99">
        <w:rPr>
          <w:color w:val="FF0000"/>
          <w:highlight w:val="yellow"/>
          <w:lang w:val="en-ZA"/>
        </w:rPr>
        <w:t xml:space="preserve">We propose to replace it with </w:t>
      </w:r>
      <w:commentRangeStart w:id="3621"/>
      <w:r w:rsidRPr="00262C99">
        <w:rPr>
          <w:color w:val="FF0000"/>
          <w:highlight w:val="yellow"/>
          <w:lang w:val="en-ZA"/>
        </w:rPr>
        <w:t>a road access index</w:t>
      </w:r>
      <w:commentRangeEnd w:id="3621"/>
      <w:r>
        <w:rPr>
          <w:rStyle w:val="CommentReference"/>
          <w:rFonts w:eastAsiaTheme="minorEastAsia" w:cs="Times New Roman"/>
          <w:bCs/>
          <w:lang w:val="en-US"/>
        </w:rPr>
        <w:commentReference w:id="3621"/>
      </w:r>
      <w:r w:rsidRPr="00262C99">
        <w:rPr>
          <w:color w:val="FF0000"/>
          <w:highlight w:val="yellow"/>
          <w:lang w:val="en-ZA"/>
        </w:rPr>
        <w:t>….?!?</w:t>
      </w:r>
    </w:p>
    <w:p w14:paraId="2F58B9F4" w14:textId="003F33FB" w:rsidR="00C1195E" w:rsidRDefault="00C1195E" w:rsidP="00C1195E">
      <w:pPr>
        <w:rPr>
          <w:lang w:val="en-ZA"/>
        </w:rPr>
      </w:pPr>
      <w:r w:rsidRPr="00864CA6">
        <w:rPr>
          <w:lang w:val="en-ZA"/>
        </w:rPr>
        <w:t>The most significant issue with most literature about the impacts of infrastructure on total factor productivity (and labour productivity) is that they by great majority do not include water &amp; sanitation infrastructure, neither education.</w:t>
      </w:r>
      <w:r w:rsidRPr="00864CA6">
        <w:rPr>
          <w:rStyle w:val="FootnoteReference"/>
          <w:lang w:val="en-ZA"/>
        </w:rPr>
        <w:footnoteReference w:id="35"/>
      </w:r>
      <w:r w:rsidRPr="00864CA6">
        <w:rPr>
          <w:lang w:val="en-ZA"/>
        </w:rPr>
        <w:t xml:space="preserve"> </w:t>
      </w:r>
    </w:p>
    <w:p w14:paraId="25428873" w14:textId="41D39862" w:rsidR="005737B0" w:rsidRDefault="00144CE3" w:rsidP="00144CE3">
      <w:pPr>
        <w:pStyle w:val="Heading3"/>
        <w:rPr>
          <w:lang w:val="en-ZA"/>
        </w:rPr>
      </w:pPr>
      <w:bookmarkStart w:id="3622" w:name="_Toc124094974"/>
      <w:r>
        <w:rPr>
          <w:lang w:val="en-ZA"/>
        </w:rPr>
        <w:t>Discussion</w:t>
      </w:r>
      <w:bookmarkEnd w:id="3622"/>
    </w:p>
    <w:p w14:paraId="37A09184" w14:textId="0C741AE3" w:rsidR="00144CE3" w:rsidRDefault="00144CE3" w:rsidP="00144CE3">
      <w:pPr>
        <w:rPr>
          <w:color w:val="FF0000"/>
          <w:lang w:val="en-ZA"/>
        </w:rPr>
      </w:pPr>
      <w:r>
        <w:rPr>
          <w:color w:val="FF0000"/>
          <w:lang w:val="en-ZA"/>
        </w:rPr>
        <w:t>CALDERON AND SERVEN ALSO MAKE a CRITICAL NOTE ABOUT THEIR FINDINGS:</w:t>
      </w:r>
    </w:p>
    <w:p w14:paraId="25FB54F0" w14:textId="77777777" w:rsidR="00144CE3" w:rsidRPr="00E86085" w:rsidRDefault="00144CE3" w:rsidP="00144CE3">
      <w:pPr>
        <w:ind w:left="567" w:right="521"/>
        <w:rPr>
          <w:i/>
          <w:iCs/>
          <w:color w:val="FF0000"/>
          <w:lang w:val="en-ZA"/>
        </w:rPr>
      </w:pPr>
      <w:r w:rsidRPr="00E86085">
        <w:rPr>
          <w:i/>
          <w:iCs/>
          <w:color w:val="FF0000"/>
          <w:lang w:val="en-ZA"/>
        </w:rPr>
        <w:t xml:space="preserve">“While the magnitude of these growth effects is quite substantial, we should keep in mind that they refer to the long run, and that transition toward the increased level of infrastructure stocks assumed in these calculations would demand </w:t>
      </w:r>
      <w:proofErr w:type="gramStart"/>
      <w:r w:rsidRPr="00E86085">
        <w:rPr>
          <w:i/>
          <w:iCs/>
          <w:color w:val="FF0000"/>
          <w:lang w:val="en-ZA"/>
        </w:rPr>
        <w:t>large sustained</w:t>
      </w:r>
      <w:proofErr w:type="gramEnd"/>
      <w:r w:rsidRPr="00E86085">
        <w:rPr>
          <w:i/>
          <w:iCs/>
          <w:color w:val="FF0000"/>
          <w:lang w:val="en-ZA"/>
        </w:rPr>
        <w:t xml:space="preserve"> increases in infrastructure investment – particularly in the scenario of catch-up with the East Asia median country. This would likely pose tough policy choices to the authorities, as they would have to reconcile these large investment increases with the maintenance of adequate spending on other growth-enhancing items (such as education) while at the same time preserving macroeconomic stability and keeping in check the overall burden of government, which in light of our regression results are also significant drivers of long-run growth.” (Calderón and </w:t>
      </w:r>
      <w:proofErr w:type="spellStart"/>
      <w:r w:rsidRPr="00E86085">
        <w:rPr>
          <w:i/>
          <w:iCs/>
          <w:color w:val="FF0000"/>
          <w:lang w:val="en-ZA"/>
        </w:rPr>
        <w:t>Servén</w:t>
      </w:r>
      <w:proofErr w:type="spellEnd"/>
      <w:r w:rsidRPr="00E86085">
        <w:rPr>
          <w:i/>
          <w:iCs/>
          <w:color w:val="FF0000"/>
          <w:lang w:val="en-ZA"/>
        </w:rPr>
        <w:t>, 2004, p.21)</w:t>
      </w:r>
    </w:p>
    <w:p w14:paraId="35F648D0" w14:textId="77777777" w:rsidR="00144CE3" w:rsidRDefault="00144CE3" w:rsidP="00144CE3">
      <w:pPr>
        <w:rPr>
          <w:color w:val="FF0000"/>
          <w:lang w:val="en-ZA"/>
        </w:rPr>
      </w:pPr>
      <w:r>
        <w:rPr>
          <w:color w:val="FF0000"/>
          <w:lang w:val="en-ZA"/>
        </w:rPr>
        <w:t>The underlying but not analysed principle might be that the observed relation between infrastructure and growth depends on infrastructure investment that has been timely, meaning on average, applied wisely – due to financial and political constraints. For instance, we think that it would be hard to imagine stable long-term growth if one would trade-off at a large-scale infrastructure investment with spending on education.</w:t>
      </w:r>
    </w:p>
    <w:p w14:paraId="6D89B23A" w14:textId="0441B923" w:rsidR="00144CE3" w:rsidDel="002F5C92" w:rsidRDefault="00144CE3" w:rsidP="003157AD">
      <w:pPr>
        <w:rPr>
          <w:del w:id="3623" w:author="Jules Schers [2]" w:date="2023-02-02T17:03:00Z"/>
          <w:color w:val="FF0000"/>
          <w:lang w:val="en-ZA"/>
        </w:rPr>
      </w:pPr>
    </w:p>
    <w:p w14:paraId="77876AB4" w14:textId="044E5ED2" w:rsidR="00144CE3" w:rsidRPr="00C1195E" w:rsidDel="002F5C92" w:rsidRDefault="00144CE3" w:rsidP="003157AD">
      <w:pPr>
        <w:rPr>
          <w:del w:id="3624" w:author="Jules Schers [2]" w:date="2023-02-02T17:03:00Z"/>
          <w:color w:val="FF0000"/>
          <w:lang w:val="en-ZA"/>
        </w:rPr>
      </w:pPr>
    </w:p>
    <w:p w14:paraId="60B2D4E9" w14:textId="19F1D059" w:rsidR="005737B0" w:rsidRPr="00C1195E" w:rsidRDefault="00045E25" w:rsidP="005737B0">
      <w:pPr>
        <w:pStyle w:val="Heading1"/>
      </w:pPr>
      <w:del w:id="3625" w:author="Jules Schers [2]" w:date="2023-02-02T17:03:00Z">
        <w:r w:rsidDel="002F5C92">
          <w:br w:type="column"/>
        </w:r>
      </w:del>
      <w:bookmarkStart w:id="3626" w:name="_Toc124094975"/>
      <w:r w:rsidR="00C1195E" w:rsidRPr="00C1195E">
        <w:t xml:space="preserve">Annex B. </w:t>
      </w:r>
      <w:r w:rsidR="005737B0" w:rsidRPr="00C1195E">
        <w:t>Scenario assumption</w:t>
      </w:r>
      <w:r w:rsidR="00C1195E" w:rsidRPr="00C1195E">
        <w:t xml:space="preserve"> deta</w:t>
      </w:r>
      <w:r w:rsidR="00C1195E">
        <w:t>ils</w:t>
      </w:r>
      <w:bookmarkEnd w:id="3626"/>
    </w:p>
    <w:p w14:paraId="084CCD46" w14:textId="0CAA2C87" w:rsidR="007E08CB" w:rsidRPr="007E55D8" w:rsidRDefault="007E08CB" w:rsidP="007E08CB">
      <w:pPr>
        <w:pStyle w:val="Heading2"/>
      </w:pPr>
      <w:bookmarkStart w:id="3627" w:name="_Toc118665754"/>
      <w:bookmarkStart w:id="3628" w:name="_Toc124094976"/>
      <w:r>
        <w:t xml:space="preserve">B.1 Total factor </w:t>
      </w:r>
      <w:r w:rsidRPr="007E55D8">
        <w:t>productivity gains</w:t>
      </w:r>
      <w:r>
        <w:t xml:space="preserve"> from </w:t>
      </w:r>
      <w:commentRangeStart w:id="3629"/>
      <w:r>
        <w:t>infrastructure investment in South Africa</w:t>
      </w:r>
      <w:commentRangeEnd w:id="3629"/>
      <w:r>
        <w:rPr>
          <w:rStyle w:val="CommentReference"/>
          <w:rFonts w:ascii="Times New Roman" w:eastAsiaTheme="minorEastAsia" w:hAnsi="Times New Roman" w:cs="Times New Roman"/>
          <w:bCs/>
          <w:color w:val="auto"/>
          <w:lang w:val="en-US"/>
        </w:rPr>
        <w:commentReference w:id="3629"/>
      </w:r>
      <w:bookmarkEnd w:id="3627"/>
      <w:bookmarkEnd w:id="3628"/>
    </w:p>
    <w:p w14:paraId="056B9FF2" w14:textId="77777777" w:rsidR="007E08CB" w:rsidRDefault="007E08CB" w:rsidP="007E08CB">
      <w:r>
        <w:t xml:space="preserve">The factors on which productivity impacts could be calibrated </w:t>
      </w:r>
      <w:r w:rsidRPr="004E204C">
        <w:t>includ</w:t>
      </w:r>
      <w:r>
        <w:t>e</w:t>
      </w:r>
      <w:r w:rsidRPr="004E204C">
        <w:t xml:space="preserve"> past expenditure in the sector, average annual growth of sectoral GDP over the past 10 years, and the share of the sector in new infrastructure investment.</w:t>
      </w:r>
    </w:p>
    <w:p w14:paraId="0CE3AC28" w14:textId="77777777" w:rsidR="007E08CB" w:rsidRDefault="007E08CB" w:rsidP="007E08CB">
      <w:proofErr w:type="spellStart"/>
      <w:r>
        <w:t>Fedderke</w:t>
      </w:r>
      <w:proofErr w:type="spellEnd"/>
      <w:r>
        <w:t xml:space="preserve"> and </w:t>
      </w:r>
      <w:proofErr w:type="spellStart"/>
      <w:r>
        <w:t>Bogetic</w:t>
      </w:r>
      <w:proofErr w:type="spellEnd"/>
      <w:r>
        <w:t xml:space="preserve"> (2009)</w:t>
      </w:r>
      <w:r w:rsidRPr="005966B2">
        <w:rPr>
          <w:rStyle w:val="FootnoteReference"/>
          <w:b/>
          <w:bCs/>
          <w:color w:val="FF0000"/>
          <w:highlight w:val="yellow"/>
        </w:rPr>
        <w:t xml:space="preserve"> </w:t>
      </w:r>
      <w:r w:rsidRPr="005966B2">
        <w:rPr>
          <w:rStyle w:val="FootnoteReference"/>
          <w:b/>
          <w:bCs/>
          <w:color w:val="FF0000"/>
          <w:highlight w:val="yellow"/>
        </w:rPr>
        <w:footnoteReference w:id="36"/>
      </w:r>
      <w:r w:rsidRPr="005966B2">
        <w:rPr>
          <w:color w:val="FF0000"/>
          <w:highlight w:val="yellow"/>
        </w:rPr>
        <w:t xml:space="preserve"> </w:t>
      </w:r>
      <w:r w:rsidRPr="005966B2">
        <w:rPr>
          <w:color w:val="FF0000"/>
          <w:highlight w:val="yellow"/>
          <w:vertAlign w:val="superscript"/>
        </w:rPr>
        <w:t>(add to ref list!)</w:t>
      </w:r>
      <w:r>
        <w:t xml:space="preserve"> present one of the rare elaborate studies for South Africa on the relationship between infrastructure investment and manufacturing sector labour productivity, and on Total Factor Productivity (TFP). Their study finds that after correction for endogeneity between productivity measures and infrastructure a significant positive impact is found for the latter on the former. The disadvantage of their study is that their estimate only considers impacts on what could be called industry and manufacturing sectors, requiring additional assumptions to translate their estimates to national TFP growth values is therefore complicated.</w:t>
      </w:r>
    </w:p>
    <w:p w14:paraId="7D9A456D" w14:textId="07367177" w:rsidR="005737B0" w:rsidRDefault="007E08CB" w:rsidP="007E08CB">
      <w:pPr>
        <w:pStyle w:val="Heading2"/>
        <w:rPr>
          <w:lang w:val="en-US"/>
        </w:rPr>
      </w:pPr>
      <w:bookmarkStart w:id="3630" w:name="_Toc124094977"/>
      <w:r>
        <w:rPr>
          <w:lang w:val="en-US"/>
        </w:rPr>
        <w:t xml:space="preserve">B.3 </w:t>
      </w:r>
      <w:r w:rsidR="0052388E">
        <w:rPr>
          <w:lang w:val="en-US"/>
        </w:rPr>
        <w:t>Assumptions for Transport sector</w:t>
      </w:r>
      <w:bookmarkEnd w:id="3630"/>
    </w:p>
    <w:p w14:paraId="3D57C236" w14:textId="169DD28F" w:rsidR="0052388E" w:rsidRDefault="0052388E" w:rsidP="0052388E">
      <w:pPr>
        <w:rPr>
          <w:lang w:val="en-US"/>
        </w:rPr>
      </w:pPr>
      <w:r>
        <w:rPr>
          <w:lang w:val="en-US"/>
        </w:rPr>
        <w:t>…</w:t>
      </w:r>
    </w:p>
    <w:p w14:paraId="7FA434FE" w14:textId="77777777" w:rsidR="001A4921" w:rsidRDefault="001A4921" w:rsidP="007E08CB">
      <w:pPr>
        <w:pStyle w:val="Heading3"/>
        <w:rPr>
          <w:lang w:val="en-ZA"/>
        </w:rPr>
      </w:pPr>
      <w:bookmarkStart w:id="3631" w:name="_Toc118665727"/>
      <w:bookmarkStart w:id="3632" w:name="_Toc124094978"/>
      <w:commentRangeStart w:id="3633"/>
      <w:r>
        <w:rPr>
          <w:lang w:val="en-ZA"/>
        </w:rPr>
        <w:t>Introduction</w:t>
      </w:r>
      <w:commentRangeEnd w:id="3633"/>
      <w:r>
        <w:rPr>
          <w:rStyle w:val="CommentReference"/>
          <w:rFonts w:ascii="Times New Roman" w:eastAsiaTheme="minorEastAsia" w:hAnsi="Times New Roman" w:cs="Times New Roman"/>
          <w:bCs/>
          <w:color w:val="auto"/>
          <w:lang w:val="en-US"/>
        </w:rPr>
        <w:commentReference w:id="3633"/>
      </w:r>
      <w:bookmarkEnd w:id="3631"/>
      <w:bookmarkEnd w:id="3632"/>
    </w:p>
    <w:p w14:paraId="5FE03721" w14:textId="77777777" w:rsidR="00E97FD5" w:rsidRDefault="001A4921" w:rsidP="001A4921">
      <w:r>
        <w:t xml:space="preserve">Internationally, </w:t>
      </w:r>
      <w:proofErr w:type="gramStart"/>
      <w:r>
        <w:t>grey</w:t>
      </w:r>
      <w:proofErr w:type="gramEnd"/>
      <w:r>
        <w:t xml:space="preserve"> and scientific literature mostly finds positive impacts on GDP growth for infrastructure investments, but there is no unanimous picture about the size of these impacts (Binder and Smith , 1996; </w:t>
      </w:r>
      <w:r w:rsidRPr="000723C1">
        <w:rPr>
          <w:color w:val="FF0000"/>
          <w:highlight w:val="yellow"/>
        </w:rPr>
        <w:t>add more… see Julie’s global SDG gap report</w:t>
      </w:r>
      <w:r>
        <w:t>). Sometimes this is related to methodological differences in estimation methods (</w:t>
      </w:r>
      <w:proofErr w:type="spellStart"/>
      <w:r>
        <w:t>Fedderke</w:t>
      </w:r>
      <w:proofErr w:type="spellEnd"/>
      <w:r>
        <w:t xml:space="preserve"> and </w:t>
      </w:r>
      <w:proofErr w:type="spellStart"/>
      <w:r>
        <w:t>Bogetic</w:t>
      </w:r>
      <w:proofErr w:type="spellEnd"/>
      <w:r>
        <w:t xml:space="preserve">, 2009), but it also lies in the line of expectations that macro-economic impacts of infrastructure depend on local contexts and set-ups. </w:t>
      </w:r>
    </w:p>
    <w:p w14:paraId="5991F6CC" w14:textId="165F44D4" w:rsidR="001A4921" w:rsidRDefault="001A4921" w:rsidP="001A4921">
      <w:r>
        <w:t>For example, Wang et al (2021) find a complicated non-linear relationship between transport infrastructure investment and Total Factor Productivity growth for different cities in China. They relate this to local differences in circumstances for, and implementation of, infrastructure investments. Nevertheless, this section presents a methodology to overcome this ambiguity about the order of magnitude of transport infrastructure investment impacts on macro-economic development, based on a limited number of advanced studies on this topic.</w:t>
      </w:r>
    </w:p>
    <w:p w14:paraId="4FB5DA22" w14:textId="77777777" w:rsidR="001A4921" w:rsidRDefault="001A4921" w:rsidP="001A4921">
      <w:r>
        <w:t>T</w:t>
      </w:r>
      <w:commentRangeStart w:id="3634"/>
      <w:r w:rsidRPr="00774AD2">
        <w:rPr>
          <w:lang w:val="en-ZA"/>
        </w:rPr>
        <w:t xml:space="preserve">he </w:t>
      </w:r>
      <w:r>
        <w:rPr>
          <w:lang w:val="en-ZA"/>
        </w:rPr>
        <w:t>Transport Sector R</w:t>
      </w:r>
      <w:r w:rsidRPr="00774AD2">
        <w:rPr>
          <w:lang w:val="en-ZA"/>
        </w:rPr>
        <w:t xml:space="preserve">eport </w:t>
      </w:r>
      <w:r>
        <w:rPr>
          <w:lang w:val="en-ZA"/>
        </w:rPr>
        <w:t xml:space="preserve">underlined that South Africa is facing </w:t>
      </w:r>
      <w:r w:rsidRPr="00774AD2">
        <w:rPr>
          <w:lang w:val="en-ZA"/>
        </w:rPr>
        <w:t xml:space="preserve">problems with </w:t>
      </w:r>
      <w:r>
        <w:rPr>
          <w:lang w:val="en-ZA"/>
        </w:rPr>
        <w:t xml:space="preserve">both the quantity and the </w:t>
      </w:r>
      <w:r w:rsidRPr="00774AD2">
        <w:rPr>
          <w:lang w:val="en-ZA"/>
        </w:rPr>
        <w:t>quality of roads</w:t>
      </w:r>
      <w:r>
        <w:rPr>
          <w:lang w:val="en-ZA"/>
        </w:rPr>
        <w:t xml:space="preserve">. The quality impact is often related to past shortcomings in maintenance of transport infrastructure and could be a reason to base macro-economic impacts on the measures used </w:t>
      </w:r>
      <w:r w:rsidRPr="00774AD2">
        <w:rPr>
          <w:lang w:val="en-ZA"/>
        </w:rPr>
        <w:t>for measur</w:t>
      </w:r>
      <w:r>
        <w:rPr>
          <w:lang w:val="en-ZA"/>
        </w:rPr>
        <w:t xml:space="preserve">ing </w:t>
      </w:r>
      <w:r w:rsidRPr="00774AD2">
        <w:rPr>
          <w:lang w:val="en-ZA"/>
        </w:rPr>
        <w:t>SDG</w:t>
      </w:r>
      <w:r>
        <w:rPr>
          <w:lang w:val="en-ZA"/>
        </w:rPr>
        <w:t xml:space="preserve"> impacts. However</w:t>
      </w:r>
      <w:r w:rsidRPr="00774AD2">
        <w:rPr>
          <w:lang w:val="en-ZA"/>
        </w:rPr>
        <w:t xml:space="preserve">, </w:t>
      </w:r>
      <w:r>
        <w:rPr>
          <w:lang w:val="en-ZA"/>
        </w:rPr>
        <w:t xml:space="preserve">from the </w:t>
      </w:r>
      <w:r w:rsidRPr="00774AD2">
        <w:rPr>
          <w:lang w:val="en-ZA"/>
        </w:rPr>
        <w:t xml:space="preserve">literature there is no </w:t>
      </w:r>
      <w:r>
        <w:rPr>
          <w:lang w:val="en-ZA"/>
        </w:rPr>
        <w:t xml:space="preserve">clear </w:t>
      </w:r>
      <w:r w:rsidRPr="00774AD2">
        <w:rPr>
          <w:lang w:val="en-ZA"/>
        </w:rPr>
        <w:t xml:space="preserve">method for </w:t>
      </w:r>
      <w:r>
        <w:rPr>
          <w:lang w:val="en-ZA"/>
        </w:rPr>
        <w:t>linking impacts on macro-economic drivers to accessibility or road quality aspects.</w:t>
      </w:r>
      <w:r w:rsidRPr="00774AD2">
        <w:rPr>
          <w:lang w:val="en-ZA"/>
        </w:rPr>
        <w:t xml:space="preserve"> </w:t>
      </w:r>
      <w:r>
        <w:rPr>
          <w:lang w:val="en-ZA"/>
        </w:rPr>
        <w:t xml:space="preserve">Therefore, this chapter sticks to the use of </w:t>
      </w:r>
      <w:r w:rsidRPr="00774AD2">
        <w:rPr>
          <w:lang w:val="en-ZA"/>
        </w:rPr>
        <w:t xml:space="preserve">more </w:t>
      </w:r>
      <w:r>
        <w:rPr>
          <w:lang w:val="en-ZA"/>
        </w:rPr>
        <w:t xml:space="preserve">conventional </w:t>
      </w:r>
      <w:r w:rsidRPr="00774AD2">
        <w:rPr>
          <w:lang w:val="en-ZA"/>
        </w:rPr>
        <w:t>approaches</w:t>
      </w:r>
      <w:r>
        <w:rPr>
          <w:lang w:val="en-ZA"/>
        </w:rPr>
        <w:t>, namely</w:t>
      </w:r>
      <w:r w:rsidRPr="00774AD2">
        <w:rPr>
          <w:lang w:val="en-ZA"/>
        </w:rPr>
        <w:t xml:space="preserve"> linking growth impacts to the extension of road, rail, and other networks </w:t>
      </w:r>
      <w:r>
        <w:rPr>
          <w:lang w:val="en-ZA"/>
        </w:rPr>
        <w:t>- are</w:t>
      </w:r>
      <w:r w:rsidRPr="00774AD2">
        <w:rPr>
          <w:lang w:val="en-ZA"/>
        </w:rPr>
        <w:t xml:space="preserve"> preferable.</w:t>
      </w:r>
      <w:commentRangeEnd w:id="3634"/>
      <w:r w:rsidRPr="00774AD2">
        <w:rPr>
          <w:rStyle w:val="CommentReference"/>
          <w:rFonts w:eastAsiaTheme="minorEastAsia" w:cs="Times New Roman"/>
          <w:bCs/>
          <w:lang w:val="en-US"/>
        </w:rPr>
        <w:commentReference w:id="3634"/>
      </w:r>
      <w:r w:rsidRPr="00774AD2">
        <w:rPr>
          <w:rStyle w:val="FootnoteReference"/>
          <w:lang w:val="en-ZA"/>
        </w:rPr>
        <w:footnoteReference w:id="37"/>
      </w:r>
      <w:r>
        <w:rPr>
          <w:lang w:val="en-ZA"/>
        </w:rPr>
        <w:t xml:space="preserve"> Nevertheless, due</w:t>
      </w:r>
      <w:r w:rsidRPr="00454DB4">
        <w:t xml:space="preserve"> to </w:t>
      </w:r>
      <w:r>
        <w:t xml:space="preserve">a </w:t>
      </w:r>
      <w:r w:rsidRPr="00454DB4">
        <w:t>lack of literature about growth impacts of especially bus infrastructure</w:t>
      </w:r>
      <w:r>
        <w:t xml:space="preserve"> and to a lesser extent </w:t>
      </w:r>
      <w:r w:rsidRPr="00454DB4">
        <w:t>rail</w:t>
      </w:r>
      <w:r>
        <w:t xml:space="preserve"> extension</w:t>
      </w:r>
      <w:r w:rsidRPr="00454DB4">
        <w:t xml:space="preserve">, </w:t>
      </w:r>
      <w:r>
        <w:t>a</w:t>
      </w:r>
      <w:r w:rsidRPr="00454DB4">
        <w:t xml:space="preserve"> simplifying assumption </w:t>
      </w:r>
      <w:r>
        <w:t xml:space="preserve">has been </w:t>
      </w:r>
      <w:r w:rsidRPr="00454DB4">
        <w:t xml:space="preserve">made </w:t>
      </w:r>
      <w:r>
        <w:t xml:space="preserve">to quantify macro-economic impacts of these two types of transport infrastructure. </w:t>
      </w:r>
    </w:p>
    <w:p w14:paraId="3FA387F9" w14:textId="21EBDA16" w:rsidR="001A4921" w:rsidRDefault="001A4921" w:rsidP="001A4921">
      <w:pPr>
        <w:rPr>
          <w:color w:val="FF0000"/>
        </w:rPr>
      </w:pPr>
      <w:r w:rsidRPr="001A4921">
        <w:rPr>
          <w:color w:val="FF0000"/>
          <w:highlight w:val="yellow"/>
        </w:rPr>
        <w:lastRenderedPageBreak/>
        <w:t>The solutions to quantify impacts on macro-economic drivers for rail and BRT networks presented in this section can be summarized as …</w:t>
      </w:r>
    </w:p>
    <w:p w14:paraId="701A459F" w14:textId="3AEDD77A" w:rsidR="00DB74B4" w:rsidRDefault="00DB74B4" w:rsidP="001A4921">
      <w:pPr>
        <w:rPr>
          <w:color w:val="FF0000"/>
        </w:rPr>
      </w:pPr>
    </w:p>
    <w:p w14:paraId="5B786494" w14:textId="77777777" w:rsidR="00DB74B4" w:rsidRPr="003C0052" w:rsidRDefault="00DB74B4" w:rsidP="007E08CB">
      <w:pPr>
        <w:pStyle w:val="Heading3"/>
      </w:pPr>
      <w:bookmarkStart w:id="3635" w:name="_Toc124094979"/>
      <w:r>
        <w:t>Approach for urban access and safety</w:t>
      </w:r>
      <w:bookmarkEnd w:id="3635"/>
    </w:p>
    <w:p w14:paraId="34B770A9" w14:textId="77777777" w:rsidR="00DB74B4" w:rsidRDefault="00DB74B4" w:rsidP="00DB74B4">
      <w:r w:rsidRPr="00EE4DE7">
        <w:t xml:space="preserve">The studies on which we base our quantitative link between transport infrastructure development and impacts on macro-economic drivers of growth are </w:t>
      </w:r>
      <w:proofErr w:type="spellStart"/>
      <w:r w:rsidRPr="00EE4DE7">
        <w:t>Fedderke</w:t>
      </w:r>
      <w:proofErr w:type="spellEnd"/>
      <w:r w:rsidRPr="00EE4DE7">
        <w:t xml:space="preserve"> and </w:t>
      </w:r>
      <w:proofErr w:type="spellStart"/>
      <w:r w:rsidRPr="00EE4DE7">
        <w:t>Bogetic</w:t>
      </w:r>
      <w:proofErr w:type="spellEnd"/>
      <w:r w:rsidRPr="00EE4DE7">
        <w:t xml:space="preserve"> (2009), who estimated growth impacts from infrastructure for South Africa, and Calderón and </w:t>
      </w:r>
      <w:proofErr w:type="spellStart"/>
      <w:r w:rsidRPr="00EE4DE7">
        <w:t>Servén</w:t>
      </w:r>
      <w:proofErr w:type="spellEnd"/>
      <w:r w:rsidRPr="00EE4DE7">
        <w:t xml:space="preserve"> (2004)</w:t>
      </w:r>
      <w:r>
        <w:t xml:space="preserve"> who evaluate whether and how much </w:t>
      </w:r>
      <w:r w:rsidRPr="000723C1">
        <w:t xml:space="preserve">quantity and quality of main infrastructures have affected growth and inequality in especially Latin American and East Asian countries. Several studies discuss how road infrastructure could contribute to long term the macro-economic growth (Calderón and </w:t>
      </w:r>
      <w:proofErr w:type="spellStart"/>
      <w:r w:rsidRPr="000723C1">
        <w:t>Servén</w:t>
      </w:r>
      <w:proofErr w:type="spellEnd"/>
      <w:r w:rsidRPr="000723C1">
        <w:t xml:space="preserve">, 2004; </w:t>
      </w:r>
      <w:proofErr w:type="spellStart"/>
      <w:r w:rsidRPr="000723C1">
        <w:t>Fedderke</w:t>
      </w:r>
      <w:proofErr w:type="spellEnd"/>
      <w:r w:rsidRPr="000723C1">
        <w:t xml:space="preserve"> and </w:t>
      </w:r>
      <w:proofErr w:type="spellStart"/>
      <w:r w:rsidRPr="000723C1">
        <w:t>Bogetic</w:t>
      </w:r>
      <w:proofErr w:type="spellEnd"/>
      <w:r w:rsidRPr="000723C1">
        <w:t xml:space="preserve">, 2009; </w:t>
      </w:r>
      <w:proofErr w:type="spellStart"/>
      <w:r w:rsidRPr="000723C1">
        <w:t>Fedderke</w:t>
      </w:r>
      <w:proofErr w:type="spellEnd"/>
      <w:r w:rsidRPr="000723C1">
        <w:t xml:space="preserve"> and Garlick, 2008), e.g. following from reduced transport time and costs, increased safety and educational participation, and improved access to markets.</w:t>
      </w:r>
      <w:r w:rsidRPr="000723C1">
        <w:rPr>
          <w:rStyle w:val="FootnoteReference"/>
        </w:rPr>
        <w:footnoteReference w:id="38"/>
      </w:r>
      <w:r w:rsidRPr="000723C1">
        <w:t xml:space="preserve"> However, </w:t>
      </w:r>
      <w:r>
        <w:t xml:space="preserve">the services obtained from transport infrastructure </w:t>
      </w:r>
      <w:r w:rsidRPr="000723C1">
        <w:t xml:space="preserve">are </w:t>
      </w:r>
      <w:r>
        <w:t xml:space="preserve">often </w:t>
      </w:r>
      <w:r w:rsidRPr="000723C1">
        <w:t>difficult to quantify, especially at the large national scale of our current analysis.</w:t>
      </w:r>
      <w:r w:rsidRPr="000723C1">
        <w:rPr>
          <w:rStyle w:val="FootnoteReference"/>
        </w:rPr>
        <w:footnoteReference w:id="39"/>
      </w:r>
      <w:r w:rsidRPr="000723C1">
        <w:t xml:space="preserve"> </w:t>
      </w:r>
      <w:r>
        <w:t xml:space="preserve">Similar to Calderón and </w:t>
      </w:r>
      <w:proofErr w:type="spellStart"/>
      <w:r>
        <w:t>Servén</w:t>
      </w:r>
      <w:proofErr w:type="spellEnd"/>
      <w:r>
        <w:t xml:space="preserve"> we therefore use road extension as a proxy for GDP growth related to such improved transport services. </w:t>
      </w:r>
    </w:p>
    <w:p w14:paraId="7C69D6A3" w14:textId="77777777" w:rsidR="00DB74B4" w:rsidRDefault="00DB74B4" w:rsidP="00DB74B4">
      <w:r>
        <w:t>Another consideration to be aware of is that a large part of the improvements analysed in the Transport Sector Report concerns improvement of existing roads. Nevertheless, the investments proposed would turn (or return) these roads to being all-weather roads, and they will therefore be counted as extensions of the South African road network.</w:t>
      </w:r>
      <w:r>
        <w:rPr>
          <w:rStyle w:val="FootnoteReference"/>
        </w:rPr>
        <w:footnoteReference w:id="40"/>
      </w:r>
      <w:r>
        <w:t xml:space="preserve"> The quantification of impacts of increased transport infrastructure on macro-economic drivers is therefore limited to the estimation of productivity impacts of expansion of physical infrastructure (summarized in </w:t>
      </w:r>
      <w:r>
        <w:fldChar w:fldCharType="begin"/>
      </w:r>
      <w:r>
        <w:instrText xml:space="preserve"> REF _Ref114824894 \h </w:instrText>
      </w:r>
      <w:r>
        <w:fldChar w:fldCharType="separate"/>
      </w:r>
      <w:r>
        <w:t xml:space="preserve">Table </w:t>
      </w:r>
      <w:r>
        <w:rPr>
          <w:noProof/>
        </w:rPr>
        <w:t>3</w:t>
      </w:r>
      <w:r>
        <w:noBreakHyphen/>
      </w:r>
      <w:r>
        <w:rPr>
          <w:noProof/>
        </w:rPr>
        <w:t>2</w:t>
      </w:r>
      <w:r>
        <w:fldChar w:fldCharType="end"/>
      </w:r>
      <w:r>
        <w:t xml:space="preserve">), with additional productivity gains to be derived from estimates of time gains in urban transport. </w:t>
      </w:r>
    </w:p>
    <w:p w14:paraId="035C23DA" w14:textId="77777777" w:rsidR="00DB74B4" w:rsidRPr="00917A4A" w:rsidRDefault="00DB74B4" w:rsidP="00DB74B4">
      <w:pPr>
        <w:rPr>
          <w:color w:val="FF0000"/>
        </w:rPr>
      </w:pPr>
      <w:r w:rsidRPr="00917A4A">
        <w:rPr>
          <w:color w:val="FF0000"/>
        </w:rPr>
        <w:t xml:space="preserve">The accessibility parameter used in the Transport Sector Report suffered from a lack of granularity in data and modelling. The report therefore does not acknowledge that in many cases rail investments not only add rail networks but also re-create rail networks, while the accessibility impact of BRT </w:t>
      </w:r>
      <w:commentRangeStart w:id="3636"/>
      <w:r w:rsidRPr="00917A4A">
        <w:rPr>
          <w:color w:val="FF0000"/>
        </w:rPr>
        <w:t xml:space="preserve">could not be modelled with sufficient detail </w:t>
      </w:r>
      <w:commentRangeEnd w:id="3636"/>
      <w:r>
        <w:rPr>
          <w:rStyle w:val="CommentReference"/>
          <w:rFonts w:eastAsiaTheme="minorEastAsia" w:cs="Times New Roman"/>
          <w:bCs/>
          <w:lang w:val="en-US"/>
        </w:rPr>
        <w:commentReference w:id="3636"/>
      </w:r>
      <w:r w:rsidRPr="00917A4A">
        <w:rPr>
          <w:color w:val="FF0000"/>
        </w:rPr>
        <w:t xml:space="preserve">given data constraints. For this reason, we assumed that the extension of rail and BRT networks should have a similar </w:t>
      </w:r>
      <w:r>
        <w:rPr>
          <w:color w:val="FF0000"/>
        </w:rPr>
        <w:t xml:space="preserve">type of </w:t>
      </w:r>
      <w:r w:rsidRPr="00917A4A">
        <w:rPr>
          <w:color w:val="FF0000"/>
        </w:rPr>
        <w:t>impact as the extension of urban roads.</w:t>
      </w:r>
    </w:p>
    <w:p w14:paraId="00D826C2" w14:textId="77777777" w:rsidR="00DB74B4" w:rsidRDefault="00DB74B4" w:rsidP="00DB74B4">
      <w:r>
        <w:t xml:space="preserve">Here we discuss how  the productivity impacts are obtained per category of scenario impacts (see </w:t>
      </w:r>
      <w:r>
        <w:fldChar w:fldCharType="begin"/>
      </w:r>
      <w:r>
        <w:instrText xml:space="preserve"> REF _Ref114824894 \h </w:instrText>
      </w:r>
      <w:r>
        <w:fldChar w:fldCharType="separate"/>
      </w:r>
      <w:r>
        <w:t xml:space="preserve">Table </w:t>
      </w:r>
      <w:r>
        <w:rPr>
          <w:noProof/>
        </w:rPr>
        <w:t>3</w:t>
      </w:r>
      <w:r>
        <w:noBreakHyphen/>
      </w:r>
      <w:r>
        <w:rPr>
          <w:noProof/>
        </w:rPr>
        <w:t>2</w:t>
      </w:r>
      <w:r>
        <w:fldChar w:fldCharType="end"/>
      </w:r>
      <w:r>
        <w:t xml:space="preserve"> before).</w:t>
      </w:r>
    </w:p>
    <w:p w14:paraId="7F539BAB" w14:textId="77777777" w:rsidR="00DB74B4" w:rsidRPr="00DB74B4" w:rsidRDefault="00DB74B4" w:rsidP="007E08CB">
      <w:pPr>
        <w:pStyle w:val="Heading3"/>
      </w:pPr>
      <w:bookmarkStart w:id="3637" w:name="_Toc118665714"/>
      <w:bookmarkStart w:id="3638" w:name="_Toc124094980"/>
      <w:r w:rsidRPr="00DB74B4">
        <w:t xml:space="preserve">Scenarios and impacts for area 1: Urban access, and </w:t>
      </w:r>
      <w:proofErr w:type="gramStart"/>
      <w:r w:rsidRPr="00DB74B4">
        <w:t>Safety</w:t>
      </w:r>
      <w:bookmarkEnd w:id="3637"/>
      <w:bookmarkEnd w:id="3638"/>
      <w:proofErr w:type="gramEnd"/>
    </w:p>
    <w:p w14:paraId="4587DBFE" w14:textId="77777777" w:rsidR="00DB74B4" w:rsidRDefault="00DB74B4" w:rsidP="00DB74B4">
      <w:r w:rsidRPr="00196D04">
        <w:t>Metrics for scenario evaluation in Sector Report</w:t>
      </w:r>
      <w:r>
        <w:t xml:space="preserve"> are </w:t>
      </w:r>
      <w:r w:rsidRPr="009260CB">
        <w:t>Rapid Transit to Resident Ratio</w:t>
      </w:r>
      <w:r>
        <w:t xml:space="preserve">, </w:t>
      </w:r>
      <w:r w:rsidRPr="009260CB">
        <w:t>Median Accessibility</w:t>
      </w:r>
      <w:r>
        <w:t xml:space="preserve">, and </w:t>
      </w:r>
      <w:r w:rsidRPr="00196D04">
        <w:t>Affordability</w:t>
      </w:r>
      <w:r>
        <w:t xml:space="preserve">, </w:t>
      </w:r>
      <w:r w:rsidRPr="009260CB">
        <w:t>Decarbonisation</w:t>
      </w:r>
      <w:r>
        <w:t xml:space="preserve">, and </w:t>
      </w:r>
      <w:r w:rsidRPr="009260CB">
        <w:t>Safety</w:t>
      </w:r>
      <w:r>
        <w:t xml:space="preserve">. However, the last three types of </w:t>
      </w:r>
      <w:r w:rsidRPr="00196D04">
        <w:t xml:space="preserve">impacts </w:t>
      </w:r>
      <w:r>
        <w:t xml:space="preserve">are </w:t>
      </w:r>
      <w:r w:rsidRPr="00196D04">
        <w:t xml:space="preserve">not reported </w:t>
      </w:r>
      <w:r>
        <w:t xml:space="preserve">on </w:t>
      </w:r>
      <w:r w:rsidRPr="00196D04">
        <w:t>by the Transport Sector Repor</w:t>
      </w:r>
      <w:r>
        <w:t xml:space="preserve">t. The scenario interventions per type of transport, as well as their impacts on the two main metrics are summarized in </w:t>
      </w:r>
      <w:r w:rsidRPr="00B10015">
        <w:rPr>
          <w:highlight w:val="yellow"/>
        </w:rPr>
        <w:t>Table XYZ</w:t>
      </w:r>
      <w:r>
        <w:t xml:space="preserve"> below. Additionally, the Table summarizes the changes in physical infrastructure, which are considered </w:t>
      </w:r>
      <w:r>
        <w:lastRenderedPageBreak/>
        <w:t>relevant for the evaluation of macro-economic impacts (</w:t>
      </w:r>
      <w:r w:rsidRPr="00876072">
        <w:rPr>
          <w:highlight w:val="yellow"/>
        </w:rPr>
        <w:t>section XYZ</w:t>
      </w:r>
      <w:r>
        <w:t xml:space="preserve"> below provides an in-depth discussion on this).</w:t>
      </w:r>
    </w:p>
    <w:p w14:paraId="080F81CF" w14:textId="77777777" w:rsidR="00DB74B4" w:rsidRPr="00842FA4" w:rsidRDefault="00DB74B4" w:rsidP="00DB74B4">
      <w:pPr>
        <w:pStyle w:val="Caption"/>
      </w:pPr>
      <w:bookmarkStart w:id="3639" w:name="_Ref114824894"/>
      <w:commentRangeStart w:id="3640"/>
      <w:r>
        <w:t>T</w:t>
      </w:r>
      <w:r w:rsidRPr="00DB74B4">
        <w:rPr>
          <w:color w:val="FF0000"/>
          <w:highlight w:val="yellow"/>
        </w:rPr>
        <w:t xml:space="preserve">able </w:t>
      </w:r>
      <w:r w:rsidRPr="00DB74B4">
        <w:rPr>
          <w:color w:val="FF0000"/>
          <w:highlight w:val="yellow"/>
        </w:rPr>
        <w:fldChar w:fldCharType="begin"/>
      </w:r>
      <w:r w:rsidRPr="00DB74B4">
        <w:rPr>
          <w:color w:val="FF0000"/>
          <w:highlight w:val="yellow"/>
        </w:rPr>
        <w:instrText xml:space="preserve"> STYLEREF 1 \s </w:instrText>
      </w:r>
      <w:r w:rsidRPr="00DB74B4">
        <w:rPr>
          <w:color w:val="FF0000"/>
          <w:highlight w:val="yellow"/>
        </w:rPr>
        <w:fldChar w:fldCharType="separate"/>
      </w:r>
      <w:r w:rsidRPr="00DB74B4">
        <w:rPr>
          <w:noProof/>
          <w:color w:val="FF0000"/>
          <w:highlight w:val="yellow"/>
        </w:rPr>
        <w:t>3</w:t>
      </w:r>
      <w:r w:rsidRPr="00DB74B4">
        <w:rPr>
          <w:color w:val="FF0000"/>
          <w:highlight w:val="yellow"/>
        </w:rPr>
        <w:fldChar w:fldCharType="end"/>
      </w:r>
      <w:r w:rsidRPr="00DB74B4">
        <w:rPr>
          <w:color w:val="FF0000"/>
          <w:highlight w:val="yellow"/>
        </w:rPr>
        <w:noBreakHyphen/>
      </w:r>
      <w:r w:rsidRPr="00DB74B4">
        <w:rPr>
          <w:color w:val="FF0000"/>
          <w:highlight w:val="yellow"/>
        </w:rPr>
        <w:fldChar w:fldCharType="begin"/>
      </w:r>
      <w:r w:rsidRPr="00DB74B4">
        <w:rPr>
          <w:color w:val="FF0000"/>
          <w:highlight w:val="yellow"/>
        </w:rPr>
        <w:instrText xml:space="preserve"> SEQ Table \* ARABIC \s 1 </w:instrText>
      </w:r>
      <w:r w:rsidRPr="00DB74B4">
        <w:rPr>
          <w:color w:val="FF0000"/>
          <w:highlight w:val="yellow"/>
        </w:rPr>
        <w:fldChar w:fldCharType="separate"/>
      </w:r>
      <w:r w:rsidRPr="00DB74B4">
        <w:rPr>
          <w:noProof/>
          <w:color w:val="FF0000"/>
          <w:highlight w:val="yellow"/>
        </w:rPr>
        <w:t>2</w:t>
      </w:r>
      <w:r w:rsidRPr="00DB74B4">
        <w:rPr>
          <w:color w:val="FF0000"/>
          <w:highlight w:val="yellow"/>
        </w:rPr>
        <w:fldChar w:fldCharType="end"/>
      </w:r>
      <w:bookmarkEnd w:id="3639"/>
      <w:r w:rsidRPr="00DB74B4">
        <w:rPr>
          <w:color w:val="FF0000"/>
          <w:highlight w:val="yellow"/>
        </w:rPr>
        <w:t xml:space="preserve"> Scenario options and impacts for Urban access and Safety (Source: Transport Sector Report)</w:t>
      </w:r>
      <w:commentRangeEnd w:id="3640"/>
      <w:r>
        <w:rPr>
          <w:rStyle w:val="CommentReference"/>
          <w:i w:val="0"/>
          <w:iCs w:val="0"/>
          <w:color w:val="auto"/>
        </w:rPr>
        <w:commentReference w:id="3640"/>
      </w:r>
    </w:p>
    <w:tbl>
      <w:tblPr>
        <w:tblStyle w:val="TableGrid"/>
        <w:tblW w:w="0" w:type="auto"/>
        <w:tblLook w:val="04A0" w:firstRow="1" w:lastRow="0" w:firstColumn="1" w:lastColumn="0" w:noHBand="0" w:noVBand="1"/>
      </w:tblPr>
      <w:tblGrid>
        <w:gridCol w:w="1803"/>
        <w:gridCol w:w="1803"/>
        <w:gridCol w:w="1803"/>
        <w:gridCol w:w="1803"/>
        <w:gridCol w:w="1804"/>
      </w:tblGrid>
      <w:tr w:rsidR="00DB74B4" w:rsidRPr="00F7326A" w14:paraId="55357DFE" w14:textId="77777777" w:rsidTr="00557A1A">
        <w:tc>
          <w:tcPr>
            <w:tcW w:w="1803" w:type="dxa"/>
          </w:tcPr>
          <w:p w14:paraId="55F39034" w14:textId="77777777" w:rsidR="00DB74B4" w:rsidRPr="00F7326A" w:rsidRDefault="00DB74B4" w:rsidP="00557A1A">
            <w:pPr>
              <w:rPr>
                <w:sz w:val="20"/>
                <w:szCs w:val="20"/>
              </w:rPr>
            </w:pPr>
            <w:r w:rsidRPr="00F7326A">
              <w:rPr>
                <w:b/>
                <w:bCs/>
                <w:sz w:val="20"/>
                <w:szCs w:val="20"/>
              </w:rPr>
              <w:t>For Baseline socio-economic scenario</w:t>
            </w:r>
          </w:p>
        </w:tc>
        <w:tc>
          <w:tcPr>
            <w:tcW w:w="1803" w:type="dxa"/>
          </w:tcPr>
          <w:p w14:paraId="7BF008F5" w14:textId="77777777" w:rsidR="00DB74B4" w:rsidRPr="00F7326A" w:rsidRDefault="00DB74B4" w:rsidP="00557A1A">
            <w:pPr>
              <w:rPr>
                <w:b/>
                <w:bCs/>
                <w:sz w:val="20"/>
                <w:szCs w:val="20"/>
              </w:rPr>
            </w:pPr>
            <w:r w:rsidRPr="00F7326A">
              <w:rPr>
                <w:b/>
                <w:bCs/>
                <w:sz w:val="20"/>
                <w:szCs w:val="20"/>
              </w:rPr>
              <w:t>BAU policy</w:t>
            </w:r>
          </w:p>
        </w:tc>
        <w:tc>
          <w:tcPr>
            <w:tcW w:w="1803" w:type="dxa"/>
          </w:tcPr>
          <w:p w14:paraId="429498B0" w14:textId="77777777" w:rsidR="00DB74B4" w:rsidRPr="00F7326A" w:rsidRDefault="00DB74B4" w:rsidP="00557A1A">
            <w:pPr>
              <w:rPr>
                <w:b/>
                <w:bCs/>
                <w:sz w:val="20"/>
                <w:szCs w:val="20"/>
              </w:rPr>
            </w:pPr>
            <w:r w:rsidRPr="00F7326A">
              <w:rPr>
                <w:b/>
                <w:bCs/>
                <w:sz w:val="20"/>
                <w:szCs w:val="20"/>
              </w:rPr>
              <w:t>IRT policy</w:t>
            </w:r>
          </w:p>
        </w:tc>
        <w:tc>
          <w:tcPr>
            <w:tcW w:w="1803" w:type="dxa"/>
          </w:tcPr>
          <w:p w14:paraId="59B2712D" w14:textId="77777777" w:rsidR="00DB74B4" w:rsidRPr="00F7326A" w:rsidRDefault="00DB74B4" w:rsidP="00557A1A">
            <w:pPr>
              <w:rPr>
                <w:b/>
                <w:bCs/>
                <w:sz w:val="20"/>
                <w:szCs w:val="20"/>
              </w:rPr>
            </w:pPr>
            <w:r w:rsidRPr="00F7326A">
              <w:rPr>
                <w:b/>
                <w:bCs/>
                <w:sz w:val="20"/>
                <w:szCs w:val="20"/>
              </w:rPr>
              <w:t>ERT policy</w:t>
            </w:r>
          </w:p>
        </w:tc>
        <w:tc>
          <w:tcPr>
            <w:tcW w:w="1804" w:type="dxa"/>
          </w:tcPr>
          <w:p w14:paraId="2DACB200" w14:textId="77777777" w:rsidR="00DB74B4" w:rsidRPr="00F7326A" w:rsidRDefault="00DB74B4" w:rsidP="00557A1A">
            <w:pPr>
              <w:rPr>
                <w:b/>
                <w:bCs/>
                <w:sz w:val="20"/>
                <w:szCs w:val="20"/>
              </w:rPr>
            </w:pPr>
            <w:r w:rsidRPr="00F7326A">
              <w:rPr>
                <w:b/>
                <w:bCs/>
                <w:sz w:val="20"/>
                <w:szCs w:val="20"/>
              </w:rPr>
              <w:t>Land-use planning policies</w:t>
            </w:r>
          </w:p>
        </w:tc>
      </w:tr>
      <w:tr w:rsidR="00DB74B4" w:rsidRPr="00F7326A" w14:paraId="36238836" w14:textId="77777777" w:rsidTr="00557A1A">
        <w:tc>
          <w:tcPr>
            <w:tcW w:w="9016" w:type="dxa"/>
            <w:gridSpan w:val="5"/>
          </w:tcPr>
          <w:p w14:paraId="002F6ADE" w14:textId="77777777" w:rsidR="00DB74B4" w:rsidRPr="00F7326A" w:rsidRDefault="00DB74B4" w:rsidP="00557A1A">
            <w:pPr>
              <w:rPr>
                <w:sz w:val="20"/>
                <w:szCs w:val="20"/>
              </w:rPr>
            </w:pPr>
            <w:r w:rsidRPr="00F7326A">
              <w:rPr>
                <w:b/>
                <w:bCs/>
                <w:sz w:val="20"/>
                <w:szCs w:val="20"/>
              </w:rPr>
              <w:t>Scenario options</w:t>
            </w:r>
          </w:p>
        </w:tc>
      </w:tr>
      <w:tr w:rsidR="00DB74B4" w:rsidRPr="00F7326A" w14:paraId="59BE4BFF" w14:textId="77777777" w:rsidTr="00557A1A">
        <w:tc>
          <w:tcPr>
            <w:tcW w:w="1803" w:type="dxa"/>
            <w:vAlign w:val="center"/>
          </w:tcPr>
          <w:p w14:paraId="0C2D56FD" w14:textId="77777777" w:rsidR="00DB74B4" w:rsidRPr="00F7326A" w:rsidRDefault="00DB74B4" w:rsidP="00557A1A">
            <w:pPr>
              <w:rPr>
                <w:sz w:val="20"/>
                <w:szCs w:val="20"/>
              </w:rPr>
            </w:pPr>
            <w:r w:rsidRPr="00F7326A">
              <w:rPr>
                <w:sz w:val="20"/>
                <w:szCs w:val="20"/>
              </w:rPr>
              <w:t>Roads</w:t>
            </w:r>
          </w:p>
        </w:tc>
        <w:tc>
          <w:tcPr>
            <w:tcW w:w="1803" w:type="dxa"/>
            <w:vAlign w:val="center"/>
          </w:tcPr>
          <w:p w14:paraId="426EE1D4" w14:textId="77777777" w:rsidR="00DB74B4" w:rsidRPr="00F7326A" w:rsidRDefault="00DB74B4" w:rsidP="00557A1A">
            <w:pPr>
              <w:rPr>
                <w:sz w:val="20"/>
                <w:szCs w:val="20"/>
              </w:rPr>
            </w:pPr>
            <w:r w:rsidRPr="00F7326A">
              <w:rPr>
                <w:sz w:val="20"/>
                <w:szCs w:val="20"/>
              </w:rPr>
              <w:t xml:space="preserve">Metropolitan and municipal road networks are strengthened based on </w:t>
            </w:r>
            <w:proofErr w:type="spellStart"/>
            <w:r w:rsidRPr="00F7326A">
              <w:rPr>
                <w:sz w:val="20"/>
                <w:szCs w:val="20"/>
              </w:rPr>
              <w:t>Kannemeyer</w:t>
            </w:r>
            <w:proofErr w:type="spellEnd"/>
            <w:r w:rsidRPr="00F7326A">
              <w:rPr>
                <w:sz w:val="20"/>
                <w:szCs w:val="20"/>
              </w:rPr>
              <w:t xml:space="preserve"> (2016)</w:t>
            </w:r>
            <w:r w:rsidRPr="00F7326A">
              <w:rPr>
                <w:rStyle w:val="FootnoteReference"/>
                <w:sz w:val="20"/>
                <w:szCs w:val="20"/>
              </w:rPr>
              <w:footnoteReference w:id="41"/>
            </w:r>
            <w:r w:rsidRPr="00F7326A">
              <w:rPr>
                <w:sz w:val="20"/>
                <w:szCs w:val="20"/>
              </w:rPr>
              <w:t>, maintenance backlogs are addressed.</w:t>
            </w:r>
          </w:p>
        </w:tc>
        <w:tc>
          <w:tcPr>
            <w:tcW w:w="1803" w:type="dxa"/>
            <w:vAlign w:val="center"/>
          </w:tcPr>
          <w:p w14:paraId="32DA6B84" w14:textId="77777777" w:rsidR="00DB74B4" w:rsidRPr="00F7326A" w:rsidRDefault="00DB74B4" w:rsidP="00557A1A">
            <w:pPr>
              <w:rPr>
                <w:sz w:val="20"/>
                <w:szCs w:val="20"/>
              </w:rPr>
            </w:pPr>
            <w:r w:rsidRPr="00F7326A">
              <w:rPr>
                <w:sz w:val="20"/>
                <w:szCs w:val="20"/>
              </w:rPr>
              <w:t>Same as in BAU</w:t>
            </w:r>
          </w:p>
        </w:tc>
        <w:tc>
          <w:tcPr>
            <w:tcW w:w="1803" w:type="dxa"/>
            <w:vAlign w:val="center"/>
          </w:tcPr>
          <w:p w14:paraId="005B7735" w14:textId="77777777" w:rsidR="00DB74B4" w:rsidRPr="00F7326A" w:rsidRDefault="00DB74B4" w:rsidP="00557A1A">
            <w:pPr>
              <w:rPr>
                <w:sz w:val="20"/>
                <w:szCs w:val="20"/>
              </w:rPr>
            </w:pPr>
            <w:r w:rsidRPr="00F7326A">
              <w:rPr>
                <w:sz w:val="20"/>
                <w:szCs w:val="20"/>
              </w:rPr>
              <w:t>Same as in BAU</w:t>
            </w:r>
          </w:p>
        </w:tc>
        <w:tc>
          <w:tcPr>
            <w:tcW w:w="1804" w:type="dxa"/>
            <w:vMerge w:val="restart"/>
            <w:vAlign w:val="center"/>
          </w:tcPr>
          <w:p w14:paraId="4FF8CDF9" w14:textId="77777777" w:rsidR="00DB74B4" w:rsidRPr="00F7326A" w:rsidRDefault="00DB74B4" w:rsidP="00557A1A">
            <w:pPr>
              <w:spacing w:after="120"/>
              <w:rPr>
                <w:sz w:val="20"/>
                <w:szCs w:val="20"/>
              </w:rPr>
            </w:pPr>
            <w:r w:rsidRPr="00F7326A">
              <w:rPr>
                <w:sz w:val="20"/>
                <w:szCs w:val="20"/>
              </w:rPr>
              <w:t>IRT + a joint land-use and transport policy is implemented. Such a land use intervention aims to capture the effect that “take the opportunities to the people".</w:t>
            </w:r>
          </w:p>
          <w:p w14:paraId="17029943" w14:textId="77777777" w:rsidR="00DB74B4" w:rsidRPr="00F7326A" w:rsidRDefault="00DB74B4" w:rsidP="00557A1A">
            <w:pPr>
              <w:spacing w:after="120"/>
              <w:rPr>
                <w:sz w:val="20"/>
                <w:szCs w:val="20"/>
              </w:rPr>
            </w:pPr>
            <w:r w:rsidRPr="00F7326A">
              <w:rPr>
                <w:sz w:val="20"/>
                <w:szCs w:val="20"/>
              </w:rPr>
              <w:t>In brief, the assumption is that 2% of the populated (1x1 km) cells in urban area receive a mixed-use facility with all opportunity types except for a hospital.</w:t>
            </w:r>
          </w:p>
        </w:tc>
      </w:tr>
      <w:tr w:rsidR="00DB74B4" w:rsidRPr="00F7326A" w14:paraId="59C6AB0C" w14:textId="77777777" w:rsidTr="00557A1A">
        <w:tc>
          <w:tcPr>
            <w:tcW w:w="1803" w:type="dxa"/>
            <w:vAlign w:val="center"/>
          </w:tcPr>
          <w:p w14:paraId="7476595D" w14:textId="77777777" w:rsidR="00DB74B4" w:rsidRPr="00F7326A" w:rsidRDefault="00DB74B4" w:rsidP="00557A1A">
            <w:pPr>
              <w:rPr>
                <w:b/>
                <w:bCs/>
                <w:sz w:val="20"/>
                <w:szCs w:val="20"/>
              </w:rPr>
            </w:pPr>
            <w:r w:rsidRPr="00F7326A">
              <w:rPr>
                <w:sz w:val="20"/>
                <w:szCs w:val="20"/>
              </w:rPr>
              <w:t xml:space="preserve">BRT, </w:t>
            </w:r>
            <w:proofErr w:type="gramStart"/>
            <w:r w:rsidRPr="00F7326A">
              <w:rPr>
                <w:sz w:val="20"/>
                <w:szCs w:val="20"/>
              </w:rPr>
              <w:t>busses</w:t>
            </w:r>
            <w:proofErr w:type="gramEnd"/>
            <w:r w:rsidRPr="00F7326A">
              <w:rPr>
                <w:sz w:val="20"/>
                <w:szCs w:val="20"/>
              </w:rPr>
              <w:t xml:space="preserve"> and minibuses</w:t>
            </w:r>
          </w:p>
        </w:tc>
        <w:tc>
          <w:tcPr>
            <w:tcW w:w="1803" w:type="dxa"/>
            <w:vAlign w:val="center"/>
          </w:tcPr>
          <w:p w14:paraId="7B4F3BEB" w14:textId="77777777" w:rsidR="00DB74B4" w:rsidRPr="00F7326A" w:rsidRDefault="00DB74B4" w:rsidP="00557A1A">
            <w:pPr>
              <w:rPr>
                <w:sz w:val="20"/>
                <w:szCs w:val="20"/>
              </w:rPr>
            </w:pPr>
            <w:r w:rsidRPr="00F7326A">
              <w:rPr>
                <w:sz w:val="20"/>
                <w:szCs w:val="20"/>
              </w:rPr>
              <w:t>Ongoing maintenance supports road-based transport &amp; minibus taxis.</w:t>
            </w:r>
          </w:p>
        </w:tc>
        <w:tc>
          <w:tcPr>
            <w:tcW w:w="1803" w:type="dxa"/>
            <w:vAlign w:val="center"/>
          </w:tcPr>
          <w:p w14:paraId="29BA9F62" w14:textId="77777777" w:rsidR="00DB74B4" w:rsidRPr="00F7326A" w:rsidRDefault="00DB74B4" w:rsidP="00557A1A">
            <w:pPr>
              <w:rPr>
                <w:sz w:val="20"/>
                <w:szCs w:val="20"/>
              </w:rPr>
            </w:pPr>
            <w:r w:rsidRPr="00F7326A">
              <w:rPr>
                <w:sz w:val="20"/>
                <w:szCs w:val="20"/>
              </w:rPr>
              <w:t>Same as in BAU; and start of BRT operations in eThekwini and Nelson Mandela Bay.</w:t>
            </w:r>
          </w:p>
        </w:tc>
        <w:tc>
          <w:tcPr>
            <w:tcW w:w="1803" w:type="dxa"/>
            <w:vAlign w:val="center"/>
          </w:tcPr>
          <w:p w14:paraId="77813390" w14:textId="77777777" w:rsidR="00DB74B4" w:rsidRPr="00F7326A" w:rsidRDefault="00DB74B4" w:rsidP="00557A1A">
            <w:pPr>
              <w:rPr>
                <w:sz w:val="20"/>
                <w:szCs w:val="20"/>
              </w:rPr>
            </w:pPr>
            <w:r w:rsidRPr="00F7326A">
              <w:rPr>
                <w:sz w:val="20"/>
                <w:szCs w:val="20"/>
              </w:rPr>
              <w:t>IRT + 120 km expansion of the BRT in Gauteng, eThekwini, Cape Town, &amp;Nelson Mandela Bay.</w:t>
            </w:r>
          </w:p>
        </w:tc>
        <w:tc>
          <w:tcPr>
            <w:tcW w:w="1804" w:type="dxa"/>
            <w:vMerge/>
          </w:tcPr>
          <w:p w14:paraId="32A407A9" w14:textId="77777777" w:rsidR="00DB74B4" w:rsidRPr="00F7326A" w:rsidRDefault="00DB74B4" w:rsidP="00557A1A">
            <w:pPr>
              <w:rPr>
                <w:sz w:val="20"/>
                <w:szCs w:val="20"/>
              </w:rPr>
            </w:pPr>
          </w:p>
        </w:tc>
      </w:tr>
      <w:tr w:rsidR="00DB74B4" w:rsidRPr="00F7326A" w14:paraId="4ED3AAEB" w14:textId="77777777" w:rsidTr="00557A1A">
        <w:tc>
          <w:tcPr>
            <w:tcW w:w="1803" w:type="dxa"/>
            <w:vAlign w:val="center"/>
          </w:tcPr>
          <w:p w14:paraId="359CBE3B" w14:textId="77777777" w:rsidR="00DB74B4" w:rsidRPr="00F7326A" w:rsidRDefault="00DB74B4" w:rsidP="00557A1A">
            <w:pPr>
              <w:rPr>
                <w:sz w:val="20"/>
                <w:szCs w:val="20"/>
              </w:rPr>
            </w:pPr>
            <w:r w:rsidRPr="00F7326A">
              <w:rPr>
                <w:sz w:val="20"/>
                <w:szCs w:val="20"/>
              </w:rPr>
              <w:t>Trains</w:t>
            </w:r>
          </w:p>
        </w:tc>
        <w:tc>
          <w:tcPr>
            <w:tcW w:w="1803" w:type="dxa"/>
            <w:vAlign w:val="center"/>
          </w:tcPr>
          <w:p w14:paraId="593AB33A" w14:textId="77777777" w:rsidR="00DB74B4" w:rsidRPr="00F7326A" w:rsidRDefault="00DB74B4" w:rsidP="00557A1A">
            <w:pPr>
              <w:rPr>
                <w:sz w:val="20"/>
                <w:szCs w:val="20"/>
              </w:rPr>
            </w:pPr>
            <w:r w:rsidRPr="00F7326A">
              <w:rPr>
                <w:sz w:val="20"/>
                <w:szCs w:val="20"/>
              </w:rPr>
              <w:t>No improvement of urban rail.</w:t>
            </w:r>
          </w:p>
        </w:tc>
        <w:tc>
          <w:tcPr>
            <w:tcW w:w="1803" w:type="dxa"/>
            <w:vAlign w:val="center"/>
          </w:tcPr>
          <w:p w14:paraId="3BFA9116" w14:textId="77777777" w:rsidR="00DB74B4" w:rsidRPr="00F7326A" w:rsidRDefault="00DB74B4" w:rsidP="00557A1A">
            <w:pPr>
              <w:rPr>
                <w:sz w:val="20"/>
                <w:szCs w:val="20"/>
              </w:rPr>
            </w:pPr>
            <w:r w:rsidRPr="00F7326A">
              <w:rPr>
                <w:sz w:val="20"/>
                <w:szCs w:val="20"/>
              </w:rPr>
              <w:t>Improvement of the quality of urban rail -  bringing it to full capacity with 20 min. headways, and 75 km/hour effective speed.</w:t>
            </w:r>
          </w:p>
        </w:tc>
        <w:tc>
          <w:tcPr>
            <w:tcW w:w="1803" w:type="dxa"/>
            <w:vAlign w:val="center"/>
          </w:tcPr>
          <w:p w14:paraId="169CCABE" w14:textId="77777777" w:rsidR="00DB74B4" w:rsidRPr="00F7326A" w:rsidRDefault="00DB74B4" w:rsidP="00557A1A">
            <w:pPr>
              <w:rPr>
                <w:sz w:val="20"/>
                <w:szCs w:val="20"/>
              </w:rPr>
            </w:pPr>
            <w:r w:rsidRPr="00F7326A">
              <w:rPr>
                <w:sz w:val="20"/>
                <w:szCs w:val="20"/>
              </w:rPr>
              <w:t>IRT + 55 km expansion of urban rail in Gauteng, Cape Town, &amp; Nelson Mandela Bay.</w:t>
            </w:r>
          </w:p>
        </w:tc>
        <w:tc>
          <w:tcPr>
            <w:tcW w:w="1804" w:type="dxa"/>
            <w:vMerge/>
          </w:tcPr>
          <w:p w14:paraId="181A9505" w14:textId="77777777" w:rsidR="00DB74B4" w:rsidRPr="00F7326A" w:rsidRDefault="00DB74B4" w:rsidP="00557A1A">
            <w:pPr>
              <w:rPr>
                <w:sz w:val="20"/>
                <w:szCs w:val="20"/>
              </w:rPr>
            </w:pPr>
          </w:p>
        </w:tc>
      </w:tr>
      <w:tr w:rsidR="00DB74B4" w:rsidRPr="00F7326A" w14:paraId="207545BE" w14:textId="77777777" w:rsidTr="00557A1A">
        <w:tc>
          <w:tcPr>
            <w:tcW w:w="9016" w:type="dxa"/>
            <w:gridSpan w:val="5"/>
          </w:tcPr>
          <w:p w14:paraId="2950EBDD" w14:textId="77777777" w:rsidR="00DB74B4" w:rsidRPr="00F7326A" w:rsidRDefault="00DB74B4" w:rsidP="00557A1A">
            <w:pPr>
              <w:rPr>
                <w:b/>
                <w:bCs/>
                <w:sz w:val="20"/>
                <w:szCs w:val="20"/>
              </w:rPr>
            </w:pPr>
            <w:r w:rsidRPr="00F7326A">
              <w:rPr>
                <w:b/>
                <w:bCs/>
                <w:sz w:val="20"/>
                <w:szCs w:val="20"/>
              </w:rPr>
              <w:t>Change</w:t>
            </w:r>
            <w:r>
              <w:rPr>
                <w:b/>
                <w:bCs/>
                <w:sz w:val="20"/>
                <w:szCs w:val="20"/>
              </w:rPr>
              <w:t>s</w:t>
            </w:r>
            <w:r w:rsidRPr="00F7326A">
              <w:rPr>
                <w:b/>
                <w:bCs/>
                <w:sz w:val="20"/>
                <w:szCs w:val="20"/>
              </w:rPr>
              <w:t xml:space="preserve"> in physical infrastructure</w:t>
            </w:r>
          </w:p>
        </w:tc>
      </w:tr>
      <w:tr w:rsidR="00DB74B4" w:rsidRPr="00F7326A" w14:paraId="66E74668" w14:textId="77777777" w:rsidTr="00557A1A">
        <w:tc>
          <w:tcPr>
            <w:tcW w:w="1803" w:type="dxa"/>
          </w:tcPr>
          <w:p w14:paraId="4E01564D" w14:textId="77777777" w:rsidR="00DB74B4" w:rsidRPr="00F7326A" w:rsidRDefault="00DB74B4" w:rsidP="00557A1A">
            <w:pPr>
              <w:rPr>
                <w:sz w:val="20"/>
                <w:szCs w:val="20"/>
              </w:rPr>
            </w:pPr>
            <w:r w:rsidRPr="00F7326A">
              <w:rPr>
                <w:sz w:val="20"/>
                <w:szCs w:val="20"/>
              </w:rPr>
              <w:t>Roads – km and pct growth</w:t>
            </w:r>
          </w:p>
        </w:tc>
        <w:tc>
          <w:tcPr>
            <w:tcW w:w="1803" w:type="dxa"/>
          </w:tcPr>
          <w:p w14:paraId="24589E5E" w14:textId="77777777" w:rsidR="00DB74B4" w:rsidRPr="00F7326A" w:rsidRDefault="00DB74B4" w:rsidP="00557A1A">
            <w:pPr>
              <w:rPr>
                <w:sz w:val="20"/>
                <w:szCs w:val="20"/>
              </w:rPr>
            </w:pPr>
            <w:r>
              <w:rPr>
                <w:sz w:val="20"/>
                <w:szCs w:val="20"/>
              </w:rPr>
              <w:t>2,102</w:t>
            </w:r>
            <w:r w:rsidRPr="00F7326A">
              <w:rPr>
                <w:sz w:val="20"/>
                <w:szCs w:val="20"/>
              </w:rPr>
              <w:t xml:space="preserve"> km paved roads strengthen</w:t>
            </w:r>
            <w:r>
              <w:rPr>
                <w:sz w:val="20"/>
                <w:szCs w:val="20"/>
              </w:rPr>
              <w:t>ed</w:t>
            </w:r>
            <w:r w:rsidRPr="00F7326A">
              <w:rPr>
                <w:sz w:val="20"/>
                <w:szCs w:val="20"/>
              </w:rPr>
              <w:t xml:space="preserve">, </w:t>
            </w:r>
            <w:commentRangeStart w:id="3642"/>
            <w:r w:rsidRPr="0027164E">
              <w:rPr>
                <w:color w:val="FF0000"/>
                <w:sz w:val="20"/>
                <w:szCs w:val="20"/>
                <w:rPrChange w:id="3643" w:author="Jules Schers" w:date="2023-01-13T11:58:00Z">
                  <w:rPr>
                    <w:sz w:val="20"/>
                    <w:szCs w:val="20"/>
                  </w:rPr>
                </w:rPrChange>
              </w:rPr>
              <w:t>or resp. 1.35% and 0,54%</w:t>
            </w:r>
            <w:r w:rsidRPr="0027164E">
              <w:rPr>
                <w:color w:val="FF0000"/>
                <w:sz w:val="20"/>
                <w:szCs w:val="20"/>
                <w:vertAlign w:val="superscript"/>
                <w:rPrChange w:id="3644" w:author="Jules Schers" w:date="2023-01-13T11:58:00Z">
                  <w:rPr>
                    <w:sz w:val="20"/>
                    <w:szCs w:val="20"/>
                    <w:vertAlign w:val="superscript"/>
                  </w:rPr>
                </w:rPrChange>
              </w:rPr>
              <w:t>*</w:t>
            </w:r>
            <w:r w:rsidRPr="0027164E">
              <w:rPr>
                <w:color w:val="FF0000"/>
                <w:sz w:val="20"/>
                <w:szCs w:val="20"/>
                <w:rPrChange w:id="3645" w:author="Jules Schers" w:date="2023-01-13T11:58:00Z">
                  <w:rPr>
                    <w:sz w:val="20"/>
                    <w:szCs w:val="20"/>
                  </w:rPr>
                </w:rPrChange>
              </w:rPr>
              <w:t xml:space="preserve"> of resp. </w:t>
            </w:r>
            <w:commentRangeStart w:id="3646"/>
            <w:r w:rsidRPr="0027164E">
              <w:rPr>
                <w:color w:val="FF0000"/>
                <w:sz w:val="20"/>
                <w:szCs w:val="20"/>
                <w:highlight w:val="yellow"/>
              </w:rPr>
              <w:t xml:space="preserve">urban and national all-weather </w:t>
            </w:r>
            <w:r w:rsidRPr="0027164E">
              <w:rPr>
                <w:color w:val="FF0000"/>
                <w:sz w:val="20"/>
                <w:szCs w:val="20"/>
                <w:highlight w:val="yellow"/>
                <w:rPrChange w:id="3647" w:author="Jules Schers" w:date="2023-01-13T11:58:00Z">
                  <w:rPr>
                    <w:sz w:val="20"/>
                    <w:szCs w:val="20"/>
                    <w:highlight w:val="yellow"/>
                  </w:rPr>
                </w:rPrChange>
              </w:rPr>
              <w:t>roads</w:t>
            </w:r>
            <w:commentRangeEnd w:id="3646"/>
            <w:r w:rsidRPr="0027164E">
              <w:rPr>
                <w:rStyle w:val="CommentReference"/>
                <w:rFonts w:eastAsiaTheme="minorEastAsia" w:cs="Times New Roman"/>
                <w:bCs/>
                <w:color w:val="FF0000"/>
                <w:highlight w:val="yellow"/>
                <w:lang w:val="en-US"/>
                <w:rPrChange w:id="3648" w:author="Jules Schers" w:date="2023-01-13T11:58:00Z">
                  <w:rPr>
                    <w:rStyle w:val="CommentReference"/>
                    <w:rFonts w:eastAsiaTheme="minorEastAsia" w:cs="Times New Roman"/>
                    <w:bCs/>
                    <w:highlight w:val="yellow"/>
                    <w:lang w:val="en-US"/>
                  </w:rPr>
                </w:rPrChange>
              </w:rPr>
              <w:commentReference w:id="3646"/>
            </w:r>
            <w:commentRangeEnd w:id="3642"/>
            <w:r w:rsidR="0027164E">
              <w:rPr>
                <w:rStyle w:val="CommentReference"/>
              </w:rPr>
              <w:commentReference w:id="3642"/>
            </w:r>
          </w:p>
        </w:tc>
        <w:tc>
          <w:tcPr>
            <w:tcW w:w="1803" w:type="dxa"/>
          </w:tcPr>
          <w:p w14:paraId="76C0402E" w14:textId="77777777" w:rsidR="00DB74B4" w:rsidRPr="00F7326A" w:rsidRDefault="00DB74B4" w:rsidP="00557A1A">
            <w:pPr>
              <w:rPr>
                <w:sz w:val="20"/>
                <w:szCs w:val="20"/>
              </w:rPr>
            </w:pPr>
            <w:r>
              <w:rPr>
                <w:sz w:val="20"/>
                <w:szCs w:val="20"/>
              </w:rPr>
              <w:t>a</w:t>
            </w:r>
            <w:r w:rsidRPr="00F7326A">
              <w:rPr>
                <w:sz w:val="20"/>
                <w:szCs w:val="20"/>
              </w:rPr>
              <w:t>s in BAU</w:t>
            </w:r>
          </w:p>
        </w:tc>
        <w:tc>
          <w:tcPr>
            <w:tcW w:w="1803" w:type="dxa"/>
          </w:tcPr>
          <w:p w14:paraId="486B2237" w14:textId="77777777" w:rsidR="00DB74B4" w:rsidRPr="00F7326A" w:rsidRDefault="00DB74B4" w:rsidP="00557A1A">
            <w:pPr>
              <w:rPr>
                <w:sz w:val="20"/>
                <w:szCs w:val="20"/>
              </w:rPr>
            </w:pPr>
            <w:r>
              <w:rPr>
                <w:sz w:val="20"/>
                <w:szCs w:val="20"/>
              </w:rPr>
              <w:t>a</w:t>
            </w:r>
            <w:r w:rsidRPr="00F7326A">
              <w:rPr>
                <w:sz w:val="20"/>
                <w:szCs w:val="20"/>
              </w:rPr>
              <w:t>s in BAU</w:t>
            </w:r>
          </w:p>
        </w:tc>
        <w:tc>
          <w:tcPr>
            <w:tcW w:w="1804" w:type="dxa"/>
          </w:tcPr>
          <w:p w14:paraId="510C7B69" w14:textId="77777777" w:rsidR="00DB74B4" w:rsidRPr="00F7326A" w:rsidRDefault="00DB74B4" w:rsidP="00557A1A">
            <w:pPr>
              <w:rPr>
                <w:sz w:val="20"/>
                <w:szCs w:val="20"/>
              </w:rPr>
            </w:pPr>
            <w:r>
              <w:rPr>
                <w:sz w:val="20"/>
                <w:szCs w:val="20"/>
              </w:rPr>
              <w:t>a</w:t>
            </w:r>
            <w:r w:rsidRPr="00F7326A">
              <w:rPr>
                <w:sz w:val="20"/>
                <w:szCs w:val="20"/>
              </w:rPr>
              <w:t>s in BAU</w:t>
            </w:r>
          </w:p>
        </w:tc>
      </w:tr>
      <w:tr w:rsidR="00DB74B4" w:rsidRPr="00F7326A" w14:paraId="583511A0" w14:textId="77777777" w:rsidTr="00557A1A">
        <w:tc>
          <w:tcPr>
            <w:tcW w:w="1803" w:type="dxa"/>
          </w:tcPr>
          <w:p w14:paraId="5184E6C3" w14:textId="77777777" w:rsidR="00DB74B4" w:rsidRPr="00F7326A" w:rsidRDefault="00DB74B4" w:rsidP="00557A1A">
            <w:pPr>
              <w:rPr>
                <w:sz w:val="20"/>
                <w:szCs w:val="20"/>
              </w:rPr>
            </w:pPr>
            <w:r w:rsidRPr="00F7326A">
              <w:rPr>
                <w:sz w:val="20"/>
                <w:szCs w:val="20"/>
              </w:rPr>
              <w:t xml:space="preserve">BRT </w:t>
            </w:r>
            <w:r>
              <w:rPr>
                <w:sz w:val="20"/>
                <w:szCs w:val="20"/>
              </w:rPr>
              <w:t>–</w:t>
            </w:r>
            <w:r w:rsidRPr="00F7326A">
              <w:rPr>
                <w:sz w:val="20"/>
                <w:szCs w:val="20"/>
              </w:rPr>
              <w:t xml:space="preserve"> </w:t>
            </w:r>
            <w:r>
              <w:rPr>
                <w:sz w:val="20"/>
                <w:szCs w:val="20"/>
              </w:rPr>
              <w:t>quality improvement for RTR</w:t>
            </w:r>
          </w:p>
        </w:tc>
        <w:tc>
          <w:tcPr>
            <w:tcW w:w="1803" w:type="dxa"/>
          </w:tcPr>
          <w:p w14:paraId="72959EA7" w14:textId="77777777" w:rsidR="00DB74B4" w:rsidRPr="00F7326A" w:rsidRDefault="00DB74B4" w:rsidP="00557A1A">
            <w:pPr>
              <w:rPr>
                <w:sz w:val="20"/>
                <w:szCs w:val="20"/>
              </w:rPr>
            </w:pPr>
            <w:r>
              <w:rPr>
                <w:sz w:val="20"/>
                <w:szCs w:val="20"/>
              </w:rPr>
              <w:t>80.7 km (existing operational network)</w:t>
            </w:r>
          </w:p>
        </w:tc>
        <w:tc>
          <w:tcPr>
            <w:tcW w:w="1803" w:type="dxa"/>
          </w:tcPr>
          <w:p w14:paraId="70F4685F" w14:textId="77777777" w:rsidR="00DB74B4" w:rsidRPr="00F7326A" w:rsidRDefault="00DB74B4" w:rsidP="00557A1A">
            <w:pPr>
              <w:rPr>
                <w:sz w:val="20"/>
                <w:szCs w:val="20"/>
              </w:rPr>
            </w:pPr>
            <w:r>
              <w:rPr>
                <w:sz w:val="20"/>
                <w:szCs w:val="20"/>
              </w:rPr>
              <w:t>140.4 km (existing network incl. non-operational)</w:t>
            </w:r>
          </w:p>
        </w:tc>
        <w:tc>
          <w:tcPr>
            <w:tcW w:w="1803" w:type="dxa"/>
          </w:tcPr>
          <w:p w14:paraId="6B550084" w14:textId="77777777" w:rsidR="00DB74B4" w:rsidRPr="00F7326A" w:rsidRDefault="00DB74B4" w:rsidP="00557A1A">
            <w:pPr>
              <w:rPr>
                <w:sz w:val="20"/>
                <w:szCs w:val="20"/>
              </w:rPr>
            </w:pPr>
            <w:r>
              <w:rPr>
                <w:sz w:val="20"/>
                <w:szCs w:val="20"/>
              </w:rPr>
              <w:t>as in IRT</w:t>
            </w:r>
          </w:p>
        </w:tc>
        <w:tc>
          <w:tcPr>
            <w:tcW w:w="1804" w:type="dxa"/>
          </w:tcPr>
          <w:p w14:paraId="3701B978" w14:textId="77777777" w:rsidR="00DB74B4" w:rsidRDefault="00DB74B4" w:rsidP="00557A1A">
            <w:pPr>
              <w:rPr>
                <w:sz w:val="20"/>
                <w:szCs w:val="20"/>
              </w:rPr>
            </w:pPr>
            <w:r>
              <w:rPr>
                <w:sz w:val="20"/>
                <w:szCs w:val="20"/>
              </w:rPr>
              <w:t>as in IRT</w:t>
            </w:r>
          </w:p>
        </w:tc>
      </w:tr>
      <w:tr w:rsidR="00DB74B4" w:rsidRPr="00F7326A" w14:paraId="68EE4BE9" w14:textId="77777777" w:rsidTr="00557A1A">
        <w:tc>
          <w:tcPr>
            <w:tcW w:w="1803" w:type="dxa"/>
          </w:tcPr>
          <w:p w14:paraId="06F20996" w14:textId="77777777" w:rsidR="00DB74B4" w:rsidRPr="00F7326A" w:rsidRDefault="00DB74B4" w:rsidP="00557A1A">
            <w:pPr>
              <w:rPr>
                <w:sz w:val="20"/>
                <w:szCs w:val="20"/>
              </w:rPr>
            </w:pPr>
            <w:r w:rsidRPr="00F7326A">
              <w:rPr>
                <w:sz w:val="20"/>
                <w:szCs w:val="20"/>
              </w:rPr>
              <w:t xml:space="preserve">BRT </w:t>
            </w:r>
            <w:r>
              <w:rPr>
                <w:sz w:val="20"/>
                <w:szCs w:val="20"/>
              </w:rPr>
              <w:t>–</w:t>
            </w:r>
            <w:r w:rsidRPr="00F7326A">
              <w:rPr>
                <w:sz w:val="20"/>
                <w:szCs w:val="20"/>
              </w:rPr>
              <w:t xml:space="preserve"> </w:t>
            </w:r>
            <w:r>
              <w:rPr>
                <w:sz w:val="20"/>
                <w:szCs w:val="20"/>
              </w:rPr>
              <w:t xml:space="preserve">expansion, </w:t>
            </w:r>
            <w:r w:rsidRPr="00F7326A">
              <w:rPr>
                <w:sz w:val="20"/>
                <w:szCs w:val="20"/>
              </w:rPr>
              <w:t>km. and pct growth</w:t>
            </w:r>
          </w:p>
        </w:tc>
        <w:tc>
          <w:tcPr>
            <w:tcW w:w="1803" w:type="dxa"/>
          </w:tcPr>
          <w:p w14:paraId="0E666688" w14:textId="77777777" w:rsidR="00DB74B4" w:rsidRPr="00F7326A" w:rsidRDefault="00DB74B4" w:rsidP="00557A1A">
            <w:pPr>
              <w:rPr>
                <w:sz w:val="20"/>
                <w:szCs w:val="20"/>
              </w:rPr>
            </w:pPr>
            <w:r>
              <w:rPr>
                <w:sz w:val="20"/>
                <w:szCs w:val="20"/>
              </w:rPr>
              <w:t>None (59.7 km of newly added BRT lanes remain out-of-use)</w:t>
            </w:r>
          </w:p>
        </w:tc>
        <w:tc>
          <w:tcPr>
            <w:tcW w:w="1803" w:type="dxa"/>
          </w:tcPr>
          <w:p w14:paraId="09783B3D" w14:textId="77777777" w:rsidR="00DB74B4" w:rsidRPr="00F7326A" w:rsidRDefault="00DB74B4" w:rsidP="00557A1A">
            <w:pPr>
              <w:rPr>
                <w:sz w:val="20"/>
                <w:szCs w:val="20"/>
              </w:rPr>
            </w:pPr>
            <w:r>
              <w:rPr>
                <w:sz w:val="20"/>
                <w:szCs w:val="20"/>
              </w:rPr>
              <w:t>Purchase of busses and adding O&amp;M for not yet operational lanes</w:t>
            </w:r>
          </w:p>
        </w:tc>
        <w:tc>
          <w:tcPr>
            <w:tcW w:w="1803" w:type="dxa"/>
          </w:tcPr>
          <w:p w14:paraId="64853FBE" w14:textId="77777777" w:rsidR="00DB74B4" w:rsidRPr="00F7326A" w:rsidRDefault="00DB74B4" w:rsidP="00557A1A">
            <w:pPr>
              <w:rPr>
                <w:sz w:val="20"/>
                <w:szCs w:val="20"/>
              </w:rPr>
            </w:pPr>
            <w:r w:rsidRPr="00F7326A">
              <w:rPr>
                <w:sz w:val="20"/>
                <w:szCs w:val="20"/>
              </w:rPr>
              <w:t>120</w:t>
            </w:r>
            <w:r>
              <w:rPr>
                <w:sz w:val="20"/>
                <w:szCs w:val="20"/>
              </w:rPr>
              <w:t>.3</w:t>
            </w:r>
            <w:r w:rsidRPr="00F7326A">
              <w:rPr>
                <w:sz w:val="20"/>
                <w:szCs w:val="20"/>
              </w:rPr>
              <w:t xml:space="preserve"> km - adding to </w:t>
            </w:r>
            <w:r>
              <w:rPr>
                <w:sz w:val="20"/>
                <w:szCs w:val="20"/>
              </w:rPr>
              <w:t>140.4</w:t>
            </w:r>
            <w:r w:rsidRPr="00F7326A">
              <w:rPr>
                <w:sz w:val="20"/>
                <w:szCs w:val="20"/>
              </w:rPr>
              <w:t xml:space="preserve"> km existing BRT, or </w:t>
            </w:r>
            <w:r>
              <w:rPr>
                <w:sz w:val="20"/>
                <w:szCs w:val="20"/>
              </w:rPr>
              <w:t>86</w:t>
            </w:r>
            <w:r w:rsidRPr="00F7326A">
              <w:rPr>
                <w:sz w:val="20"/>
                <w:szCs w:val="20"/>
              </w:rPr>
              <w:t>%)</w:t>
            </w:r>
            <w:r w:rsidRPr="00F7326A">
              <w:rPr>
                <w:sz w:val="20"/>
                <w:szCs w:val="20"/>
                <w:vertAlign w:val="superscript"/>
              </w:rPr>
              <w:t>**</w:t>
            </w:r>
          </w:p>
        </w:tc>
        <w:tc>
          <w:tcPr>
            <w:tcW w:w="1804" w:type="dxa"/>
          </w:tcPr>
          <w:p w14:paraId="66EB38C8" w14:textId="77777777" w:rsidR="00DB74B4" w:rsidRPr="00F7326A" w:rsidRDefault="00DB74B4" w:rsidP="00557A1A">
            <w:pPr>
              <w:rPr>
                <w:sz w:val="20"/>
                <w:szCs w:val="20"/>
              </w:rPr>
            </w:pPr>
            <w:r>
              <w:rPr>
                <w:sz w:val="20"/>
                <w:szCs w:val="20"/>
              </w:rPr>
              <w:t>as in IRT</w:t>
            </w:r>
          </w:p>
        </w:tc>
      </w:tr>
      <w:tr w:rsidR="00DB74B4" w:rsidRPr="00F7326A" w14:paraId="23BE238A" w14:textId="77777777" w:rsidTr="00557A1A">
        <w:tc>
          <w:tcPr>
            <w:tcW w:w="1803" w:type="dxa"/>
          </w:tcPr>
          <w:p w14:paraId="18E32222" w14:textId="77777777" w:rsidR="00DB74B4" w:rsidRPr="00F7326A" w:rsidRDefault="00DB74B4" w:rsidP="00557A1A">
            <w:pPr>
              <w:rPr>
                <w:sz w:val="20"/>
                <w:szCs w:val="20"/>
              </w:rPr>
            </w:pPr>
            <w:r w:rsidRPr="00F7326A">
              <w:rPr>
                <w:sz w:val="20"/>
                <w:szCs w:val="20"/>
              </w:rPr>
              <w:t>Train – km and pct growth</w:t>
            </w:r>
          </w:p>
        </w:tc>
        <w:tc>
          <w:tcPr>
            <w:tcW w:w="1803" w:type="dxa"/>
          </w:tcPr>
          <w:p w14:paraId="5CA128D3" w14:textId="77777777" w:rsidR="00DB74B4" w:rsidRPr="00F7326A" w:rsidRDefault="00DB74B4" w:rsidP="00557A1A">
            <w:pPr>
              <w:rPr>
                <w:sz w:val="20"/>
                <w:szCs w:val="20"/>
              </w:rPr>
            </w:pPr>
            <w:r>
              <w:rPr>
                <w:sz w:val="20"/>
                <w:szCs w:val="20"/>
              </w:rPr>
              <w:t>Lack of O&amp;M will render trains incapable of providing RTR.</w:t>
            </w:r>
          </w:p>
        </w:tc>
        <w:tc>
          <w:tcPr>
            <w:tcW w:w="1803" w:type="dxa"/>
          </w:tcPr>
          <w:p w14:paraId="2DA80284" w14:textId="77777777" w:rsidR="00DB74B4" w:rsidRPr="00F7326A" w:rsidRDefault="00DB74B4" w:rsidP="00557A1A">
            <w:pPr>
              <w:rPr>
                <w:sz w:val="20"/>
                <w:szCs w:val="20"/>
              </w:rPr>
            </w:pPr>
            <w:r>
              <w:rPr>
                <w:sz w:val="20"/>
                <w:szCs w:val="20"/>
              </w:rPr>
              <w:t>O&amp;M to maintain /renovate existing urban rail lines for RTR.</w:t>
            </w:r>
          </w:p>
        </w:tc>
        <w:tc>
          <w:tcPr>
            <w:tcW w:w="1803" w:type="dxa"/>
          </w:tcPr>
          <w:p w14:paraId="21754FF5" w14:textId="77777777" w:rsidR="00DB74B4" w:rsidRPr="00F7326A" w:rsidRDefault="00DB74B4" w:rsidP="00557A1A">
            <w:pPr>
              <w:rPr>
                <w:sz w:val="20"/>
                <w:szCs w:val="20"/>
              </w:rPr>
            </w:pPr>
            <w:r>
              <w:rPr>
                <w:sz w:val="20"/>
                <w:szCs w:val="20"/>
              </w:rPr>
              <w:t>as in IRT + 28.3</w:t>
            </w:r>
            <w:r w:rsidRPr="00F7326A">
              <w:rPr>
                <w:sz w:val="20"/>
                <w:szCs w:val="20"/>
              </w:rPr>
              <w:t xml:space="preserve"> km</w:t>
            </w:r>
            <w:r>
              <w:rPr>
                <w:sz w:val="20"/>
                <w:szCs w:val="20"/>
              </w:rPr>
              <w:t>,</w:t>
            </w:r>
            <w:r w:rsidRPr="00F7326A">
              <w:rPr>
                <w:sz w:val="20"/>
                <w:szCs w:val="20"/>
              </w:rPr>
              <w:t xml:space="preserve"> add</w:t>
            </w:r>
            <w:r>
              <w:rPr>
                <w:sz w:val="20"/>
                <w:szCs w:val="20"/>
              </w:rPr>
              <w:t>s</w:t>
            </w:r>
            <w:r w:rsidRPr="00F7326A">
              <w:rPr>
                <w:sz w:val="20"/>
                <w:szCs w:val="20"/>
              </w:rPr>
              <w:t xml:space="preserve"> </w:t>
            </w:r>
            <w:r>
              <w:rPr>
                <w:sz w:val="20"/>
                <w:szCs w:val="20"/>
              </w:rPr>
              <w:t>1</w:t>
            </w:r>
            <w:r w:rsidRPr="00F7326A">
              <w:rPr>
                <w:sz w:val="20"/>
                <w:szCs w:val="20"/>
              </w:rPr>
              <w:t>.</w:t>
            </w:r>
            <w:r>
              <w:rPr>
                <w:sz w:val="20"/>
                <w:szCs w:val="20"/>
              </w:rPr>
              <w:t>7</w:t>
            </w:r>
            <w:r w:rsidRPr="00F7326A">
              <w:rPr>
                <w:sz w:val="20"/>
                <w:szCs w:val="20"/>
              </w:rPr>
              <w:t xml:space="preserve"> % to </w:t>
            </w:r>
            <w:r>
              <w:rPr>
                <w:sz w:val="20"/>
                <w:szCs w:val="20"/>
              </w:rPr>
              <w:t>1,619</w:t>
            </w:r>
            <w:r w:rsidRPr="00F7326A">
              <w:rPr>
                <w:sz w:val="20"/>
                <w:szCs w:val="20"/>
              </w:rPr>
              <w:t xml:space="preserve"> km in </w:t>
            </w:r>
            <w:r>
              <w:rPr>
                <w:sz w:val="20"/>
                <w:szCs w:val="20"/>
              </w:rPr>
              <w:t xml:space="preserve">urban </w:t>
            </w:r>
            <w:r w:rsidRPr="00F7326A">
              <w:rPr>
                <w:sz w:val="20"/>
                <w:szCs w:val="20"/>
              </w:rPr>
              <w:t xml:space="preserve">Gauteng, </w:t>
            </w:r>
            <w:r>
              <w:rPr>
                <w:sz w:val="20"/>
                <w:szCs w:val="20"/>
              </w:rPr>
              <w:t xml:space="preserve">KZN, EC and </w:t>
            </w:r>
            <w:r w:rsidRPr="00F7326A">
              <w:rPr>
                <w:sz w:val="20"/>
                <w:szCs w:val="20"/>
              </w:rPr>
              <w:t>WC.</w:t>
            </w:r>
          </w:p>
        </w:tc>
        <w:tc>
          <w:tcPr>
            <w:tcW w:w="1804" w:type="dxa"/>
          </w:tcPr>
          <w:p w14:paraId="2C8920DA" w14:textId="77777777" w:rsidR="00DB74B4" w:rsidRPr="00F7326A" w:rsidRDefault="00DB74B4" w:rsidP="00557A1A">
            <w:pPr>
              <w:rPr>
                <w:sz w:val="20"/>
                <w:szCs w:val="20"/>
              </w:rPr>
            </w:pPr>
            <w:r>
              <w:rPr>
                <w:sz w:val="20"/>
                <w:szCs w:val="20"/>
              </w:rPr>
              <w:t>as in IRT</w:t>
            </w:r>
          </w:p>
        </w:tc>
      </w:tr>
      <w:tr w:rsidR="00DB74B4" w:rsidRPr="00F7326A" w14:paraId="78AE0020" w14:textId="77777777" w:rsidTr="00557A1A">
        <w:tc>
          <w:tcPr>
            <w:tcW w:w="9016" w:type="dxa"/>
            <w:gridSpan w:val="5"/>
          </w:tcPr>
          <w:p w14:paraId="50661E87" w14:textId="77777777" w:rsidR="00DB74B4" w:rsidRPr="00F7326A" w:rsidRDefault="00DB74B4" w:rsidP="00557A1A">
            <w:pPr>
              <w:rPr>
                <w:sz w:val="20"/>
                <w:szCs w:val="20"/>
              </w:rPr>
            </w:pPr>
            <w:r w:rsidRPr="00F7326A">
              <w:rPr>
                <w:b/>
                <w:bCs/>
                <w:sz w:val="20"/>
                <w:szCs w:val="20"/>
              </w:rPr>
              <w:t>Impacts on metrics</w:t>
            </w:r>
          </w:p>
        </w:tc>
      </w:tr>
      <w:tr w:rsidR="00DB74B4" w:rsidRPr="00F7326A" w14:paraId="67BEB320" w14:textId="77777777" w:rsidTr="00557A1A">
        <w:tc>
          <w:tcPr>
            <w:tcW w:w="1803" w:type="dxa"/>
          </w:tcPr>
          <w:p w14:paraId="4647B8B8" w14:textId="77777777" w:rsidR="00DB74B4" w:rsidRPr="00F7326A" w:rsidRDefault="00DB74B4" w:rsidP="00557A1A">
            <w:pPr>
              <w:rPr>
                <w:sz w:val="20"/>
                <w:szCs w:val="20"/>
              </w:rPr>
            </w:pPr>
            <w:commentRangeStart w:id="3649"/>
            <w:r w:rsidRPr="00F7326A">
              <w:rPr>
                <w:sz w:val="20"/>
                <w:szCs w:val="20"/>
              </w:rPr>
              <w:t>RTR</w:t>
            </w:r>
            <w:commentRangeEnd w:id="3649"/>
            <w:r>
              <w:rPr>
                <w:rStyle w:val="CommentReference"/>
                <w:rFonts w:eastAsiaTheme="minorEastAsia" w:cs="Times New Roman"/>
                <w:bCs/>
                <w:lang w:val="en-US"/>
              </w:rPr>
              <w:commentReference w:id="3649"/>
            </w:r>
          </w:p>
        </w:tc>
        <w:tc>
          <w:tcPr>
            <w:tcW w:w="1803" w:type="dxa"/>
          </w:tcPr>
          <w:p w14:paraId="488656AA" w14:textId="77777777" w:rsidR="00DB74B4" w:rsidRPr="00F7326A" w:rsidRDefault="00DB74B4" w:rsidP="00557A1A">
            <w:pPr>
              <w:rPr>
                <w:sz w:val="20"/>
                <w:szCs w:val="20"/>
              </w:rPr>
            </w:pPr>
          </w:p>
        </w:tc>
        <w:tc>
          <w:tcPr>
            <w:tcW w:w="1803" w:type="dxa"/>
          </w:tcPr>
          <w:p w14:paraId="64B7A035" w14:textId="77777777" w:rsidR="00DB74B4" w:rsidRPr="00F7326A" w:rsidRDefault="00DB74B4" w:rsidP="00557A1A">
            <w:pPr>
              <w:rPr>
                <w:sz w:val="20"/>
                <w:szCs w:val="20"/>
              </w:rPr>
            </w:pPr>
          </w:p>
        </w:tc>
        <w:tc>
          <w:tcPr>
            <w:tcW w:w="1803" w:type="dxa"/>
          </w:tcPr>
          <w:p w14:paraId="7389F308" w14:textId="77777777" w:rsidR="00DB74B4" w:rsidRPr="00F7326A" w:rsidRDefault="00DB74B4" w:rsidP="00557A1A">
            <w:pPr>
              <w:rPr>
                <w:sz w:val="20"/>
                <w:szCs w:val="20"/>
              </w:rPr>
            </w:pPr>
          </w:p>
        </w:tc>
        <w:tc>
          <w:tcPr>
            <w:tcW w:w="1804" w:type="dxa"/>
          </w:tcPr>
          <w:p w14:paraId="0E3D7BAF" w14:textId="77777777" w:rsidR="00DB74B4" w:rsidRPr="00F7326A" w:rsidRDefault="00DB74B4" w:rsidP="00557A1A">
            <w:pPr>
              <w:rPr>
                <w:sz w:val="20"/>
                <w:szCs w:val="20"/>
              </w:rPr>
            </w:pPr>
          </w:p>
        </w:tc>
      </w:tr>
      <w:tr w:rsidR="00DB74B4" w:rsidRPr="00F7326A" w14:paraId="2FF5E4F6" w14:textId="77777777" w:rsidTr="00557A1A">
        <w:tc>
          <w:tcPr>
            <w:tcW w:w="1803" w:type="dxa"/>
          </w:tcPr>
          <w:p w14:paraId="19EAC891" w14:textId="77777777" w:rsidR="00DB74B4" w:rsidRPr="00F7326A" w:rsidRDefault="00DB74B4" w:rsidP="00557A1A">
            <w:pPr>
              <w:rPr>
                <w:b/>
                <w:bCs/>
                <w:sz w:val="20"/>
                <w:szCs w:val="20"/>
              </w:rPr>
            </w:pPr>
            <w:r w:rsidRPr="00F7326A">
              <w:rPr>
                <w:sz w:val="20"/>
                <w:szCs w:val="20"/>
              </w:rPr>
              <w:lastRenderedPageBreak/>
              <w:t>Median Accessibility</w:t>
            </w:r>
          </w:p>
        </w:tc>
        <w:tc>
          <w:tcPr>
            <w:tcW w:w="1803" w:type="dxa"/>
          </w:tcPr>
          <w:p w14:paraId="5F1D1267" w14:textId="77777777" w:rsidR="00DB74B4" w:rsidRPr="00F7326A" w:rsidRDefault="00DB74B4" w:rsidP="00557A1A">
            <w:pPr>
              <w:rPr>
                <w:sz w:val="20"/>
                <w:szCs w:val="20"/>
              </w:rPr>
            </w:pPr>
          </w:p>
        </w:tc>
        <w:tc>
          <w:tcPr>
            <w:tcW w:w="3606" w:type="dxa"/>
            <w:gridSpan w:val="2"/>
          </w:tcPr>
          <w:p w14:paraId="7957EE4E" w14:textId="77777777" w:rsidR="00DB74B4" w:rsidRDefault="00DB74B4" w:rsidP="00557A1A">
            <w:pPr>
              <w:rPr>
                <w:sz w:val="20"/>
                <w:szCs w:val="20"/>
              </w:rPr>
            </w:pPr>
            <w:r>
              <w:rPr>
                <w:sz w:val="20"/>
                <w:szCs w:val="20"/>
              </w:rPr>
              <w:t>“</w:t>
            </w:r>
            <w:r w:rsidRPr="00EC60B7">
              <w:rPr>
                <w:sz w:val="20"/>
                <w:szCs w:val="20"/>
              </w:rPr>
              <w:t xml:space="preserve">Both improvement and expansion of rail have </w:t>
            </w:r>
            <w:r>
              <w:rPr>
                <w:sz w:val="20"/>
                <w:szCs w:val="20"/>
              </w:rPr>
              <w:t xml:space="preserve">a </w:t>
            </w:r>
            <w:r w:rsidRPr="00EC60B7">
              <w:rPr>
                <w:sz w:val="20"/>
                <w:szCs w:val="20"/>
              </w:rPr>
              <w:t>negligible effect on accessibility in the four metropolitan areas by 2030.”</w:t>
            </w:r>
          </w:p>
          <w:p w14:paraId="3D5E0DF6" w14:textId="77777777" w:rsidR="00DB74B4" w:rsidRPr="00F7326A" w:rsidRDefault="00DB74B4" w:rsidP="00557A1A">
            <w:pPr>
              <w:rPr>
                <w:sz w:val="20"/>
                <w:szCs w:val="20"/>
              </w:rPr>
            </w:pPr>
            <w:r w:rsidRPr="006E3A5B">
              <w:rPr>
                <w:sz w:val="20"/>
                <w:szCs w:val="20"/>
              </w:rPr>
              <w:t>“Therefore, improving minibus services, which does not require large infrastructure investments, has the potential to improve urban access and the experience of urban commuting.”</w:t>
            </w:r>
          </w:p>
        </w:tc>
        <w:tc>
          <w:tcPr>
            <w:tcW w:w="1804" w:type="dxa"/>
          </w:tcPr>
          <w:p w14:paraId="5C4A784C" w14:textId="77777777" w:rsidR="00DB74B4" w:rsidRPr="00F7326A" w:rsidRDefault="00DB74B4" w:rsidP="00557A1A">
            <w:pPr>
              <w:rPr>
                <w:sz w:val="20"/>
                <w:szCs w:val="20"/>
              </w:rPr>
            </w:pPr>
            <w:r w:rsidRPr="0024004F">
              <w:rPr>
                <w:sz w:val="20"/>
                <w:szCs w:val="20"/>
              </w:rPr>
              <w:t>“Land-use planning allows for higher accessibility per rand spent on transport.”</w:t>
            </w:r>
          </w:p>
        </w:tc>
      </w:tr>
      <w:tr w:rsidR="00DB74B4" w:rsidRPr="00F7326A" w14:paraId="26C8B073" w14:textId="77777777" w:rsidTr="00557A1A">
        <w:tc>
          <w:tcPr>
            <w:tcW w:w="1803" w:type="dxa"/>
          </w:tcPr>
          <w:p w14:paraId="075D73AF" w14:textId="77777777" w:rsidR="00DB74B4" w:rsidRPr="00F7326A" w:rsidRDefault="00DB74B4" w:rsidP="00557A1A">
            <w:pPr>
              <w:rPr>
                <w:sz w:val="20"/>
                <w:szCs w:val="20"/>
              </w:rPr>
            </w:pPr>
            <w:r w:rsidRPr="00F7326A">
              <w:rPr>
                <w:sz w:val="20"/>
                <w:szCs w:val="20"/>
              </w:rPr>
              <w:t>Affordability</w:t>
            </w:r>
          </w:p>
        </w:tc>
        <w:tc>
          <w:tcPr>
            <w:tcW w:w="1803" w:type="dxa"/>
            <w:vMerge w:val="restart"/>
          </w:tcPr>
          <w:p w14:paraId="272BAA89" w14:textId="77777777" w:rsidR="00DB74B4" w:rsidRPr="00F7326A" w:rsidRDefault="00DB74B4" w:rsidP="00557A1A">
            <w:pPr>
              <w:rPr>
                <w:sz w:val="20"/>
                <w:szCs w:val="20"/>
              </w:rPr>
            </w:pPr>
            <w:r w:rsidRPr="00F7326A">
              <w:rPr>
                <w:sz w:val="20"/>
                <w:szCs w:val="20"/>
              </w:rPr>
              <w:t>impacts of scenarios not reported</w:t>
            </w:r>
          </w:p>
        </w:tc>
        <w:tc>
          <w:tcPr>
            <w:tcW w:w="1803" w:type="dxa"/>
            <w:vMerge w:val="restart"/>
          </w:tcPr>
          <w:p w14:paraId="513A18D1" w14:textId="77777777" w:rsidR="00DB74B4" w:rsidRPr="00F7326A" w:rsidRDefault="00DB74B4" w:rsidP="00557A1A">
            <w:pPr>
              <w:rPr>
                <w:sz w:val="20"/>
                <w:szCs w:val="20"/>
              </w:rPr>
            </w:pPr>
            <w:r w:rsidRPr="00F7326A">
              <w:rPr>
                <w:sz w:val="20"/>
                <w:szCs w:val="20"/>
              </w:rPr>
              <w:t>impacts of scenarios not reported</w:t>
            </w:r>
          </w:p>
        </w:tc>
        <w:tc>
          <w:tcPr>
            <w:tcW w:w="1803" w:type="dxa"/>
            <w:vMerge w:val="restart"/>
          </w:tcPr>
          <w:p w14:paraId="3CD6FBF8" w14:textId="77777777" w:rsidR="00DB74B4" w:rsidRPr="00F7326A" w:rsidRDefault="00DB74B4" w:rsidP="00557A1A">
            <w:pPr>
              <w:rPr>
                <w:sz w:val="20"/>
                <w:szCs w:val="20"/>
              </w:rPr>
            </w:pPr>
            <w:r w:rsidRPr="00F7326A">
              <w:rPr>
                <w:sz w:val="20"/>
                <w:szCs w:val="20"/>
              </w:rPr>
              <w:t>impacts of scenarios not reported</w:t>
            </w:r>
          </w:p>
        </w:tc>
        <w:tc>
          <w:tcPr>
            <w:tcW w:w="1804" w:type="dxa"/>
            <w:vMerge w:val="restart"/>
          </w:tcPr>
          <w:p w14:paraId="1E8D1E1B" w14:textId="77777777" w:rsidR="00DB74B4" w:rsidRPr="00F7326A" w:rsidRDefault="00DB74B4" w:rsidP="00557A1A">
            <w:pPr>
              <w:rPr>
                <w:sz w:val="20"/>
                <w:szCs w:val="20"/>
              </w:rPr>
            </w:pPr>
            <w:r w:rsidRPr="00F7326A">
              <w:rPr>
                <w:sz w:val="20"/>
                <w:szCs w:val="20"/>
              </w:rPr>
              <w:t>impacts of scenarios not reported</w:t>
            </w:r>
          </w:p>
        </w:tc>
      </w:tr>
      <w:tr w:rsidR="00DB74B4" w:rsidRPr="00F7326A" w14:paraId="3055B389" w14:textId="77777777" w:rsidTr="00557A1A">
        <w:tc>
          <w:tcPr>
            <w:tcW w:w="1803" w:type="dxa"/>
          </w:tcPr>
          <w:p w14:paraId="7C25FFEB" w14:textId="77777777" w:rsidR="00DB74B4" w:rsidRPr="00F7326A" w:rsidRDefault="00DB74B4" w:rsidP="00557A1A">
            <w:pPr>
              <w:rPr>
                <w:sz w:val="20"/>
                <w:szCs w:val="20"/>
              </w:rPr>
            </w:pPr>
            <w:r w:rsidRPr="00F7326A">
              <w:rPr>
                <w:sz w:val="20"/>
                <w:szCs w:val="20"/>
              </w:rPr>
              <w:t>Decarbonisation</w:t>
            </w:r>
          </w:p>
        </w:tc>
        <w:tc>
          <w:tcPr>
            <w:tcW w:w="1803" w:type="dxa"/>
            <w:vMerge/>
          </w:tcPr>
          <w:p w14:paraId="58D7D9E6" w14:textId="77777777" w:rsidR="00DB74B4" w:rsidRPr="00F7326A" w:rsidRDefault="00DB74B4" w:rsidP="00557A1A">
            <w:pPr>
              <w:rPr>
                <w:sz w:val="20"/>
                <w:szCs w:val="20"/>
              </w:rPr>
            </w:pPr>
          </w:p>
        </w:tc>
        <w:tc>
          <w:tcPr>
            <w:tcW w:w="1803" w:type="dxa"/>
            <w:vMerge/>
          </w:tcPr>
          <w:p w14:paraId="6BCF2C63" w14:textId="77777777" w:rsidR="00DB74B4" w:rsidRPr="00F7326A" w:rsidRDefault="00DB74B4" w:rsidP="00557A1A">
            <w:pPr>
              <w:rPr>
                <w:sz w:val="20"/>
                <w:szCs w:val="20"/>
              </w:rPr>
            </w:pPr>
          </w:p>
        </w:tc>
        <w:tc>
          <w:tcPr>
            <w:tcW w:w="1803" w:type="dxa"/>
            <w:vMerge/>
          </w:tcPr>
          <w:p w14:paraId="05E6B805" w14:textId="77777777" w:rsidR="00DB74B4" w:rsidRPr="00F7326A" w:rsidRDefault="00DB74B4" w:rsidP="00557A1A">
            <w:pPr>
              <w:rPr>
                <w:sz w:val="20"/>
                <w:szCs w:val="20"/>
              </w:rPr>
            </w:pPr>
          </w:p>
        </w:tc>
        <w:tc>
          <w:tcPr>
            <w:tcW w:w="1804" w:type="dxa"/>
            <w:vMerge/>
          </w:tcPr>
          <w:p w14:paraId="7F2E5A93" w14:textId="77777777" w:rsidR="00DB74B4" w:rsidRPr="00F7326A" w:rsidRDefault="00DB74B4" w:rsidP="00557A1A">
            <w:pPr>
              <w:rPr>
                <w:sz w:val="20"/>
                <w:szCs w:val="20"/>
              </w:rPr>
            </w:pPr>
          </w:p>
        </w:tc>
      </w:tr>
      <w:tr w:rsidR="00DB74B4" w:rsidRPr="00F7326A" w14:paraId="1BC2D1B0" w14:textId="77777777" w:rsidTr="00557A1A">
        <w:tc>
          <w:tcPr>
            <w:tcW w:w="1803" w:type="dxa"/>
          </w:tcPr>
          <w:p w14:paraId="62D56B9B" w14:textId="77777777" w:rsidR="00DB74B4" w:rsidRPr="00F7326A" w:rsidRDefault="00DB74B4" w:rsidP="00557A1A">
            <w:pPr>
              <w:rPr>
                <w:sz w:val="20"/>
                <w:szCs w:val="20"/>
              </w:rPr>
            </w:pPr>
            <w:r w:rsidRPr="00F7326A">
              <w:rPr>
                <w:sz w:val="20"/>
                <w:szCs w:val="20"/>
              </w:rPr>
              <w:t>Safety</w:t>
            </w:r>
          </w:p>
        </w:tc>
        <w:tc>
          <w:tcPr>
            <w:tcW w:w="1803" w:type="dxa"/>
            <w:vMerge/>
          </w:tcPr>
          <w:p w14:paraId="308DF52C" w14:textId="77777777" w:rsidR="00DB74B4" w:rsidRPr="00F7326A" w:rsidRDefault="00DB74B4" w:rsidP="00557A1A">
            <w:pPr>
              <w:rPr>
                <w:sz w:val="20"/>
                <w:szCs w:val="20"/>
              </w:rPr>
            </w:pPr>
          </w:p>
        </w:tc>
        <w:tc>
          <w:tcPr>
            <w:tcW w:w="1803" w:type="dxa"/>
            <w:vMerge/>
          </w:tcPr>
          <w:p w14:paraId="510366FC" w14:textId="77777777" w:rsidR="00DB74B4" w:rsidRPr="00F7326A" w:rsidRDefault="00DB74B4" w:rsidP="00557A1A">
            <w:pPr>
              <w:rPr>
                <w:sz w:val="20"/>
                <w:szCs w:val="20"/>
              </w:rPr>
            </w:pPr>
          </w:p>
        </w:tc>
        <w:tc>
          <w:tcPr>
            <w:tcW w:w="1803" w:type="dxa"/>
            <w:vMerge/>
          </w:tcPr>
          <w:p w14:paraId="0A92AEC3" w14:textId="77777777" w:rsidR="00DB74B4" w:rsidRPr="00F7326A" w:rsidRDefault="00DB74B4" w:rsidP="00557A1A">
            <w:pPr>
              <w:rPr>
                <w:sz w:val="20"/>
                <w:szCs w:val="20"/>
              </w:rPr>
            </w:pPr>
          </w:p>
        </w:tc>
        <w:tc>
          <w:tcPr>
            <w:tcW w:w="1804" w:type="dxa"/>
            <w:vMerge/>
          </w:tcPr>
          <w:p w14:paraId="384720D1" w14:textId="77777777" w:rsidR="00DB74B4" w:rsidRPr="00F7326A" w:rsidRDefault="00DB74B4" w:rsidP="00557A1A">
            <w:pPr>
              <w:rPr>
                <w:sz w:val="20"/>
                <w:szCs w:val="20"/>
              </w:rPr>
            </w:pPr>
          </w:p>
        </w:tc>
      </w:tr>
    </w:tbl>
    <w:p w14:paraId="1BF305A9" w14:textId="77777777" w:rsidR="00DB74B4" w:rsidRPr="001C4877" w:rsidRDefault="00DB74B4" w:rsidP="00DB74B4">
      <w:pPr>
        <w:rPr>
          <w:i/>
          <w:iCs/>
          <w:sz w:val="20"/>
          <w:szCs w:val="20"/>
        </w:rPr>
      </w:pPr>
      <w:r w:rsidRPr="001C4877">
        <w:rPr>
          <w:i/>
          <w:iCs/>
          <w:sz w:val="20"/>
          <w:szCs w:val="20"/>
        </w:rPr>
        <w:t xml:space="preserve">Notes to Table: </w:t>
      </w:r>
      <w:r w:rsidRPr="001C4877">
        <w:rPr>
          <w:i/>
          <w:iCs/>
          <w:sz w:val="20"/>
          <w:szCs w:val="20"/>
          <w:vertAlign w:val="superscript"/>
        </w:rPr>
        <w:t>*</w:t>
      </w:r>
      <w:r w:rsidRPr="001C4877">
        <w:rPr>
          <w:i/>
          <w:iCs/>
          <w:sz w:val="20"/>
          <w:szCs w:val="20"/>
        </w:rPr>
        <w:t xml:space="preserve"> Based on </w:t>
      </w:r>
      <w:r>
        <w:rPr>
          <w:i/>
          <w:iCs/>
          <w:sz w:val="20"/>
          <w:szCs w:val="20"/>
        </w:rPr>
        <w:t>Transport Sector Report modelling</w:t>
      </w:r>
      <w:r w:rsidRPr="001C4877">
        <w:rPr>
          <w:i/>
          <w:iCs/>
          <w:sz w:val="20"/>
          <w:szCs w:val="20"/>
        </w:rPr>
        <w:t xml:space="preserve">, according to </w:t>
      </w:r>
      <w:r>
        <w:rPr>
          <w:i/>
          <w:iCs/>
          <w:sz w:val="20"/>
          <w:szCs w:val="20"/>
        </w:rPr>
        <w:t xml:space="preserve">which 2102 </w:t>
      </w:r>
      <w:r w:rsidRPr="001C4877">
        <w:rPr>
          <w:i/>
          <w:iCs/>
          <w:sz w:val="20"/>
          <w:szCs w:val="20"/>
        </w:rPr>
        <w:t xml:space="preserve">km of metropolitan and </w:t>
      </w:r>
      <w:r>
        <w:rPr>
          <w:i/>
          <w:iCs/>
          <w:sz w:val="20"/>
          <w:szCs w:val="20"/>
        </w:rPr>
        <w:t xml:space="preserve">secondary city </w:t>
      </w:r>
      <w:r w:rsidRPr="001C4877">
        <w:rPr>
          <w:i/>
          <w:iCs/>
          <w:sz w:val="20"/>
          <w:szCs w:val="20"/>
        </w:rPr>
        <w:t xml:space="preserve">roads need strengthening. This corresponds to </w:t>
      </w:r>
      <w:r>
        <w:rPr>
          <w:i/>
          <w:iCs/>
          <w:sz w:val="20"/>
          <w:szCs w:val="20"/>
        </w:rPr>
        <w:t>1.35</w:t>
      </w:r>
      <w:r w:rsidRPr="001C4877">
        <w:rPr>
          <w:i/>
          <w:iCs/>
          <w:sz w:val="20"/>
          <w:szCs w:val="20"/>
        </w:rPr>
        <w:t xml:space="preserve">% of the metropolitan and </w:t>
      </w:r>
      <w:r>
        <w:rPr>
          <w:i/>
          <w:iCs/>
          <w:sz w:val="20"/>
          <w:szCs w:val="20"/>
        </w:rPr>
        <w:t xml:space="preserve">secondary city </w:t>
      </w:r>
      <w:r w:rsidRPr="001C4877">
        <w:rPr>
          <w:i/>
          <w:iCs/>
          <w:sz w:val="20"/>
          <w:szCs w:val="20"/>
        </w:rPr>
        <w:t xml:space="preserve">road </w:t>
      </w:r>
      <w:r>
        <w:rPr>
          <w:i/>
          <w:iCs/>
          <w:sz w:val="20"/>
          <w:szCs w:val="20"/>
        </w:rPr>
        <w:t>network and 0,54% of the national road network that do not need strengthening,</w:t>
      </w:r>
      <w:r w:rsidRPr="001C4877">
        <w:rPr>
          <w:i/>
          <w:iCs/>
          <w:sz w:val="20"/>
          <w:szCs w:val="20"/>
        </w:rPr>
        <w:t xml:space="preserve">; </w:t>
      </w:r>
      <w:r w:rsidRPr="001C4877">
        <w:rPr>
          <w:i/>
          <w:iCs/>
          <w:sz w:val="20"/>
          <w:szCs w:val="20"/>
          <w:vertAlign w:val="superscript"/>
        </w:rPr>
        <w:t>**</w:t>
      </w:r>
      <w:r w:rsidRPr="001C4877">
        <w:rPr>
          <w:i/>
          <w:iCs/>
          <w:sz w:val="20"/>
          <w:szCs w:val="20"/>
        </w:rPr>
        <w:t xml:space="preserve"> Source: Transport Sector Report.</w:t>
      </w:r>
    </w:p>
    <w:p w14:paraId="552CEB20" w14:textId="77777777" w:rsidR="00DB74B4" w:rsidRPr="00365AFD" w:rsidRDefault="00DB74B4" w:rsidP="00DB74B4">
      <w:pPr>
        <w:rPr>
          <w:lang w:val="en-ZA"/>
        </w:rPr>
      </w:pPr>
      <w:r w:rsidRPr="00365AFD">
        <w:rPr>
          <w:lang w:val="en-ZA"/>
        </w:rPr>
        <w:t xml:space="preserve">The main metric impacted by the choice between the Urban access scenarios above is the </w:t>
      </w:r>
      <w:r w:rsidRPr="00365AFD">
        <w:rPr>
          <w:b/>
          <w:bCs/>
          <w:lang w:val="en-ZA"/>
        </w:rPr>
        <w:t>Rapid Transit to Resident ratio (RTR)</w:t>
      </w:r>
      <w:r w:rsidRPr="00365AFD">
        <w:rPr>
          <w:lang w:val="en-ZA"/>
        </w:rPr>
        <w:t>. Another metric “median accessibility” is by far and large determined by population size and income (GDP per capita), and there is therefore no difference between the policy options for the accessibility metric.</w:t>
      </w:r>
    </w:p>
    <w:p w14:paraId="37451673" w14:textId="77777777" w:rsidR="00DB74B4" w:rsidRPr="00365AFD" w:rsidRDefault="00DB74B4" w:rsidP="00DB74B4">
      <w:pPr>
        <w:rPr>
          <w:i/>
          <w:iCs/>
          <w:lang w:val="en-ZA"/>
        </w:rPr>
      </w:pPr>
      <w:r w:rsidRPr="00365AFD">
        <w:rPr>
          <w:i/>
          <w:iCs/>
          <w:lang w:val="en-ZA"/>
        </w:rPr>
        <w:t xml:space="preserve">“The reasons for the limited impact of the infrastructure investments in formal urban transport are the spatial structure of the metropolitan areas, the location of the rail corridors, and minibuses dominating urban rail over short to medium distances. The South African rail service was designed and planned to move large groups of (displaced) workers from peripheral townships far from the economic centres. The improvements could reduce travel time and costs along those rail corridors, but they are not large enough to lead to higher accessibility.” </w:t>
      </w:r>
      <w:r w:rsidRPr="00365AFD">
        <w:rPr>
          <w:rStyle w:val="FootnoteReference"/>
          <w:i/>
          <w:iCs/>
          <w:lang w:val="en-ZA"/>
        </w:rPr>
        <w:footnoteReference w:id="42"/>
      </w:r>
      <w:r w:rsidRPr="00365AFD">
        <w:rPr>
          <w:i/>
          <w:iCs/>
          <w:lang w:val="en-ZA"/>
        </w:rPr>
        <w:t xml:space="preserve"> </w:t>
      </w:r>
    </w:p>
    <w:p w14:paraId="707AFBDD" w14:textId="77777777" w:rsidR="00DB74B4" w:rsidRPr="00365AFD" w:rsidRDefault="00DB74B4" w:rsidP="00DB74B4">
      <w:pPr>
        <w:rPr>
          <w:lang w:val="en-ZA"/>
        </w:rPr>
      </w:pPr>
      <w:r w:rsidRPr="00365AFD">
        <w:rPr>
          <w:lang w:val="en-ZA"/>
        </w:rPr>
        <w:t xml:space="preserve">On the contrary, minibuses allow people to reach a broader range of activities at a lower generalized transport cost and do not require large infrastructure investments. Minibuses therefore have the potential to improve urban access and the experience of urban commuting </w:t>
      </w:r>
      <w:r w:rsidRPr="00365AFD">
        <w:t>(</w:t>
      </w:r>
      <w:commentRangeStart w:id="3650"/>
      <w:r w:rsidRPr="00365AFD">
        <w:t>Source: Transport Expert report</w:t>
      </w:r>
      <w:commentRangeEnd w:id="3650"/>
      <w:r w:rsidRPr="00365AFD">
        <w:rPr>
          <w:rStyle w:val="CommentReference"/>
          <w:rFonts w:eastAsiaTheme="minorEastAsia" w:cs="Times New Roman"/>
          <w:bCs/>
          <w:sz w:val="22"/>
          <w:szCs w:val="22"/>
          <w:lang w:val="en-US"/>
        </w:rPr>
        <w:commentReference w:id="3650"/>
      </w:r>
      <w:r w:rsidRPr="00365AFD">
        <w:t>).</w:t>
      </w:r>
      <w:r w:rsidRPr="00365AFD">
        <w:rPr>
          <w:lang w:val="en-ZA"/>
        </w:rPr>
        <w:t xml:space="preserve">  </w:t>
      </w:r>
    </w:p>
    <w:p w14:paraId="4DAA4F5E" w14:textId="77777777" w:rsidR="00DB74B4" w:rsidRPr="00DB74B4" w:rsidRDefault="00DB74B4" w:rsidP="00DB74B4">
      <w:pPr>
        <w:rPr>
          <w:b/>
          <w:bCs/>
        </w:rPr>
      </w:pPr>
      <w:bookmarkStart w:id="3651" w:name="_Toc118665760"/>
      <w:proofErr w:type="spellStart"/>
      <w:r w:rsidRPr="00DB74B4">
        <w:rPr>
          <w:b/>
          <w:bCs/>
        </w:rPr>
        <w:t>Fedderke</w:t>
      </w:r>
      <w:proofErr w:type="spellEnd"/>
      <w:r w:rsidRPr="00DB74B4">
        <w:rPr>
          <w:b/>
          <w:bCs/>
        </w:rPr>
        <w:t xml:space="preserve"> and </w:t>
      </w:r>
      <w:proofErr w:type="spellStart"/>
      <w:r w:rsidRPr="00DB74B4">
        <w:rPr>
          <w:b/>
          <w:bCs/>
        </w:rPr>
        <w:t>Bogetic</w:t>
      </w:r>
      <w:proofErr w:type="spellEnd"/>
      <w:r w:rsidRPr="00DB74B4">
        <w:rPr>
          <w:b/>
          <w:bCs/>
        </w:rPr>
        <w:t xml:space="preserve"> (2009) summary</w:t>
      </w:r>
      <w:bookmarkEnd w:id="3651"/>
    </w:p>
    <w:p w14:paraId="19B3B19A" w14:textId="77777777" w:rsidR="00DB74B4" w:rsidRPr="00034C0D" w:rsidRDefault="00DB74B4" w:rsidP="00DB74B4">
      <w:r w:rsidRPr="00034C0D">
        <w:t>Labour Productivity and T</w:t>
      </w:r>
      <w:r>
        <w:t xml:space="preserve">otal </w:t>
      </w:r>
      <w:r w:rsidRPr="00034C0D">
        <w:t>F</w:t>
      </w:r>
      <w:r>
        <w:t xml:space="preserve">actor </w:t>
      </w:r>
      <w:r w:rsidRPr="00034C0D">
        <w:t>P</w:t>
      </w:r>
      <w:r>
        <w:t>roductivity</w:t>
      </w:r>
      <w:r w:rsidRPr="00034C0D">
        <w:t xml:space="preserve"> elasticity of </w:t>
      </w:r>
      <w:r>
        <w:t xml:space="preserve">growth of a selected number of </w:t>
      </w:r>
      <w:r w:rsidRPr="00034C0D">
        <w:t>infrastructure stocks</w:t>
      </w:r>
      <w:r>
        <w:t xml:space="preserve"> and flows</w:t>
      </w:r>
      <w:r w:rsidRPr="00034C0D">
        <w:rPr>
          <w:rStyle w:val="FootnoteReference"/>
        </w:rPr>
        <w:footnoteReference w:id="43"/>
      </w:r>
      <w:r w:rsidRPr="00034C0D">
        <w:t xml:space="preserve"> for manufacturing (and heavier industry) </w:t>
      </w:r>
      <w:r>
        <w:t xml:space="preserve">as estimated by </w:t>
      </w:r>
      <w:proofErr w:type="spellStart"/>
      <w:r w:rsidRPr="00034C0D">
        <w:t>Fedderke</w:t>
      </w:r>
      <w:proofErr w:type="spellEnd"/>
      <w:r w:rsidRPr="00034C0D">
        <w:t xml:space="preserve"> and </w:t>
      </w:r>
      <w:proofErr w:type="spellStart"/>
      <w:r w:rsidRPr="00034C0D">
        <w:t>Bogetic</w:t>
      </w:r>
      <w:proofErr w:type="spellEnd"/>
      <w:r w:rsidRPr="00034C0D">
        <w:t xml:space="preserve"> (2009):</w:t>
      </w:r>
    </w:p>
    <w:p w14:paraId="1DB11C5E" w14:textId="77777777" w:rsidR="00DB74B4" w:rsidRPr="005F522C" w:rsidRDefault="00DB74B4" w:rsidP="00DB74B4">
      <w:pPr>
        <w:pStyle w:val="ListParagraph"/>
        <w:numPr>
          <w:ilvl w:val="0"/>
          <w:numId w:val="5"/>
        </w:numPr>
        <w:jc w:val="both"/>
      </w:pPr>
      <w:r w:rsidRPr="005F522C">
        <w:t>All infrastructure : ln(GFCF) : Gross fixed capital formation in infrastructure</w:t>
      </w:r>
    </w:p>
    <w:p w14:paraId="2E99F733" w14:textId="77777777" w:rsidR="00DB74B4" w:rsidRPr="005F522C" w:rsidRDefault="00DB74B4" w:rsidP="00DB74B4">
      <w:pPr>
        <w:pStyle w:val="ListParagraph"/>
        <w:numPr>
          <w:ilvl w:val="1"/>
          <w:numId w:val="5"/>
        </w:numPr>
        <w:jc w:val="both"/>
      </w:pPr>
      <w:r w:rsidRPr="005F522C">
        <w:t xml:space="preserve">Manufacturing labour productivity elasticity (instrumented): </w:t>
      </w:r>
      <w:proofErr w:type="gramStart"/>
      <w:r w:rsidRPr="005F522C">
        <w:t>0.20</w:t>
      </w:r>
      <w:proofErr w:type="gramEnd"/>
    </w:p>
    <w:p w14:paraId="63AD2A14" w14:textId="77777777" w:rsidR="00DB74B4" w:rsidRPr="005F522C" w:rsidRDefault="00DB74B4" w:rsidP="00DB74B4">
      <w:pPr>
        <w:pStyle w:val="ListParagraph"/>
        <w:numPr>
          <w:ilvl w:val="1"/>
          <w:numId w:val="5"/>
        </w:numPr>
        <w:jc w:val="both"/>
      </w:pPr>
      <w:proofErr w:type="gramStart"/>
      <w:r w:rsidRPr="005F522C">
        <w:rPr>
          <w:i/>
          <w:iCs/>
        </w:rPr>
        <w:t>Or,</w:t>
      </w:r>
      <w:proofErr w:type="gramEnd"/>
      <w:r w:rsidRPr="005F522C">
        <w:t xml:space="preserve"> Manufacturing TFP elasticity (instrumented):  0.038</w:t>
      </w:r>
    </w:p>
    <w:p w14:paraId="05343735" w14:textId="77777777" w:rsidR="00DB74B4" w:rsidRPr="005F522C" w:rsidRDefault="00DB74B4" w:rsidP="00DB74B4">
      <w:pPr>
        <w:pStyle w:val="ListParagraph"/>
        <w:numPr>
          <w:ilvl w:val="0"/>
          <w:numId w:val="5"/>
        </w:numPr>
        <w:jc w:val="both"/>
      </w:pPr>
      <w:r w:rsidRPr="005F522C">
        <w:t>All infrastructure : ln(FCS) : Fixed capital stock of infrastructure</w:t>
      </w:r>
    </w:p>
    <w:p w14:paraId="3F369BFC" w14:textId="77777777" w:rsidR="00DB74B4" w:rsidRPr="005F522C" w:rsidRDefault="00DB74B4" w:rsidP="00DB74B4">
      <w:pPr>
        <w:pStyle w:val="ListParagraph"/>
        <w:numPr>
          <w:ilvl w:val="1"/>
          <w:numId w:val="5"/>
        </w:numPr>
        <w:jc w:val="both"/>
      </w:pPr>
      <w:r w:rsidRPr="005F522C">
        <w:t xml:space="preserve">Manufacturing labour productivity elasticity (instrumented): </w:t>
      </w:r>
      <w:proofErr w:type="gramStart"/>
      <w:r w:rsidRPr="005F522C">
        <w:t>0.19</w:t>
      </w:r>
      <w:proofErr w:type="gramEnd"/>
    </w:p>
    <w:p w14:paraId="2D0AE113" w14:textId="77777777" w:rsidR="00DB74B4" w:rsidRPr="005F522C" w:rsidRDefault="00DB74B4" w:rsidP="00DB74B4">
      <w:pPr>
        <w:pStyle w:val="ListParagraph"/>
        <w:numPr>
          <w:ilvl w:val="1"/>
          <w:numId w:val="5"/>
        </w:numPr>
        <w:jc w:val="both"/>
      </w:pPr>
      <w:proofErr w:type="gramStart"/>
      <w:r w:rsidRPr="005F522C">
        <w:rPr>
          <w:i/>
          <w:iCs/>
        </w:rPr>
        <w:t>Or,</w:t>
      </w:r>
      <w:proofErr w:type="gramEnd"/>
      <w:r w:rsidRPr="005F522C">
        <w:t xml:space="preserve"> Manufacturing TFP elasticity (instrumented): </w:t>
      </w:r>
      <w:r w:rsidRPr="005F522C">
        <w:rPr>
          <w:i/>
          <w:iCs/>
        </w:rPr>
        <w:t>insignificant</w:t>
      </w:r>
    </w:p>
    <w:p w14:paraId="1569572B" w14:textId="7B3014C7" w:rsidR="00DB74B4" w:rsidRPr="00532131" w:rsidRDefault="00DB74B4" w:rsidP="00DB74B4">
      <w:pPr>
        <w:pStyle w:val="ListParagraph"/>
        <w:numPr>
          <w:ilvl w:val="0"/>
          <w:numId w:val="5"/>
        </w:numPr>
        <w:jc w:val="both"/>
        <w:rPr>
          <w:highlight w:val="yellow"/>
        </w:rPr>
      </w:pPr>
      <w:r w:rsidRPr="00532131">
        <w:rPr>
          <w:highlight w:val="yellow"/>
        </w:rPr>
        <w:t>Rail: ln(RPASS) : number of passenger railway journeys</w:t>
      </w:r>
      <w:ins w:id="3652" w:author="Jules Schers [2]" w:date="2023-02-04T00:17:00Z">
        <w:r w:rsidR="000D7C0A">
          <w:rPr>
            <w:highlight w:val="yellow"/>
          </w:rPr>
          <w:t xml:space="preserve"> </w:t>
        </w:r>
        <w:r w:rsidR="000D7C0A" w:rsidRPr="00532131">
          <w:rPr>
            <w:i/>
            <w:iCs/>
            <w:highlight w:val="yellow"/>
          </w:rPr>
          <w:t>,</w:t>
        </w:r>
        <w:r w:rsidR="000D7C0A" w:rsidRPr="00532131">
          <w:rPr>
            <w:highlight w:val="yellow"/>
          </w:rPr>
          <w:t xml:space="preserve"> Manufacturing TFP elasticity (instrumented): 0.159</w:t>
        </w:r>
      </w:ins>
    </w:p>
    <w:p w14:paraId="0541C81E" w14:textId="77777777" w:rsidR="00DB74B4" w:rsidRPr="005F522C" w:rsidRDefault="00DB74B4" w:rsidP="00DB74B4">
      <w:pPr>
        <w:pStyle w:val="ListParagraph"/>
        <w:numPr>
          <w:ilvl w:val="1"/>
          <w:numId w:val="5"/>
        </w:numPr>
        <w:jc w:val="both"/>
      </w:pPr>
      <w:r w:rsidRPr="005F522C">
        <w:t xml:space="preserve">Manufacturing labour productivity elasticity (instrumented): </w:t>
      </w:r>
      <w:proofErr w:type="gramStart"/>
      <w:r w:rsidRPr="005F522C">
        <w:t>0.43</w:t>
      </w:r>
      <w:proofErr w:type="gramEnd"/>
    </w:p>
    <w:p w14:paraId="47A6E2EA" w14:textId="77777777" w:rsidR="00DB74B4" w:rsidRPr="00532131" w:rsidRDefault="00DB74B4" w:rsidP="00DB74B4">
      <w:pPr>
        <w:pStyle w:val="ListParagraph"/>
        <w:numPr>
          <w:ilvl w:val="1"/>
          <w:numId w:val="5"/>
        </w:numPr>
        <w:jc w:val="both"/>
        <w:rPr>
          <w:highlight w:val="yellow"/>
        </w:rPr>
      </w:pPr>
      <w:proofErr w:type="gramStart"/>
      <w:r w:rsidRPr="00532131">
        <w:rPr>
          <w:i/>
          <w:iCs/>
          <w:highlight w:val="yellow"/>
        </w:rPr>
        <w:lastRenderedPageBreak/>
        <w:t>Or,</w:t>
      </w:r>
      <w:proofErr w:type="gramEnd"/>
      <w:r w:rsidRPr="00532131">
        <w:rPr>
          <w:highlight w:val="yellow"/>
        </w:rPr>
        <w:t xml:space="preserve"> Manufacturing TFP elasticity (instrumented): 0.159</w:t>
      </w:r>
    </w:p>
    <w:p w14:paraId="685C17CD" w14:textId="77777777" w:rsidR="00DB74B4" w:rsidRPr="005F522C" w:rsidRDefault="00DB74B4" w:rsidP="00DB74B4">
      <w:pPr>
        <w:pStyle w:val="ListParagraph"/>
        <w:numPr>
          <w:ilvl w:val="0"/>
          <w:numId w:val="5"/>
        </w:numPr>
        <w:jc w:val="both"/>
      </w:pPr>
      <w:r w:rsidRPr="00532131">
        <w:rPr>
          <w:highlight w:val="yellow"/>
        </w:rPr>
        <w:t>Roads: ln(TRDS): total distance</w:t>
      </w:r>
    </w:p>
    <w:p w14:paraId="300A09C9" w14:textId="77777777" w:rsidR="00DB74B4" w:rsidRPr="005F522C" w:rsidRDefault="00DB74B4" w:rsidP="00DB74B4">
      <w:pPr>
        <w:pStyle w:val="ListParagraph"/>
        <w:numPr>
          <w:ilvl w:val="1"/>
          <w:numId w:val="5"/>
        </w:numPr>
        <w:jc w:val="both"/>
      </w:pPr>
      <w:r w:rsidRPr="005F522C">
        <w:t xml:space="preserve">Manufacturing labour productivity elasticity (instrumented): </w:t>
      </w:r>
      <w:proofErr w:type="gramStart"/>
      <w:r w:rsidRPr="005F522C">
        <w:t>2.95</w:t>
      </w:r>
      <w:proofErr w:type="gramEnd"/>
    </w:p>
    <w:p w14:paraId="0C263698" w14:textId="77777777" w:rsidR="00DB74B4" w:rsidRPr="00532131" w:rsidRDefault="00DB74B4" w:rsidP="00DB74B4">
      <w:pPr>
        <w:pStyle w:val="ListParagraph"/>
        <w:numPr>
          <w:ilvl w:val="1"/>
          <w:numId w:val="5"/>
        </w:numPr>
        <w:jc w:val="both"/>
        <w:rPr>
          <w:highlight w:val="yellow"/>
        </w:rPr>
      </w:pPr>
      <w:proofErr w:type="gramStart"/>
      <w:r w:rsidRPr="00532131">
        <w:rPr>
          <w:i/>
          <w:iCs/>
          <w:highlight w:val="yellow"/>
        </w:rPr>
        <w:t>Or,</w:t>
      </w:r>
      <w:proofErr w:type="gramEnd"/>
      <w:r w:rsidRPr="00532131">
        <w:rPr>
          <w:highlight w:val="yellow"/>
        </w:rPr>
        <w:t xml:space="preserve"> Manufacturing TFP elasticity (instrumented):  2.802</w:t>
      </w:r>
    </w:p>
    <w:p w14:paraId="31091F24" w14:textId="77777777" w:rsidR="00DB74B4" w:rsidRPr="005F522C" w:rsidRDefault="00DB74B4" w:rsidP="00DB74B4">
      <w:pPr>
        <w:pStyle w:val="ListParagraph"/>
        <w:numPr>
          <w:ilvl w:val="0"/>
          <w:numId w:val="5"/>
        </w:numPr>
        <w:jc w:val="both"/>
      </w:pPr>
      <w:r w:rsidRPr="005F522C">
        <w:t xml:space="preserve">Roads: ln(PRDS/RDSSHT): </w:t>
      </w:r>
      <w:proofErr w:type="gramStart"/>
      <w:r w:rsidRPr="005F522C">
        <w:t>Paved road</w:t>
      </w:r>
      <w:proofErr w:type="gramEnd"/>
      <w:r w:rsidRPr="005F522C">
        <w:t xml:space="preserve"> distance/alternative measure</w:t>
      </w:r>
    </w:p>
    <w:p w14:paraId="45FC6B37" w14:textId="77777777" w:rsidR="00DB74B4" w:rsidRPr="005F522C" w:rsidRDefault="00DB74B4" w:rsidP="00DB74B4">
      <w:pPr>
        <w:pStyle w:val="ListParagraph"/>
        <w:numPr>
          <w:ilvl w:val="1"/>
          <w:numId w:val="5"/>
        </w:numPr>
        <w:jc w:val="both"/>
      </w:pPr>
      <w:r w:rsidRPr="005F522C">
        <w:t xml:space="preserve">Manufacturing labour productivity elasticity (instrumented): </w:t>
      </w:r>
      <w:proofErr w:type="gramStart"/>
      <w:r w:rsidRPr="005F522C">
        <w:t>1.08</w:t>
      </w:r>
      <w:proofErr w:type="gramEnd"/>
    </w:p>
    <w:p w14:paraId="7FA9ED3A" w14:textId="77777777" w:rsidR="00DB74B4" w:rsidRPr="005F522C" w:rsidRDefault="00DB74B4" w:rsidP="00DB74B4">
      <w:pPr>
        <w:pStyle w:val="ListParagraph"/>
        <w:numPr>
          <w:ilvl w:val="1"/>
          <w:numId w:val="5"/>
        </w:numPr>
        <w:jc w:val="both"/>
      </w:pPr>
      <w:proofErr w:type="gramStart"/>
      <w:r w:rsidRPr="005F522C">
        <w:rPr>
          <w:i/>
          <w:iCs/>
        </w:rPr>
        <w:t>Or,</w:t>
      </w:r>
      <w:proofErr w:type="gramEnd"/>
      <w:r w:rsidRPr="005F522C">
        <w:t xml:space="preserve"> Manufacturing TFP elasticity (instrumented): -0.445 / 4.940</w:t>
      </w:r>
    </w:p>
    <w:p w14:paraId="391D2F11" w14:textId="77777777" w:rsidR="00DB74B4" w:rsidRPr="00DB74B4" w:rsidRDefault="00DB74B4" w:rsidP="00DB74B4">
      <w:pPr>
        <w:rPr>
          <w:lang w:val="en-ZA"/>
        </w:rPr>
      </w:pPr>
    </w:p>
    <w:p w14:paraId="2FA37AAA" w14:textId="77777777" w:rsidR="00DB74B4" w:rsidRDefault="00DB74B4" w:rsidP="007E08CB">
      <w:pPr>
        <w:pStyle w:val="Heading3"/>
      </w:pPr>
      <w:r w:rsidRPr="00987A51">
        <w:t xml:space="preserve"> </w:t>
      </w:r>
      <w:bookmarkStart w:id="3653" w:name="_Toc124094981"/>
      <w:r w:rsidRPr="00987A51">
        <w:t>Changes in physical infrastructure</w:t>
      </w:r>
      <w:r>
        <w:t>: Roads</w:t>
      </w:r>
      <w:bookmarkEnd w:id="3653"/>
    </w:p>
    <w:p w14:paraId="042A5A63" w14:textId="77777777" w:rsidR="002B100F" w:rsidRDefault="00DB74B4" w:rsidP="00DB74B4">
      <w:pPr>
        <w:rPr>
          <w:ins w:id="3654" w:author="Jules Schers" w:date="2023-01-13T11:22:00Z"/>
        </w:rPr>
      </w:pPr>
      <w:r w:rsidRPr="000332D4">
        <w:t xml:space="preserve">There is a limited extension of urban roads foreseen in all scenarios for urban access &amp; safety. From </w:t>
      </w:r>
      <w:proofErr w:type="spellStart"/>
      <w:r w:rsidRPr="000332D4">
        <w:t>Fedderke</w:t>
      </w:r>
      <w:proofErr w:type="spellEnd"/>
      <w:r w:rsidRPr="000332D4">
        <w:t xml:space="preserve"> and </w:t>
      </w:r>
      <w:proofErr w:type="spellStart"/>
      <w:r w:rsidRPr="000332D4">
        <w:t>Bogetic</w:t>
      </w:r>
      <w:proofErr w:type="spellEnd"/>
      <w:r w:rsidRPr="000332D4">
        <w:t xml:space="preserve"> (2009) we use the estimate that the TFP elasticity </w:t>
      </w:r>
      <w:r w:rsidRPr="000332D4">
        <w:rPr>
          <w:highlight w:val="yellow"/>
        </w:rPr>
        <w:t xml:space="preserve">of (the natural logarithm of) the total length of the </w:t>
      </w:r>
      <w:r w:rsidRPr="000332D4">
        <w:rPr>
          <w:b/>
          <w:highlight w:val="yellow"/>
        </w:rPr>
        <w:t>national</w:t>
      </w:r>
      <w:r w:rsidRPr="000332D4">
        <w:rPr>
          <w:highlight w:val="yellow"/>
        </w:rPr>
        <w:t xml:space="preserve"> road network</w:t>
      </w:r>
      <w:r w:rsidRPr="000332D4">
        <w:t xml:space="preserve"> is </w:t>
      </w:r>
      <w:r w:rsidRPr="000332D4">
        <w:rPr>
          <w:b/>
          <w:highlight w:val="yellow"/>
        </w:rPr>
        <w:t>2.8</w:t>
      </w:r>
      <w:r w:rsidRPr="000332D4">
        <w:t xml:space="preserve"> for manufacturing and industrial sectors, which were the focus of their study. We assume for simplicity half of the same impact for all other (primary and tertiary) sectors, though outside urban areas the impact might be as high for primary sectors as for manufacturing sectors.</w:t>
      </w:r>
    </w:p>
    <w:p w14:paraId="2DA59D48" w14:textId="22FC65CC" w:rsidR="00DB74B4" w:rsidRDefault="002B100F" w:rsidP="00DB74B4">
      <w:pPr>
        <w:rPr>
          <w:ins w:id="3655" w:author="Jules Schers" w:date="2023-01-13T11:23:00Z"/>
        </w:rPr>
      </w:pPr>
      <w:ins w:id="3656" w:author="Jules Schers" w:date="2023-01-13T11:22:00Z">
        <w:r w:rsidRPr="002B100F">
          <w:rPr>
            <w:highlight w:val="yellow"/>
            <w:rPrChange w:id="3657" w:author="Jules Schers" w:date="2023-01-13T11:23:00Z">
              <w:rPr/>
            </w:rPrChange>
          </w:rPr>
          <w:t xml:space="preserve">To Be Continued – </w:t>
        </w:r>
        <w:proofErr w:type="gramStart"/>
        <w:r w:rsidRPr="002B100F">
          <w:rPr>
            <w:highlight w:val="yellow"/>
            <w:rPrChange w:id="3658" w:author="Jules Schers" w:date="2023-01-13T11:23:00Z">
              <w:rPr/>
            </w:rPrChange>
          </w:rPr>
          <w:t>e.g.</w:t>
        </w:r>
        <w:proofErr w:type="gramEnd"/>
        <w:r w:rsidRPr="002B100F">
          <w:rPr>
            <w:highlight w:val="yellow"/>
            <w:rPrChange w:id="3659" w:author="Jules Schers" w:date="2023-01-13T11:23:00Z">
              <w:rPr/>
            </w:rPrChange>
          </w:rPr>
          <w:t xml:space="preserve"> to explain details of Rural approach</w:t>
        </w:r>
      </w:ins>
      <w:r w:rsidR="00DB74B4" w:rsidRPr="000332D4">
        <w:t xml:space="preserve"> </w:t>
      </w:r>
    </w:p>
    <w:p w14:paraId="47DA0605" w14:textId="77777777" w:rsidR="002B100F" w:rsidRPr="000332D4" w:rsidRDefault="002B100F" w:rsidP="00DB74B4"/>
    <w:p w14:paraId="458F9E9C" w14:textId="35E62042" w:rsidR="00DB74B4" w:rsidRPr="00DB74B4" w:rsidRDefault="00DB74B4" w:rsidP="007E08CB">
      <w:pPr>
        <w:pStyle w:val="Heading3"/>
        <w:rPr>
          <w:highlight w:val="yellow"/>
        </w:rPr>
      </w:pPr>
      <w:bookmarkStart w:id="3660" w:name="_Toc124094982"/>
      <w:r w:rsidRPr="00DB74B4">
        <w:rPr>
          <w:highlight w:val="yellow"/>
        </w:rPr>
        <w:t>Changes in physical infrastructure: BRT &amp; Rail</w:t>
      </w:r>
      <w:bookmarkEnd w:id="3660"/>
    </w:p>
    <w:p w14:paraId="517040C1" w14:textId="2EFD6CA0" w:rsidR="00DB74B4" w:rsidRDefault="00DB74B4" w:rsidP="001A4921">
      <w:pPr>
        <w:rPr>
          <w:color w:val="FF0000"/>
        </w:rPr>
      </w:pPr>
      <w:r w:rsidRPr="00DB74B4">
        <w:rPr>
          <w:color w:val="FF0000"/>
          <w:highlight w:val="yellow"/>
        </w:rPr>
        <w:t>…</w:t>
      </w:r>
      <w:ins w:id="3661" w:author="Jules Schers" w:date="2023-01-13T11:22:00Z">
        <w:r w:rsidR="002B100F">
          <w:rPr>
            <w:color w:val="FF0000"/>
          </w:rPr>
          <w:t xml:space="preserve"> STILL TO BE EXPLAINED BASED ON EXCEL CALCULATIONS</w:t>
        </w:r>
      </w:ins>
    </w:p>
    <w:p w14:paraId="38C8DFE3" w14:textId="2B9B88EB" w:rsidR="0052388E" w:rsidRPr="00DB74B4" w:rsidDel="002B100F" w:rsidRDefault="0052388E" w:rsidP="00DB74B4">
      <w:pPr>
        <w:rPr>
          <w:del w:id="3662" w:author="Jules Schers" w:date="2023-01-13T11:24:00Z"/>
          <w:highlight w:val="yellow"/>
          <w:lang w:val="en-US"/>
        </w:rPr>
      </w:pPr>
      <w:commentRangeStart w:id="3663"/>
      <w:del w:id="3664" w:author="Jules Schers" w:date="2023-01-13T11:24:00Z">
        <w:r w:rsidRPr="0052388E" w:rsidDel="002B100F">
          <w:rPr>
            <w:highlight w:val="yellow"/>
            <w:lang w:val="en-US"/>
          </w:rPr>
          <w:delText>Source for number of daily peak hour trips: Gauteng Province Household Travel Survey Report 2019/2020 (Gauteng Province, 2020).</w:delText>
        </w:r>
        <w:commentRangeEnd w:id="3663"/>
        <w:r w:rsidR="00DB74B4" w:rsidDel="002B100F">
          <w:rPr>
            <w:rStyle w:val="CommentReference"/>
            <w:lang w:val="en-ZA"/>
          </w:rPr>
          <w:commentReference w:id="3663"/>
        </w:r>
      </w:del>
    </w:p>
    <w:p w14:paraId="0D41C848" w14:textId="31879222" w:rsidR="0052388E" w:rsidRPr="005F522C" w:rsidRDefault="0052388E" w:rsidP="0052388E">
      <w:pPr>
        <w:rPr>
          <w:lang w:val="en-US"/>
        </w:rPr>
      </w:pPr>
    </w:p>
    <w:p w14:paraId="766F2EF5" w14:textId="77777777" w:rsidR="00FF1804" w:rsidRPr="00871F09" w:rsidRDefault="00FF1804" w:rsidP="007E08CB">
      <w:pPr>
        <w:pStyle w:val="Heading3"/>
      </w:pPr>
      <w:bookmarkStart w:id="3665" w:name="_Toc124094983"/>
      <w:r>
        <w:t>Discussion of alternative estimates</w:t>
      </w:r>
      <w:bookmarkEnd w:id="3665"/>
    </w:p>
    <w:p w14:paraId="2269523C" w14:textId="77777777" w:rsidR="00FF1804" w:rsidRDefault="00FF1804" w:rsidP="00FF1804">
      <w:pPr>
        <w:rPr>
          <w:color w:val="FF0000"/>
        </w:rPr>
      </w:pPr>
      <w:proofErr w:type="spellStart"/>
      <w:r w:rsidRPr="00C61B65">
        <w:t>Tsivanidis</w:t>
      </w:r>
      <w:proofErr w:type="spellEnd"/>
      <w:r w:rsidRPr="00C61B65">
        <w:t xml:space="preserve"> (2022)</w:t>
      </w:r>
      <w:r w:rsidRPr="00C61B65">
        <w:rPr>
          <w:rStyle w:val="FootnoteReference"/>
        </w:rPr>
        <w:footnoteReference w:id="44"/>
      </w:r>
      <w:r w:rsidRPr="00C61B65">
        <w:t xml:space="preserve"> discusses welfare gains and benefits for Bogota’s GDP due to the development of its BRT system “</w:t>
      </w:r>
      <w:proofErr w:type="spellStart"/>
      <w:r w:rsidRPr="00C61B65">
        <w:t>Trans</w:t>
      </w:r>
      <w:r>
        <w:t>M</w:t>
      </w:r>
      <w:r w:rsidRPr="00C61B65">
        <w:t>ilenio</w:t>
      </w:r>
      <w:proofErr w:type="spellEnd"/>
      <w:r w:rsidRPr="00C61B65">
        <w:t>”</w:t>
      </w:r>
      <w:r>
        <w:t>, which suggests that BRT could possibly be qualified for higher economic gains than rail, with door-to-door travel times approaching those of cars in Bogota.</w:t>
      </w:r>
      <w:r w:rsidRPr="00C61B65">
        <w:t xml:space="preserve"> </w:t>
      </w:r>
      <w:r>
        <w:t>These gains n</w:t>
      </w:r>
      <w:r w:rsidRPr="00C61B65">
        <w:t xml:space="preserve">otably </w:t>
      </w:r>
      <w:proofErr w:type="gramStart"/>
      <w:r>
        <w:t>concerns</w:t>
      </w:r>
      <w:proofErr w:type="gramEnd"/>
      <w:r>
        <w:t xml:space="preserve"> reduced travel </w:t>
      </w:r>
      <w:r w:rsidRPr="00C61B65">
        <w:t xml:space="preserve">time </w:t>
      </w:r>
      <w:r>
        <w:t xml:space="preserve">translating into more hours worked or spend as leisure time, </w:t>
      </w:r>
      <w:r w:rsidRPr="00C61B65">
        <w:t xml:space="preserve">and decreases in transport costs </w:t>
      </w:r>
      <w:r>
        <w:t>(</w:t>
      </w:r>
      <w:r w:rsidRPr="00C61B65">
        <w:t xml:space="preserve">relative to </w:t>
      </w:r>
      <w:r>
        <w:t xml:space="preserve">their </w:t>
      </w:r>
      <w:r w:rsidRPr="00C61B65">
        <w:t>alternatives</w:t>
      </w:r>
      <w:r>
        <w:t xml:space="preserve">). These gains </w:t>
      </w:r>
      <w:r w:rsidRPr="00C61B65">
        <w:t>lead to direct and indirect benefits for GDP growth and welfare</w:t>
      </w:r>
      <w:r>
        <w:t>.</w:t>
      </w:r>
      <w:r w:rsidRPr="00C61B65">
        <w:t xml:space="preserve"> </w:t>
      </w:r>
      <w:r>
        <w:t>T</w:t>
      </w:r>
      <w:r w:rsidRPr="00C61B65">
        <w:t xml:space="preserve">he improvement of the transport system </w:t>
      </w:r>
      <w:r>
        <w:t xml:space="preserve">is </w:t>
      </w:r>
      <w:r w:rsidRPr="00C61B65">
        <w:t xml:space="preserve">also </w:t>
      </w:r>
      <w:r>
        <w:t xml:space="preserve">estimated to have </w:t>
      </w:r>
      <w:r w:rsidRPr="00C61B65">
        <w:t>translate</w:t>
      </w:r>
      <w:r>
        <w:t>d</w:t>
      </w:r>
      <w:r w:rsidRPr="00C61B65">
        <w:t xml:space="preserve"> into an increased migration to</w:t>
      </w:r>
      <w:r>
        <w:t>wards</w:t>
      </w:r>
      <w:r w:rsidRPr="00C61B65">
        <w:t xml:space="preserve"> Bogota from the rest of Colombia</w:t>
      </w:r>
      <w:r>
        <w:t>, meaning that per capita welfare gains have been more limited, though they have possibly been constrained by a lack of co-evolution of urban zoning policies with the development of BRT stations</w:t>
      </w:r>
      <w:r w:rsidRPr="00C61B65">
        <w:t xml:space="preserve">. </w:t>
      </w:r>
      <w:r>
        <w:t>R</w:t>
      </w:r>
      <w:r w:rsidRPr="00C61B65">
        <w:t xml:space="preserve">epeating </w:t>
      </w:r>
      <w:proofErr w:type="spellStart"/>
      <w:r w:rsidRPr="00C61B65">
        <w:t>Tsivanidis</w:t>
      </w:r>
      <w:proofErr w:type="spellEnd"/>
      <w:r w:rsidRPr="00C61B65">
        <w:t xml:space="preserve"> study for South Africa’s metropolitan BRT systems is out of scope for the present study. </w:t>
      </w:r>
      <w:r>
        <w:t xml:space="preserve">Also, </w:t>
      </w:r>
      <w:r w:rsidRPr="00C61B65">
        <w:t xml:space="preserve">GDP impacts </w:t>
      </w:r>
      <w:r>
        <w:t xml:space="preserve">of over </w:t>
      </w:r>
      <w:r w:rsidRPr="00C61B65">
        <w:t xml:space="preserve">the </w:t>
      </w:r>
      <w:r>
        <w:t xml:space="preserve">growth of </w:t>
      </w:r>
      <w:r w:rsidRPr="00C61B65">
        <w:t>Bogota</w:t>
      </w:r>
      <w:r>
        <w:t>’s</w:t>
      </w:r>
      <w:r w:rsidRPr="00C61B65">
        <w:t xml:space="preserve"> BRT system </w:t>
      </w:r>
      <w:r>
        <w:t xml:space="preserve">are likely not applicable to </w:t>
      </w:r>
      <w:r w:rsidRPr="00C61B65">
        <w:t xml:space="preserve">South Africa, due to </w:t>
      </w:r>
      <w:r>
        <w:t xml:space="preserve">a </w:t>
      </w:r>
      <w:r w:rsidRPr="00C61B65">
        <w:t xml:space="preserve">wholly different functioning of the two systems within their urban </w:t>
      </w:r>
      <w:r>
        <w:t>(</w:t>
      </w:r>
      <w:r w:rsidRPr="00C61B65">
        <w:t>transport</w:t>
      </w:r>
      <w:r>
        <w:t>)</w:t>
      </w:r>
      <w:r w:rsidRPr="00C61B65">
        <w:t xml:space="preserve"> environments (Hook and Weinstock, 2021).</w:t>
      </w:r>
      <w:r>
        <w:rPr>
          <w:color w:val="FF0000"/>
          <w:highlight w:val="yellow"/>
        </w:rPr>
        <w:t xml:space="preserve"> </w:t>
      </w:r>
    </w:p>
    <w:p w14:paraId="4CE007C0" w14:textId="12871DC9" w:rsidR="0052388E" w:rsidRDefault="0052388E" w:rsidP="005737B0"/>
    <w:p w14:paraId="44E8A258" w14:textId="77777777" w:rsidR="00FF1804" w:rsidRDefault="00FF1804" w:rsidP="007E08CB">
      <w:pPr>
        <w:pStyle w:val="Heading3"/>
      </w:pPr>
      <w:bookmarkStart w:id="3666" w:name="_Toc118665715"/>
      <w:bookmarkStart w:id="3667" w:name="_Toc124094984"/>
      <w:r>
        <w:t>Scenarios and i</w:t>
      </w:r>
      <w:r w:rsidRPr="009260CB">
        <w:t>mpact</w:t>
      </w:r>
      <w:r>
        <w:t xml:space="preserve">s for </w:t>
      </w:r>
      <w:r w:rsidRPr="009260CB">
        <w:t xml:space="preserve">area 2: Rural access, and </w:t>
      </w:r>
      <w:proofErr w:type="gramStart"/>
      <w:r w:rsidRPr="009260CB">
        <w:t>Safety</w:t>
      </w:r>
      <w:bookmarkEnd w:id="3666"/>
      <w:bookmarkEnd w:id="3667"/>
      <w:proofErr w:type="gramEnd"/>
    </w:p>
    <w:p w14:paraId="5ED84128" w14:textId="77777777" w:rsidR="001812B5" w:rsidRDefault="00FF1804" w:rsidP="00FF1804">
      <w:pPr>
        <w:rPr>
          <w:color w:val="FF0000"/>
        </w:rPr>
      </w:pPr>
      <w:r w:rsidRPr="000900C7">
        <w:rPr>
          <w:color w:val="FF0000"/>
        </w:rPr>
        <w:t xml:space="preserve">Metrics for scenario evaluation in Sector Report are Rapid Transit to Resident Ratio, Median Accessibility, and Affordability, Decarbonisation, and Safety. However, the last three types of impacts are not reported on by the Transport Sector Report. </w:t>
      </w:r>
    </w:p>
    <w:p w14:paraId="2BA8D520" w14:textId="1A52356C" w:rsidR="00FF1804" w:rsidRPr="000900C7" w:rsidRDefault="00FF1804" w:rsidP="00FF1804">
      <w:pPr>
        <w:rPr>
          <w:color w:val="FF0000"/>
        </w:rPr>
      </w:pPr>
      <w:r w:rsidRPr="000900C7">
        <w:rPr>
          <w:color w:val="FF0000"/>
        </w:rPr>
        <w:lastRenderedPageBreak/>
        <w:t xml:space="preserve">The scenario interventions per type of transport, as well as their impacts on the two main metrics are summarized in </w:t>
      </w:r>
      <w:r w:rsidRPr="000900C7">
        <w:rPr>
          <w:color w:val="FF0000"/>
          <w:highlight w:val="yellow"/>
        </w:rPr>
        <w:t>Table XYZ</w:t>
      </w:r>
      <w:r w:rsidRPr="000900C7">
        <w:rPr>
          <w:color w:val="FF0000"/>
        </w:rPr>
        <w:t xml:space="preserve"> below. Additionally, the Table summarizes the changes in physical infrastructure, which are considered relevant for the evaluation of macro-economic impacts (</w:t>
      </w:r>
      <w:r w:rsidRPr="000900C7">
        <w:rPr>
          <w:color w:val="FF0000"/>
          <w:highlight w:val="yellow"/>
        </w:rPr>
        <w:t>section XYZ</w:t>
      </w:r>
      <w:r w:rsidRPr="000900C7">
        <w:rPr>
          <w:color w:val="FF0000"/>
        </w:rPr>
        <w:t xml:space="preserve"> below provides an in-depth discussion on this).</w:t>
      </w:r>
    </w:p>
    <w:p w14:paraId="042F3496" w14:textId="77777777" w:rsidR="00FF1804" w:rsidRPr="00842FA4" w:rsidRDefault="00FF1804" w:rsidP="00FF1804">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4</w:t>
      </w:r>
      <w:r>
        <w:fldChar w:fldCharType="end"/>
      </w:r>
      <w:r>
        <w:t xml:space="preserve"> O</w:t>
      </w:r>
      <w:r w:rsidRPr="002478DA">
        <w:t xml:space="preserve">ptions and impacts for </w:t>
      </w:r>
      <w:r w:rsidRPr="00F8275D">
        <w:t xml:space="preserve">CUG, CUS, CRG, CRS scenarios </w:t>
      </w:r>
      <w:r>
        <w:t xml:space="preserve">for Rural </w:t>
      </w:r>
      <w:r w:rsidRPr="002478DA">
        <w:t>access (</w:t>
      </w:r>
      <w:r>
        <w:t xml:space="preserve">Source: </w:t>
      </w:r>
      <w:r w:rsidRPr="002478DA">
        <w:t>Transport Sector Report)</w:t>
      </w:r>
    </w:p>
    <w:tbl>
      <w:tblPr>
        <w:tblStyle w:val="TableGrid"/>
        <w:tblW w:w="8467" w:type="dxa"/>
        <w:tblLayout w:type="fixed"/>
        <w:tblLook w:val="04A0" w:firstRow="1" w:lastRow="0" w:firstColumn="1" w:lastColumn="0" w:noHBand="0" w:noVBand="1"/>
      </w:tblPr>
      <w:tblGrid>
        <w:gridCol w:w="1696"/>
        <w:gridCol w:w="1559"/>
        <w:gridCol w:w="1706"/>
        <w:gridCol w:w="1701"/>
        <w:gridCol w:w="1805"/>
      </w:tblGrid>
      <w:tr w:rsidR="00FF1804" w:rsidRPr="00F7326A" w14:paraId="3FD7259C" w14:textId="77777777" w:rsidTr="00557A1A">
        <w:tc>
          <w:tcPr>
            <w:tcW w:w="1696" w:type="dxa"/>
            <w:vMerge w:val="restart"/>
          </w:tcPr>
          <w:p w14:paraId="22010635" w14:textId="77777777" w:rsidR="00FF1804" w:rsidRPr="00302CA3" w:rsidRDefault="00FF1804" w:rsidP="00557A1A">
            <w:pPr>
              <w:rPr>
                <w:i/>
                <w:iCs/>
                <w:sz w:val="20"/>
                <w:szCs w:val="20"/>
              </w:rPr>
            </w:pPr>
            <w:r>
              <w:rPr>
                <w:i/>
                <w:iCs/>
                <w:sz w:val="20"/>
                <w:szCs w:val="20"/>
              </w:rPr>
              <w:t>Data f</w:t>
            </w:r>
            <w:r w:rsidRPr="00302CA3">
              <w:rPr>
                <w:i/>
                <w:iCs/>
                <w:sz w:val="20"/>
                <w:szCs w:val="20"/>
              </w:rPr>
              <w:t>or Baseline socio-economic scenario</w:t>
            </w:r>
          </w:p>
        </w:tc>
        <w:tc>
          <w:tcPr>
            <w:tcW w:w="3265" w:type="dxa"/>
            <w:gridSpan w:val="2"/>
          </w:tcPr>
          <w:p w14:paraId="1C57DD12" w14:textId="77777777" w:rsidR="00FF1804" w:rsidRDefault="00FF1804" w:rsidP="00557A1A">
            <w:pPr>
              <w:rPr>
                <w:b/>
                <w:bCs/>
                <w:sz w:val="20"/>
                <w:szCs w:val="20"/>
              </w:rPr>
            </w:pPr>
            <w:r>
              <w:rPr>
                <w:b/>
                <w:bCs/>
                <w:sz w:val="20"/>
                <w:szCs w:val="20"/>
              </w:rPr>
              <w:t>Stay within budget X, no prioritisation/rationalisation</w:t>
            </w:r>
          </w:p>
        </w:tc>
        <w:tc>
          <w:tcPr>
            <w:tcW w:w="3501" w:type="dxa"/>
            <w:gridSpan w:val="2"/>
          </w:tcPr>
          <w:p w14:paraId="71C8CFC1" w14:textId="77777777" w:rsidR="00FF1804" w:rsidRDefault="00FF1804" w:rsidP="00557A1A">
            <w:pPr>
              <w:rPr>
                <w:b/>
                <w:bCs/>
                <w:sz w:val="20"/>
                <w:szCs w:val="20"/>
              </w:rPr>
            </w:pPr>
            <w:r>
              <w:rPr>
                <w:b/>
                <w:bCs/>
                <w:sz w:val="20"/>
                <w:szCs w:val="20"/>
              </w:rPr>
              <w:t>Stay within budget X, coordination for efficiency &amp; rationalising road use</w:t>
            </w:r>
          </w:p>
        </w:tc>
      </w:tr>
      <w:tr w:rsidR="00FF1804" w:rsidRPr="00F7326A" w14:paraId="2D91370A" w14:textId="77777777" w:rsidTr="00557A1A">
        <w:tc>
          <w:tcPr>
            <w:tcW w:w="1696" w:type="dxa"/>
            <w:vMerge/>
          </w:tcPr>
          <w:p w14:paraId="3BCAAD4F" w14:textId="77777777" w:rsidR="00FF1804" w:rsidRPr="00F7326A" w:rsidRDefault="00FF1804" w:rsidP="00557A1A">
            <w:pPr>
              <w:rPr>
                <w:sz w:val="20"/>
                <w:szCs w:val="20"/>
              </w:rPr>
            </w:pPr>
          </w:p>
        </w:tc>
        <w:tc>
          <w:tcPr>
            <w:tcW w:w="1559" w:type="dxa"/>
          </w:tcPr>
          <w:p w14:paraId="69678F28" w14:textId="77777777" w:rsidR="00FF1804" w:rsidRPr="00D757FE" w:rsidRDefault="00FF1804" w:rsidP="00557A1A">
            <w:pPr>
              <w:rPr>
                <w:b/>
                <w:bCs/>
                <w:sz w:val="20"/>
                <w:szCs w:val="20"/>
              </w:rPr>
            </w:pPr>
            <w:r w:rsidRPr="00D757FE">
              <w:rPr>
                <w:b/>
                <w:bCs/>
              </w:rPr>
              <w:t>Unrationalised gravel (CUG)</w:t>
            </w:r>
          </w:p>
        </w:tc>
        <w:tc>
          <w:tcPr>
            <w:tcW w:w="1706" w:type="dxa"/>
          </w:tcPr>
          <w:p w14:paraId="44EBDB1B" w14:textId="77777777" w:rsidR="00FF1804" w:rsidRPr="00D757FE" w:rsidRDefault="00FF1804" w:rsidP="00557A1A">
            <w:pPr>
              <w:rPr>
                <w:b/>
                <w:bCs/>
                <w:sz w:val="20"/>
                <w:szCs w:val="20"/>
              </w:rPr>
            </w:pPr>
            <w:r w:rsidRPr="00D757FE">
              <w:rPr>
                <w:b/>
                <w:bCs/>
              </w:rPr>
              <w:t>Unrationalised sealed (CUS)</w:t>
            </w:r>
          </w:p>
        </w:tc>
        <w:tc>
          <w:tcPr>
            <w:tcW w:w="1701" w:type="dxa"/>
          </w:tcPr>
          <w:p w14:paraId="27417207" w14:textId="77777777" w:rsidR="00FF1804" w:rsidRPr="00D757FE" w:rsidRDefault="00FF1804" w:rsidP="00557A1A">
            <w:pPr>
              <w:rPr>
                <w:b/>
                <w:bCs/>
                <w:sz w:val="20"/>
                <w:szCs w:val="20"/>
              </w:rPr>
            </w:pPr>
            <w:r w:rsidRPr="00D757FE">
              <w:rPr>
                <w:b/>
                <w:bCs/>
              </w:rPr>
              <w:t>Rationalised gravel (CRG)</w:t>
            </w:r>
          </w:p>
        </w:tc>
        <w:tc>
          <w:tcPr>
            <w:tcW w:w="1800" w:type="dxa"/>
          </w:tcPr>
          <w:p w14:paraId="14C03A82" w14:textId="77777777" w:rsidR="00FF1804" w:rsidRPr="00D757FE" w:rsidRDefault="00FF1804" w:rsidP="00557A1A">
            <w:pPr>
              <w:rPr>
                <w:b/>
                <w:bCs/>
                <w:sz w:val="20"/>
                <w:szCs w:val="20"/>
              </w:rPr>
            </w:pPr>
            <w:r w:rsidRPr="00D757FE">
              <w:rPr>
                <w:b/>
                <w:bCs/>
              </w:rPr>
              <w:t>Rationalised sealed (CRS)</w:t>
            </w:r>
          </w:p>
        </w:tc>
      </w:tr>
      <w:tr w:rsidR="00FF1804" w:rsidRPr="00F7326A" w14:paraId="1275E24F" w14:textId="77777777" w:rsidTr="00557A1A">
        <w:tc>
          <w:tcPr>
            <w:tcW w:w="8467" w:type="dxa"/>
            <w:gridSpan w:val="5"/>
            <w:vAlign w:val="center"/>
          </w:tcPr>
          <w:p w14:paraId="36F93BBF" w14:textId="77777777" w:rsidR="00FF1804" w:rsidRPr="00DF1528" w:rsidRDefault="00FF1804" w:rsidP="00557A1A">
            <w:pPr>
              <w:rPr>
                <w:b/>
                <w:bCs/>
                <w:sz w:val="20"/>
                <w:szCs w:val="20"/>
              </w:rPr>
            </w:pPr>
            <w:r w:rsidRPr="00DF1528">
              <w:rPr>
                <w:b/>
                <w:bCs/>
                <w:sz w:val="20"/>
                <w:szCs w:val="20"/>
              </w:rPr>
              <w:t>Scenario Options</w:t>
            </w:r>
          </w:p>
        </w:tc>
      </w:tr>
      <w:tr w:rsidR="00FF1804" w:rsidRPr="00F7326A" w14:paraId="28C089B6" w14:textId="77777777" w:rsidTr="00557A1A">
        <w:tc>
          <w:tcPr>
            <w:tcW w:w="1696" w:type="dxa"/>
            <w:vAlign w:val="center"/>
          </w:tcPr>
          <w:p w14:paraId="4F77B4F5" w14:textId="77777777" w:rsidR="00FF1804" w:rsidRPr="00F7326A" w:rsidRDefault="00FF1804" w:rsidP="00557A1A">
            <w:pPr>
              <w:rPr>
                <w:sz w:val="20"/>
                <w:szCs w:val="20"/>
              </w:rPr>
            </w:pPr>
            <w:r w:rsidRPr="00F7326A">
              <w:rPr>
                <w:sz w:val="20"/>
                <w:szCs w:val="20"/>
              </w:rPr>
              <w:t>Roads</w:t>
            </w:r>
          </w:p>
        </w:tc>
        <w:tc>
          <w:tcPr>
            <w:tcW w:w="1559" w:type="dxa"/>
            <w:vAlign w:val="center"/>
          </w:tcPr>
          <w:p w14:paraId="3E66070D" w14:textId="77777777" w:rsidR="00FF1804" w:rsidRPr="00F7326A" w:rsidRDefault="00FF1804" w:rsidP="00557A1A">
            <w:pPr>
              <w:rPr>
                <w:sz w:val="20"/>
                <w:szCs w:val="20"/>
              </w:rPr>
            </w:pPr>
            <w:r>
              <w:rPr>
                <w:sz w:val="20"/>
                <w:szCs w:val="20"/>
              </w:rPr>
              <w:t>Rehabilitate all strategic roads and 51% of basic access roads with existing surface.</w:t>
            </w:r>
          </w:p>
        </w:tc>
        <w:tc>
          <w:tcPr>
            <w:tcW w:w="1706" w:type="dxa"/>
            <w:vAlign w:val="center"/>
          </w:tcPr>
          <w:p w14:paraId="6B2954B6" w14:textId="77777777" w:rsidR="00FF1804" w:rsidRPr="00F7326A" w:rsidRDefault="00FF1804" w:rsidP="00557A1A">
            <w:pPr>
              <w:rPr>
                <w:sz w:val="20"/>
                <w:szCs w:val="20"/>
              </w:rPr>
            </w:pPr>
            <w:r>
              <w:rPr>
                <w:sz w:val="20"/>
                <w:szCs w:val="20"/>
              </w:rPr>
              <w:t xml:space="preserve">Rehabilitate all strategic </w:t>
            </w:r>
            <w:proofErr w:type="gramStart"/>
            <w:r>
              <w:rPr>
                <w:sz w:val="20"/>
                <w:szCs w:val="20"/>
              </w:rPr>
              <w:t>roads, and</w:t>
            </w:r>
            <w:proofErr w:type="gramEnd"/>
            <w:r>
              <w:rPr>
                <w:sz w:val="20"/>
                <w:szCs w:val="20"/>
              </w:rPr>
              <w:t xml:space="preserve"> convert 31% of basic access roads to sealed ones.</w:t>
            </w:r>
          </w:p>
        </w:tc>
        <w:tc>
          <w:tcPr>
            <w:tcW w:w="1701" w:type="dxa"/>
            <w:vAlign w:val="center"/>
          </w:tcPr>
          <w:p w14:paraId="2BA3C5E6" w14:textId="77777777" w:rsidR="00FF1804" w:rsidRPr="00F7326A" w:rsidRDefault="00FF1804" w:rsidP="00557A1A">
            <w:pPr>
              <w:rPr>
                <w:sz w:val="20"/>
                <w:szCs w:val="20"/>
              </w:rPr>
            </w:pPr>
            <w:r>
              <w:rPr>
                <w:sz w:val="20"/>
                <w:szCs w:val="20"/>
              </w:rPr>
              <w:t>Rehabilitate all strategic roads, and 94% of basic access deemed as surplus roads with existing surface.</w:t>
            </w:r>
          </w:p>
        </w:tc>
        <w:tc>
          <w:tcPr>
            <w:tcW w:w="1800" w:type="dxa"/>
          </w:tcPr>
          <w:p w14:paraId="44EBE517" w14:textId="77777777" w:rsidR="00FF1804" w:rsidRPr="00F7326A" w:rsidRDefault="00FF1804" w:rsidP="00557A1A">
            <w:pPr>
              <w:rPr>
                <w:sz w:val="20"/>
                <w:szCs w:val="20"/>
              </w:rPr>
            </w:pPr>
            <w:r>
              <w:rPr>
                <w:sz w:val="20"/>
                <w:szCs w:val="20"/>
              </w:rPr>
              <w:t>Rehabilitate all strategic roads, and 57% of basic access deemed as surplus roads to sealed ones.</w:t>
            </w:r>
          </w:p>
        </w:tc>
      </w:tr>
      <w:tr w:rsidR="00FF1804" w:rsidRPr="00F7326A" w14:paraId="43A1D6DF" w14:textId="77777777" w:rsidTr="00557A1A">
        <w:tc>
          <w:tcPr>
            <w:tcW w:w="8467" w:type="dxa"/>
            <w:gridSpan w:val="5"/>
          </w:tcPr>
          <w:p w14:paraId="7D6FC33C" w14:textId="77777777" w:rsidR="00FF1804" w:rsidRPr="00641EE5" w:rsidRDefault="00FF1804" w:rsidP="00557A1A">
            <w:pPr>
              <w:rPr>
                <w:b/>
                <w:bCs/>
                <w:sz w:val="20"/>
                <w:szCs w:val="20"/>
              </w:rPr>
            </w:pPr>
            <w:r w:rsidRPr="00641EE5">
              <w:rPr>
                <w:b/>
                <w:bCs/>
                <w:sz w:val="20"/>
                <w:szCs w:val="20"/>
              </w:rPr>
              <w:t>Change in physical infrastructure</w:t>
            </w:r>
          </w:p>
        </w:tc>
      </w:tr>
      <w:tr w:rsidR="00FF1804" w:rsidRPr="00F7326A" w14:paraId="71B7991B" w14:textId="77777777" w:rsidTr="00557A1A">
        <w:tc>
          <w:tcPr>
            <w:tcW w:w="1696" w:type="dxa"/>
          </w:tcPr>
          <w:p w14:paraId="32BD0F71" w14:textId="77777777" w:rsidR="00FF1804" w:rsidRPr="00F7326A" w:rsidRDefault="00FF1804" w:rsidP="00557A1A">
            <w:pPr>
              <w:rPr>
                <w:sz w:val="20"/>
                <w:szCs w:val="20"/>
              </w:rPr>
            </w:pPr>
            <w:r w:rsidRPr="00F7326A">
              <w:rPr>
                <w:sz w:val="20"/>
                <w:szCs w:val="20"/>
              </w:rPr>
              <w:t>Roads – km and pct growth</w:t>
            </w:r>
          </w:p>
        </w:tc>
        <w:tc>
          <w:tcPr>
            <w:tcW w:w="1559" w:type="dxa"/>
          </w:tcPr>
          <w:p w14:paraId="1A062125" w14:textId="77777777" w:rsidR="00FF1804" w:rsidRPr="00F7326A" w:rsidRDefault="00FF1804" w:rsidP="00557A1A">
            <w:pPr>
              <w:rPr>
                <w:sz w:val="20"/>
                <w:szCs w:val="20"/>
              </w:rPr>
            </w:pPr>
            <w:r>
              <w:rPr>
                <w:sz w:val="20"/>
                <w:szCs w:val="20"/>
              </w:rPr>
              <w:t>8,649 km paved, and  50,779 km unpaved roads – adds 15.3% to national all-weather roads</w:t>
            </w:r>
          </w:p>
        </w:tc>
        <w:tc>
          <w:tcPr>
            <w:tcW w:w="1706" w:type="dxa"/>
          </w:tcPr>
          <w:p w14:paraId="783239AB" w14:textId="77777777" w:rsidR="00FF1804" w:rsidRPr="00F7326A" w:rsidRDefault="00FF1804" w:rsidP="00557A1A">
            <w:pPr>
              <w:rPr>
                <w:sz w:val="20"/>
                <w:szCs w:val="20"/>
              </w:rPr>
            </w:pPr>
            <w:r>
              <w:rPr>
                <w:sz w:val="20"/>
                <w:szCs w:val="20"/>
              </w:rPr>
              <w:t>8,649 km paved, and 30,862 km unpaved roads – adds 10.1% to national all-weather roads</w:t>
            </w:r>
          </w:p>
        </w:tc>
        <w:tc>
          <w:tcPr>
            <w:tcW w:w="1701" w:type="dxa"/>
          </w:tcPr>
          <w:p w14:paraId="39DB3BEC" w14:textId="77777777" w:rsidR="00FF1804" w:rsidRPr="00F7326A" w:rsidRDefault="00FF1804" w:rsidP="00557A1A">
            <w:pPr>
              <w:rPr>
                <w:sz w:val="20"/>
                <w:szCs w:val="20"/>
              </w:rPr>
            </w:pPr>
            <w:r>
              <w:rPr>
                <w:sz w:val="20"/>
                <w:szCs w:val="20"/>
              </w:rPr>
              <w:t>8,649 km paved, and 50,765 km unpaved roads – adds 15.3% to national all-weather roads</w:t>
            </w:r>
          </w:p>
        </w:tc>
        <w:tc>
          <w:tcPr>
            <w:tcW w:w="1800" w:type="dxa"/>
          </w:tcPr>
          <w:p w14:paraId="2A96AEAB" w14:textId="77777777" w:rsidR="00FF1804" w:rsidRPr="00F7326A" w:rsidRDefault="00FF1804" w:rsidP="00557A1A">
            <w:pPr>
              <w:rPr>
                <w:sz w:val="20"/>
                <w:szCs w:val="20"/>
              </w:rPr>
            </w:pPr>
            <w:r>
              <w:rPr>
                <w:sz w:val="20"/>
                <w:szCs w:val="20"/>
              </w:rPr>
              <w:t>8,649 km paved, and 30,783 km unpaved roads – adds 10.1% to national all-weather roads</w:t>
            </w:r>
          </w:p>
        </w:tc>
      </w:tr>
      <w:tr w:rsidR="00FF1804" w:rsidRPr="00F7326A" w14:paraId="709C2A71" w14:textId="77777777" w:rsidTr="00557A1A">
        <w:tc>
          <w:tcPr>
            <w:tcW w:w="8467" w:type="dxa"/>
            <w:gridSpan w:val="5"/>
          </w:tcPr>
          <w:p w14:paraId="2B79897C" w14:textId="77777777" w:rsidR="00FF1804" w:rsidRPr="00641EE5" w:rsidRDefault="00FF1804" w:rsidP="00557A1A">
            <w:pPr>
              <w:rPr>
                <w:b/>
                <w:bCs/>
                <w:sz w:val="20"/>
                <w:szCs w:val="20"/>
              </w:rPr>
            </w:pPr>
            <w:r w:rsidRPr="00641EE5">
              <w:rPr>
                <w:b/>
                <w:bCs/>
                <w:sz w:val="20"/>
                <w:szCs w:val="20"/>
              </w:rPr>
              <w:t>Impacts on metrics</w:t>
            </w:r>
          </w:p>
        </w:tc>
      </w:tr>
      <w:tr w:rsidR="00FF1804" w:rsidRPr="00F7326A" w14:paraId="3681C9BC" w14:textId="77777777" w:rsidTr="00557A1A">
        <w:tc>
          <w:tcPr>
            <w:tcW w:w="1696" w:type="dxa"/>
          </w:tcPr>
          <w:p w14:paraId="32152D6F" w14:textId="77777777" w:rsidR="00FF1804" w:rsidRPr="00F7326A" w:rsidRDefault="00FF1804" w:rsidP="00557A1A">
            <w:pPr>
              <w:rPr>
                <w:sz w:val="20"/>
                <w:szCs w:val="20"/>
              </w:rPr>
            </w:pPr>
            <w:r>
              <w:rPr>
                <w:sz w:val="20"/>
                <w:szCs w:val="20"/>
              </w:rPr>
              <w:t>Rural Access Index</w:t>
            </w:r>
          </w:p>
        </w:tc>
        <w:tc>
          <w:tcPr>
            <w:tcW w:w="1559" w:type="dxa"/>
          </w:tcPr>
          <w:p w14:paraId="717CC2E1" w14:textId="77777777" w:rsidR="00FF1804" w:rsidRPr="00F7326A" w:rsidRDefault="00FF1804" w:rsidP="00557A1A">
            <w:pPr>
              <w:rPr>
                <w:sz w:val="20"/>
                <w:szCs w:val="20"/>
              </w:rPr>
            </w:pPr>
            <w:r>
              <w:rPr>
                <w:sz w:val="20"/>
                <w:szCs w:val="20"/>
              </w:rPr>
              <w:t>+5.4 pct points to 63.6%</w:t>
            </w:r>
          </w:p>
        </w:tc>
        <w:tc>
          <w:tcPr>
            <w:tcW w:w="1706" w:type="dxa"/>
          </w:tcPr>
          <w:p w14:paraId="5A4D1D7C" w14:textId="77777777" w:rsidR="00FF1804" w:rsidRPr="00F7326A" w:rsidRDefault="00FF1804" w:rsidP="00557A1A">
            <w:pPr>
              <w:rPr>
                <w:sz w:val="20"/>
                <w:szCs w:val="20"/>
              </w:rPr>
            </w:pPr>
            <w:r>
              <w:rPr>
                <w:sz w:val="20"/>
                <w:szCs w:val="20"/>
              </w:rPr>
              <w:t>+4.5 pct points to 62.8%</w:t>
            </w:r>
          </w:p>
        </w:tc>
        <w:tc>
          <w:tcPr>
            <w:tcW w:w="1701" w:type="dxa"/>
          </w:tcPr>
          <w:p w14:paraId="5B70FFAD" w14:textId="77777777" w:rsidR="00FF1804" w:rsidRPr="00F7326A" w:rsidRDefault="00FF1804" w:rsidP="00557A1A">
            <w:pPr>
              <w:rPr>
                <w:sz w:val="20"/>
                <w:szCs w:val="20"/>
              </w:rPr>
            </w:pPr>
            <w:r>
              <w:rPr>
                <w:sz w:val="20"/>
                <w:szCs w:val="20"/>
              </w:rPr>
              <w:t>+7.2 pct points to 65.5%</w:t>
            </w:r>
          </w:p>
        </w:tc>
        <w:tc>
          <w:tcPr>
            <w:tcW w:w="1800" w:type="dxa"/>
          </w:tcPr>
          <w:p w14:paraId="190D83B1" w14:textId="77777777" w:rsidR="00FF1804" w:rsidRPr="00F7326A" w:rsidRDefault="00FF1804" w:rsidP="00557A1A">
            <w:pPr>
              <w:rPr>
                <w:sz w:val="20"/>
                <w:szCs w:val="20"/>
              </w:rPr>
            </w:pPr>
            <w:r>
              <w:rPr>
                <w:sz w:val="20"/>
                <w:szCs w:val="20"/>
              </w:rPr>
              <w:t>+5.7 pct points to 63.9%</w:t>
            </w:r>
          </w:p>
        </w:tc>
      </w:tr>
      <w:tr w:rsidR="00FF1804" w:rsidRPr="00F7326A" w14:paraId="51E68D29" w14:textId="77777777" w:rsidTr="00557A1A">
        <w:tc>
          <w:tcPr>
            <w:tcW w:w="1696" w:type="dxa"/>
          </w:tcPr>
          <w:p w14:paraId="2C25001F" w14:textId="77777777" w:rsidR="00FF1804" w:rsidRDefault="00FF1804" w:rsidP="00557A1A">
            <w:pPr>
              <w:rPr>
                <w:sz w:val="20"/>
                <w:szCs w:val="20"/>
              </w:rPr>
            </w:pPr>
            <w:r>
              <w:rPr>
                <w:sz w:val="20"/>
                <w:szCs w:val="20"/>
              </w:rPr>
              <w:t>Safety gap</w:t>
            </w:r>
          </w:p>
        </w:tc>
        <w:tc>
          <w:tcPr>
            <w:tcW w:w="1559" w:type="dxa"/>
          </w:tcPr>
          <w:p w14:paraId="22828266" w14:textId="77777777" w:rsidR="00FF1804" w:rsidRPr="00F7326A" w:rsidRDefault="00FF1804" w:rsidP="00557A1A">
            <w:pPr>
              <w:rPr>
                <w:sz w:val="20"/>
                <w:szCs w:val="20"/>
              </w:rPr>
            </w:pPr>
            <w:r>
              <w:rPr>
                <w:sz w:val="20"/>
                <w:szCs w:val="20"/>
              </w:rPr>
              <w:t>n/a</w:t>
            </w:r>
          </w:p>
        </w:tc>
        <w:tc>
          <w:tcPr>
            <w:tcW w:w="1706" w:type="dxa"/>
          </w:tcPr>
          <w:p w14:paraId="03D1546E" w14:textId="77777777" w:rsidR="00FF1804" w:rsidRPr="00F7326A" w:rsidRDefault="00FF1804" w:rsidP="00557A1A">
            <w:pPr>
              <w:rPr>
                <w:sz w:val="20"/>
                <w:szCs w:val="20"/>
              </w:rPr>
            </w:pPr>
            <w:r w:rsidRPr="00A15AF0">
              <w:rPr>
                <w:color w:val="FF0000"/>
                <w:sz w:val="20"/>
                <w:szCs w:val="20"/>
              </w:rPr>
              <w:t>TBC</w:t>
            </w:r>
          </w:p>
        </w:tc>
        <w:tc>
          <w:tcPr>
            <w:tcW w:w="1701" w:type="dxa"/>
          </w:tcPr>
          <w:p w14:paraId="10A0BD7B" w14:textId="77777777" w:rsidR="00FF1804" w:rsidRPr="00F7326A" w:rsidRDefault="00FF1804" w:rsidP="00557A1A">
            <w:pPr>
              <w:rPr>
                <w:sz w:val="20"/>
                <w:szCs w:val="20"/>
              </w:rPr>
            </w:pPr>
            <w:r>
              <w:rPr>
                <w:sz w:val="20"/>
                <w:szCs w:val="20"/>
              </w:rPr>
              <w:t>n/a</w:t>
            </w:r>
          </w:p>
        </w:tc>
        <w:tc>
          <w:tcPr>
            <w:tcW w:w="1800" w:type="dxa"/>
          </w:tcPr>
          <w:p w14:paraId="0191D009" w14:textId="77777777" w:rsidR="00FF1804" w:rsidRPr="00F7326A" w:rsidRDefault="00FF1804" w:rsidP="00557A1A">
            <w:pPr>
              <w:rPr>
                <w:sz w:val="20"/>
                <w:szCs w:val="20"/>
              </w:rPr>
            </w:pPr>
            <w:r w:rsidRPr="00A15AF0">
              <w:rPr>
                <w:color w:val="FF0000"/>
                <w:sz w:val="20"/>
                <w:szCs w:val="20"/>
              </w:rPr>
              <w:t>TBC</w:t>
            </w:r>
          </w:p>
        </w:tc>
      </w:tr>
      <w:tr w:rsidR="00FF1804" w:rsidRPr="00F7326A" w14:paraId="1179881F" w14:textId="77777777" w:rsidTr="00557A1A">
        <w:tc>
          <w:tcPr>
            <w:tcW w:w="1696" w:type="dxa"/>
          </w:tcPr>
          <w:p w14:paraId="14C237F6" w14:textId="77777777" w:rsidR="00FF1804" w:rsidRDefault="00FF1804" w:rsidP="00557A1A">
            <w:pPr>
              <w:rPr>
                <w:sz w:val="20"/>
                <w:szCs w:val="20"/>
              </w:rPr>
            </w:pPr>
            <w:r>
              <w:rPr>
                <w:sz w:val="20"/>
                <w:szCs w:val="20"/>
              </w:rPr>
              <w:t>Cost-effectiveness (costs per person)</w:t>
            </w:r>
          </w:p>
        </w:tc>
        <w:tc>
          <w:tcPr>
            <w:tcW w:w="1559" w:type="dxa"/>
          </w:tcPr>
          <w:p w14:paraId="79E9A40B" w14:textId="77777777" w:rsidR="00FF1804" w:rsidRDefault="00FF1804" w:rsidP="00557A1A">
            <w:pPr>
              <w:rPr>
                <w:sz w:val="20"/>
                <w:szCs w:val="20"/>
              </w:rPr>
            </w:pPr>
            <w:r>
              <w:rPr>
                <w:sz w:val="20"/>
                <w:szCs w:val="20"/>
              </w:rPr>
              <w:t>?</w:t>
            </w:r>
          </w:p>
        </w:tc>
        <w:tc>
          <w:tcPr>
            <w:tcW w:w="1706" w:type="dxa"/>
          </w:tcPr>
          <w:p w14:paraId="1347255F" w14:textId="77777777" w:rsidR="00FF1804" w:rsidRDefault="00FF1804" w:rsidP="00557A1A">
            <w:pPr>
              <w:rPr>
                <w:sz w:val="20"/>
                <w:szCs w:val="20"/>
              </w:rPr>
            </w:pPr>
            <w:r>
              <w:rPr>
                <w:sz w:val="20"/>
                <w:szCs w:val="20"/>
              </w:rPr>
              <w:t>?</w:t>
            </w:r>
          </w:p>
        </w:tc>
        <w:tc>
          <w:tcPr>
            <w:tcW w:w="1701" w:type="dxa"/>
          </w:tcPr>
          <w:p w14:paraId="2B716C3A" w14:textId="77777777" w:rsidR="00FF1804" w:rsidRDefault="00FF1804" w:rsidP="00557A1A">
            <w:pPr>
              <w:rPr>
                <w:sz w:val="20"/>
                <w:szCs w:val="20"/>
              </w:rPr>
            </w:pPr>
            <w:r>
              <w:rPr>
                <w:sz w:val="20"/>
                <w:szCs w:val="20"/>
              </w:rPr>
              <w:t>?</w:t>
            </w:r>
          </w:p>
        </w:tc>
        <w:tc>
          <w:tcPr>
            <w:tcW w:w="1800" w:type="dxa"/>
          </w:tcPr>
          <w:p w14:paraId="3951C82F" w14:textId="77777777" w:rsidR="00FF1804" w:rsidRDefault="00FF1804" w:rsidP="00557A1A">
            <w:pPr>
              <w:rPr>
                <w:sz w:val="20"/>
                <w:szCs w:val="20"/>
              </w:rPr>
            </w:pPr>
            <w:r>
              <w:rPr>
                <w:sz w:val="20"/>
                <w:szCs w:val="20"/>
              </w:rPr>
              <w:t>?</w:t>
            </w:r>
          </w:p>
        </w:tc>
      </w:tr>
    </w:tbl>
    <w:p w14:paraId="7E67C6F4" w14:textId="77777777" w:rsidR="00FF1804" w:rsidRPr="00641EE5" w:rsidRDefault="00FF1804" w:rsidP="00FF1804">
      <w:pPr>
        <w:rPr>
          <w:i/>
          <w:iCs/>
          <w:sz w:val="20"/>
          <w:szCs w:val="20"/>
        </w:rPr>
      </w:pPr>
      <w:r w:rsidRPr="00641EE5">
        <w:rPr>
          <w:i/>
          <w:iCs/>
          <w:sz w:val="20"/>
          <w:szCs w:val="20"/>
        </w:rPr>
        <w:t xml:space="preserve">Notes to Table: </w:t>
      </w:r>
      <w:r w:rsidRPr="00641EE5">
        <w:rPr>
          <w:i/>
          <w:iCs/>
          <w:sz w:val="20"/>
          <w:szCs w:val="20"/>
          <w:vertAlign w:val="superscript"/>
        </w:rPr>
        <w:t>*</w:t>
      </w:r>
      <w:r w:rsidRPr="00641EE5">
        <w:rPr>
          <w:i/>
          <w:iCs/>
          <w:sz w:val="20"/>
          <w:szCs w:val="20"/>
        </w:rPr>
        <w:t xml:space="preserve"> Based on Transport Sector Report modelling.</w:t>
      </w:r>
    </w:p>
    <w:p w14:paraId="648E5F3D" w14:textId="7A667D10" w:rsidR="00FF1804" w:rsidRDefault="00FF1804" w:rsidP="005737B0"/>
    <w:p w14:paraId="48D8D71B" w14:textId="5735E101" w:rsidR="00FF1804" w:rsidRPr="002B100F" w:rsidRDefault="00FF1804" w:rsidP="007E08CB">
      <w:pPr>
        <w:pStyle w:val="Heading3"/>
        <w:rPr>
          <w:highlight w:val="yellow"/>
          <w:rPrChange w:id="3668" w:author="Jules Schers" w:date="2023-01-13T11:24:00Z">
            <w:rPr/>
          </w:rPrChange>
        </w:rPr>
      </w:pPr>
      <w:bookmarkStart w:id="3669" w:name="_Toc124094985"/>
      <w:r w:rsidRPr="002B100F">
        <w:rPr>
          <w:highlight w:val="yellow"/>
          <w:rPrChange w:id="3670" w:author="Jules Schers" w:date="2023-01-13T11:24:00Z">
            <w:rPr/>
          </w:rPrChange>
        </w:rPr>
        <w:t>Safety</w:t>
      </w:r>
      <w:bookmarkEnd w:id="3669"/>
    </w:p>
    <w:p w14:paraId="4905BCC1" w14:textId="73494F69" w:rsidR="00FF1804" w:rsidRDefault="00FF1804" w:rsidP="00FF1804">
      <w:r w:rsidRPr="002B100F">
        <w:rPr>
          <w:highlight w:val="yellow"/>
          <w:rPrChange w:id="3671" w:author="Jules Schers" w:date="2023-01-13T11:24:00Z">
            <w:rPr/>
          </w:rPrChange>
        </w:rPr>
        <w:t>…</w:t>
      </w:r>
      <w:ins w:id="3672" w:author="Jules Schers" w:date="2023-01-13T11:24:00Z">
        <w:r w:rsidR="002B100F" w:rsidRPr="002B100F">
          <w:rPr>
            <w:highlight w:val="yellow"/>
            <w:rPrChange w:id="3673" w:author="Jules Schers" w:date="2023-01-13T11:24:00Z">
              <w:rPr/>
            </w:rPrChange>
          </w:rPr>
          <w:t xml:space="preserve"> TBC</w:t>
        </w:r>
      </w:ins>
    </w:p>
    <w:p w14:paraId="76152647" w14:textId="246A7B23" w:rsidR="00FF1804" w:rsidRDefault="00FF1804" w:rsidP="00FF1804"/>
    <w:p w14:paraId="3D1046D0" w14:textId="663AB12D" w:rsidR="00FF1804" w:rsidRDefault="00B84232" w:rsidP="007E08CB">
      <w:pPr>
        <w:pStyle w:val="Heading2"/>
        <w:rPr>
          <w:lang w:val="en-US"/>
        </w:rPr>
      </w:pPr>
      <w:bookmarkStart w:id="3674" w:name="_Toc124094986"/>
      <w:r>
        <w:rPr>
          <w:lang w:val="en-US"/>
        </w:rPr>
        <w:t xml:space="preserve">B.4 </w:t>
      </w:r>
      <w:r w:rsidR="00FF1804">
        <w:rPr>
          <w:lang w:val="en-US"/>
        </w:rPr>
        <w:t>Assumptions for Water &amp; Sanitation sector</w:t>
      </w:r>
      <w:bookmarkEnd w:id="3674"/>
    </w:p>
    <w:p w14:paraId="347972CE" w14:textId="77777777" w:rsidR="00FF1804" w:rsidRDefault="00FF1804" w:rsidP="00FF1804">
      <w:pPr>
        <w:rPr>
          <w:lang w:val="en-US"/>
        </w:rPr>
      </w:pPr>
      <w:r>
        <w:rPr>
          <w:lang w:val="en-US"/>
        </w:rPr>
        <w:t>…</w:t>
      </w:r>
    </w:p>
    <w:p w14:paraId="56E4787E" w14:textId="77777777" w:rsidR="00FF1804" w:rsidRPr="00FF1804" w:rsidRDefault="00FF1804" w:rsidP="007E08CB">
      <w:pPr>
        <w:pStyle w:val="Heading3"/>
      </w:pPr>
      <w:bookmarkStart w:id="3675" w:name="_Toc118665719"/>
      <w:bookmarkStart w:id="3676" w:name="_Toc124094987"/>
      <w:r w:rsidRPr="00FF1804">
        <w:t>Water and Sanitation SDG gap investments</w:t>
      </w:r>
      <w:bookmarkEnd w:id="3675"/>
      <w:r w:rsidRPr="00FF1804">
        <w:t xml:space="preserve"> by scenario</w:t>
      </w:r>
      <w:bookmarkEnd w:id="3676"/>
    </w:p>
    <w:p w14:paraId="15EF7017" w14:textId="77777777" w:rsidR="00FF1804" w:rsidRDefault="00FF1804" w:rsidP="00FF1804">
      <w:r>
        <w:t>S</w:t>
      </w:r>
      <w:r w:rsidRPr="006C3F63">
        <w:t>cenarios</w:t>
      </w:r>
      <w:r>
        <w:t xml:space="preserve"> for SDG gap investments from the Water &amp; Sanitation Sector Report were based on a combination of either of 3 socio-economic development assumption, 2 service level goals, and 4 technology options. The following naming convention was decided in the Water &amp; Sanitation Sector Report (</w:t>
      </w:r>
      <w:r w:rsidRPr="000B135F">
        <w:rPr>
          <w:highlight w:val="yellow"/>
        </w:rPr>
        <w:t>Table XYZ</w:t>
      </w:r>
      <w:r>
        <w:t>):</w:t>
      </w:r>
      <w:r w:rsidRPr="00205107">
        <w:rPr>
          <w:noProof/>
        </w:rPr>
        <w:t xml:space="preserve"> </w:t>
      </w:r>
    </w:p>
    <w:p w14:paraId="1DABCE91" w14:textId="77777777" w:rsidR="00FF1804" w:rsidRPr="005E772C" w:rsidRDefault="00FF1804" w:rsidP="00FF1804">
      <w:pPr>
        <w:rPr>
          <w:i/>
          <w:iCs/>
          <w:lang w:val="en-ZA"/>
        </w:rPr>
      </w:pPr>
      <w:r w:rsidRPr="005E772C">
        <w:rPr>
          <w:i/>
          <w:iCs/>
          <w:lang w:val="en-ZA"/>
        </w:rPr>
        <w:lastRenderedPageBreak/>
        <w:t xml:space="preserve">Table: </w:t>
      </w:r>
      <w:r>
        <w:rPr>
          <w:i/>
          <w:iCs/>
          <w:lang w:val="en-ZA"/>
        </w:rPr>
        <w:t>Naming convention for s</w:t>
      </w:r>
      <w:r w:rsidRPr="005E772C">
        <w:rPr>
          <w:i/>
          <w:iCs/>
          <w:lang w:val="en-ZA"/>
        </w:rPr>
        <w:t>cenario</w:t>
      </w:r>
      <w:r>
        <w:rPr>
          <w:i/>
          <w:iCs/>
          <w:lang w:val="en-ZA"/>
        </w:rPr>
        <w:t>s</w:t>
      </w:r>
      <w:r w:rsidRPr="005E772C">
        <w:rPr>
          <w:i/>
          <w:iCs/>
          <w:lang w:val="en-ZA"/>
        </w:rPr>
        <w:t xml:space="preserve"> </w:t>
      </w:r>
      <w:r>
        <w:rPr>
          <w:i/>
          <w:iCs/>
          <w:lang w:val="en-ZA"/>
        </w:rPr>
        <w:t xml:space="preserve">of the Water &amp; Sanitation </w:t>
      </w:r>
      <w:r w:rsidRPr="005E772C">
        <w:rPr>
          <w:i/>
          <w:iCs/>
          <w:lang w:val="en-ZA"/>
        </w:rPr>
        <w:t>sector expert report</w:t>
      </w:r>
      <w:r w:rsidRPr="005E772C">
        <w:rPr>
          <w:rStyle w:val="FootnoteReference"/>
          <w:i/>
          <w:iCs/>
          <w:lang w:val="en-ZA"/>
        </w:rPr>
        <w:footnoteReference w:id="45"/>
      </w:r>
    </w:p>
    <w:p w14:paraId="63204A98" w14:textId="497783D9" w:rsidR="00FF1804" w:rsidRDefault="00D87522" w:rsidP="00FF1804">
      <w:pPr>
        <w:rPr>
          <w:lang w:val="en-ZA"/>
        </w:rPr>
      </w:pPr>
      <w:del w:id="3677" w:author="Jules Schers" w:date="2023-01-13T11:25:00Z">
        <w:r>
          <w:rPr>
            <w:noProof/>
          </w:rPr>
          <mc:AlternateContent>
            <mc:Choice Requires="wps">
              <w:drawing>
                <wp:anchor distT="0" distB="0" distL="114300" distR="114300" simplePos="0" relativeHeight="251661312" behindDoc="0" locked="0" layoutInCell="1" allowOverlap="1" wp14:anchorId="03AC501F" wp14:editId="46ABD782">
                  <wp:simplePos x="0" y="0"/>
                  <wp:positionH relativeFrom="column">
                    <wp:posOffset>4214495</wp:posOffset>
                  </wp:positionH>
                  <wp:positionV relativeFrom="paragraph">
                    <wp:posOffset>1246505</wp:posOffset>
                  </wp:positionV>
                  <wp:extent cx="421640" cy="238760"/>
                  <wp:effectExtent l="0" t="0" r="0" b="889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640" cy="238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DF5879" id="Oval 5" o:spid="_x0000_s1026" style="position:absolute;margin-left:331.85pt;margin-top:98.15pt;width:33.2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" filled="f" strokecolor="#1f3763 [1604]" strokeweight="1pt">
                  <v:stroke joinstyle="miter"/>
                  <v:path arrowok="t"/>
                </v:oval>
              </w:pict>
            </mc:Fallback>
          </mc:AlternateContent>
        </w:r>
        <w:r>
          <w:rPr>
            <w:noProof/>
          </w:rPr>
          <mc:AlternateContent>
            <mc:Choice Requires="wps">
              <w:drawing>
                <wp:anchor distT="0" distB="0" distL="114300" distR="114300" simplePos="0" relativeHeight="251659264" behindDoc="0" locked="0" layoutInCell="1" allowOverlap="1" wp14:anchorId="701163E5" wp14:editId="3080AC31">
                  <wp:simplePos x="0" y="0"/>
                  <wp:positionH relativeFrom="column">
                    <wp:posOffset>4190365</wp:posOffset>
                  </wp:positionH>
                  <wp:positionV relativeFrom="paragraph">
                    <wp:posOffset>1029970</wp:posOffset>
                  </wp:positionV>
                  <wp:extent cx="421640" cy="238760"/>
                  <wp:effectExtent l="0" t="0" r="0" b="889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640" cy="238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CF7BA1F" id="Oval 4" o:spid="_x0000_s1026" style="position:absolute;margin-left:329.95pt;margin-top:81.1pt;width:33.2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" filled="f" strokecolor="#1f3763 [1604]" strokeweight="1pt">
                  <v:stroke joinstyle="miter"/>
                  <v:path arrowok="t"/>
                </v:oval>
              </w:pict>
            </mc:Fallback>
          </mc:AlternateContent>
        </w:r>
        <w:r>
          <w:rPr>
            <w:noProof/>
          </w:rPr>
          <mc:AlternateContent>
            <mc:Choice Requires="wps">
              <w:drawing>
                <wp:anchor distT="0" distB="0" distL="114300" distR="114300" simplePos="0" relativeHeight="251660288" behindDoc="0" locked="0" layoutInCell="1" allowOverlap="1" wp14:anchorId="06263329" wp14:editId="2ACCF7B7">
                  <wp:simplePos x="0" y="0"/>
                  <wp:positionH relativeFrom="column">
                    <wp:posOffset>4190365</wp:posOffset>
                  </wp:positionH>
                  <wp:positionV relativeFrom="paragraph">
                    <wp:posOffset>1882775</wp:posOffset>
                  </wp:positionV>
                  <wp:extent cx="421640" cy="238760"/>
                  <wp:effectExtent l="0" t="0" r="0" b="889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640" cy="238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1DC8290" id="Oval 3" o:spid="_x0000_s1026" style="position:absolute;margin-left:329.95pt;margin-top:148.25pt;width:33.2pt;height:1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" filled="f" strokecolor="#1f3763 [1604]" strokeweight="1pt">
                  <v:stroke joinstyle="miter"/>
                  <v:path arrowok="t"/>
                </v:oval>
              </w:pict>
            </mc:Fallback>
          </mc:AlternateContent>
        </w:r>
      </w:del>
      <w:r w:rsidR="00FF1804" w:rsidRPr="00DE434B">
        <w:rPr>
          <w:noProof/>
        </w:rPr>
        <w:drawing>
          <wp:inline distT="0" distB="0" distL="0" distR="0" wp14:anchorId="2536FC09" wp14:editId="496FAEB3">
            <wp:extent cx="5731510" cy="2323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323465"/>
                    </a:xfrm>
                    <a:prstGeom prst="rect">
                      <a:avLst/>
                    </a:prstGeom>
                    <a:noFill/>
                    <a:ln>
                      <a:noFill/>
                    </a:ln>
                  </pic:spPr>
                </pic:pic>
              </a:graphicData>
            </a:graphic>
          </wp:inline>
        </w:drawing>
      </w:r>
    </w:p>
    <w:p w14:paraId="68DA92B7" w14:textId="77777777" w:rsidR="00FF1804" w:rsidRDefault="00FF1804" w:rsidP="00FF1804">
      <w:r w:rsidRPr="006C3F63">
        <w:t xml:space="preserve">Each of these </w:t>
      </w:r>
      <w:r>
        <w:t xml:space="preserve">24 </w:t>
      </w:r>
      <w:r w:rsidRPr="006C3F63">
        <w:t>scenarios were modelled using two models</w:t>
      </w:r>
      <w:r>
        <w:t>: A</w:t>
      </w:r>
      <w:r w:rsidRPr="006C3F63">
        <w:t xml:space="preserve"> Water Services Model</w:t>
      </w:r>
      <w:r>
        <w:t xml:space="preserve"> and</w:t>
      </w:r>
      <w:r w:rsidRPr="006C3F63">
        <w:t xml:space="preserve"> a Water Resources Model</w:t>
      </w:r>
      <w:r>
        <w:t xml:space="preserve"> to estimate the impacts on Water and Sanitation </w:t>
      </w:r>
      <w:commentRangeStart w:id="3678"/>
      <w:r>
        <w:t>access, service levels, and conservation metrics</w:t>
      </w:r>
      <w:commentRangeEnd w:id="3678"/>
      <w:r>
        <w:rPr>
          <w:rStyle w:val="CommentReference"/>
          <w:rFonts w:eastAsiaTheme="minorEastAsia" w:cs="Times New Roman"/>
          <w:bCs/>
          <w:lang w:val="en-US"/>
        </w:rPr>
        <w:commentReference w:id="3678"/>
      </w:r>
      <w:r>
        <w:t xml:space="preserve">. </w:t>
      </w:r>
    </w:p>
    <w:p w14:paraId="243B6D18" w14:textId="77777777" w:rsidR="00FF1804" w:rsidRPr="00205107" w:rsidRDefault="00FF1804" w:rsidP="00FF1804">
      <w:pPr>
        <w:rPr>
          <w:b/>
          <w:bCs/>
        </w:rPr>
      </w:pPr>
      <w:r w:rsidRPr="00205107">
        <w:rPr>
          <w:b/>
          <w:bCs/>
        </w:rPr>
        <w:t>From these 24 scenarios the following 3 are the focus of the macro-economic impact analysis:</w:t>
      </w:r>
    </w:p>
    <w:p w14:paraId="16D4F9CD" w14:textId="77777777" w:rsidR="00FF1804" w:rsidRPr="00205107" w:rsidRDefault="00FF1804" w:rsidP="00FF1804">
      <w:pPr>
        <w:pStyle w:val="ListParagraph"/>
        <w:numPr>
          <w:ilvl w:val="0"/>
          <w:numId w:val="5"/>
        </w:numPr>
        <w:jc w:val="both"/>
        <w:rPr>
          <w:b/>
        </w:rPr>
      </w:pPr>
      <w:r w:rsidRPr="00205107">
        <w:rPr>
          <w:b/>
        </w:rPr>
        <w:t>1BW, the minimum spending scenario;</w:t>
      </w:r>
    </w:p>
    <w:p w14:paraId="037FFD46" w14:textId="77777777" w:rsidR="00FF1804" w:rsidRDefault="00FF1804" w:rsidP="00FF1804">
      <w:pPr>
        <w:pStyle w:val="ListParagraph"/>
        <w:numPr>
          <w:ilvl w:val="0"/>
          <w:numId w:val="5"/>
        </w:numPr>
        <w:jc w:val="both"/>
        <w:rPr>
          <w:b/>
        </w:rPr>
      </w:pPr>
      <w:r w:rsidRPr="00205107">
        <w:rPr>
          <w:b/>
        </w:rPr>
        <w:t xml:space="preserve">2BF, </w:t>
      </w:r>
      <w:r>
        <w:rPr>
          <w:b/>
        </w:rPr>
        <w:t>the</w:t>
      </w:r>
      <w:r w:rsidRPr="00205107">
        <w:rPr>
          <w:b/>
        </w:rPr>
        <w:t xml:space="preserve"> maximum spending scenario</w:t>
      </w:r>
      <w:r>
        <w:rPr>
          <w:b/>
        </w:rPr>
        <w:t>;</w:t>
      </w:r>
    </w:p>
    <w:p w14:paraId="60242B10" w14:textId="77777777" w:rsidR="00FF1804" w:rsidRPr="0043624A" w:rsidRDefault="00FF1804" w:rsidP="00FF1804">
      <w:pPr>
        <w:pStyle w:val="ListParagraph"/>
        <w:numPr>
          <w:ilvl w:val="0"/>
          <w:numId w:val="5"/>
        </w:numPr>
        <w:jc w:val="both"/>
        <w:rPr>
          <w:b/>
        </w:rPr>
      </w:pPr>
      <w:r w:rsidRPr="00205107">
        <w:rPr>
          <w:b/>
        </w:rPr>
        <w:t xml:space="preserve">2BW, </w:t>
      </w:r>
      <w:r>
        <w:rPr>
          <w:b/>
        </w:rPr>
        <w:t>the</w:t>
      </w:r>
      <w:r w:rsidRPr="00205107">
        <w:rPr>
          <w:b/>
        </w:rPr>
        <w:t xml:space="preserve"> preferred scenario</w:t>
      </w:r>
      <w:r>
        <w:rPr>
          <w:b/>
        </w:rPr>
        <w:t xml:space="preserve"> with medium spending.</w:t>
      </w:r>
    </w:p>
    <w:p w14:paraId="2A353950" w14:textId="77777777" w:rsidR="00FF1804" w:rsidRPr="00FF1804" w:rsidRDefault="00FF1804" w:rsidP="00FF1804">
      <w:pPr>
        <w:rPr>
          <w:lang w:val="en-ZA"/>
        </w:rPr>
      </w:pPr>
    </w:p>
    <w:p w14:paraId="03C2A7C3" w14:textId="77777777" w:rsidR="00AB4C82" w:rsidRDefault="00AB4C82" w:rsidP="007E08CB">
      <w:pPr>
        <w:pStyle w:val="Heading3"/>
      </w:pPr>
      <w:bookmarkStart w:id="3679" w:name="_Toc124094988"/>
      <w:r>
        <w:t xml:space="preserve">Literature on macro-economic impacts of </w:t>
      </w:r>
      <w:r w:rsidRPr="00A45A5E">
        <w:t>Water &amp; Sanitation infrastructure</w:t>
      </w:r>
      <w:bookmarkEnd w:id="3679"/>
    </w:p>
    <w:p w14:paraId="5DAA9298" w14:textId="77777777" w:rsidR="00AB4C82" w:rsidRDefault="00AB4C82" w:rsidP="00AB4C82">
      <w:pPr>
        <w:rPr>
          <w:color w:val="FF0000"/>
        </w:rPr>
      </w:pPr>
      <w:r>
        <w:rPr>
          <w:color w:val="FF0000"/>
          <w:highlight w:val="yellow"/>
        </w:rPr>
        <w:t>A</w:t>
      </w:r>
      <w:r w:rsidRPr="00F77AFB">
        <w:rPr>
          <w:color w:val="FF0000"/>
          <w:highlight w:val="yellow"/>
        </w:rPr>
        <w:t xml:space="preserve">ddress the links between metrics </w:t>
      </w:r>
      <w:r>
        <w:rPr>
          <w:color w:val="FF0000"/>
          <w:highlight w:val="yellow"/>
        </w:rPr>
        <w:t xml:space="preserve">(see below) </w:t>
      </w:r>
      <w:r w:rsidRPr="00F77AFB">
        <w:rPr>
          <w:color w:val="FF0000"/>
          <w:highlight w:val="yellow"/>
        </w:rPr>
        <w:t xml:space="preserve">and TFP </w:t>
      </w:r>
      <w:r>
        <w:rPr>
          <w:color w:val="FF0000"/>
          <w:highlight w:val="yellow"/>
        </w:rPr>
        <w:t>! (</w:t>
      </w:r>
      <w:proofErr w:type="gramStart"/>
      <w:r>
        <w:rPr>
          <w:color w:val="FF0000"/>
          <w:highlight w:val="yellow"/>
        </w:rPr>
        <w:t>how</w:t>
      </w:r>
      <w:proofErr w:type="gramEnd"/>
      <w:r>
        <w:rPr>
          <w:color w:val="FF0000"/>
          <w:highlight w:val="yellow"/>
        </w:rPr>
        <w:t xml:space="preserve"> links work / the “technics”)</w:t>
      </w:r>
      <w:r>
        <w:rPr>
          <w:color w:val="FF0000"/>
        </w:rPr>
        <w:t xml:space="preserve"> </w:t>
      </w:r>
    </w:p>
    <w:p w14:paraId="73C6B83E" w14:textId="77777777" w:rsidR="00AB4C82" w:rsidRPr="005433B4" w:rsidRDefault="00AB4C82" w:rsidP="00AB4C82">
      <w:r w:rsidRPr="005433B4">
        <w:t xml:space="preserve">The types of investments necessary to achieve the water-related SDGs are in the domain of the provision of safe drinking water and sanitation. These will likely have positive health impacts and potentially reduce expenditure on certain items by poor households. While productive impacts are not the main goal of water-related SDG investments, certain investments, like investments for safe wastewater treatment could have positive impacts on other sectors’ productivity. This also counts for health-related impacts of water and sanitation infrastructure, for which </w:t>
      </w:r>
      <w:commentRangeStart w:id="3680"/>
      <w:r w:rsidRPr="005433B4">
        <w:t xml:space="preserve">Calderón and </w:t>
      </w:r>
      <w:proofErr w:type="spellStart"/>
      <w:r w:rsidRPr="005433B4">
        <w:t>Ser</w:t>
      </w:r>
      <w:commentRangeEnd w:id="3680"/>
      <w:r w:rsidRPr="005433B4">
        <w:rPr>
          <w:rStyle w:val="CommentReference"/>
          <w:rFonts w:eastAsiaTheme="minorEastAsia" w:cs="Times New Roman"/>
          <w:bCs/>
          <w:sz w:val="22"/>
          <w:szCs w:val="22"/>
          <w:lang w:val="en-US"/>
        </w:rPr>
        <w:commentReference w:id="3680"/>
      </w:r>
      <w:r w:rsidRPr="005433B4">
        <w:t>vén</w:t>
      </w:r>
      <w:proofErr w:type="spellEnd"/>
      <w:r w:rsidRPr="005433B4">
        <w:t xml:space="preserve"> provide a short discussion of literature (2004): </w:t>
      </w:r>
    </w:p>
    <w:p w14:paraId="2997195D" w14:textId="77777777" w:rsidR="00AB4C82" w:rsidRPr="00390C95" w:rsidRDefault="00AB4C82" w:rsidP="00AB4C82">
      <w:pPr>
        <w:ind w:left="567" w:right="521"/>
        <w:rPr>
          <w:i/>
          <w:iCs/>
        </w:rPr>
      </w:pPr>
      <w:r w:rsidRPr="00390C95">
        <w:rPr>
          <w:i/>
          <w:iCs/>
        </w:rPr>
        <w:t>“Infrastructure development can also have a disproportionate impact on the human capital of the poor, and hence on their job opportunities and income prospects. This refers not only to education, but most importantly to health. A number of recent papers has focused specifically on the impact of expanding infrastructure services on child (and maternal) mortality, and educational attainment.[</w:t>
      </w:r>
      <w:r w:rsidRPr="00935FB9">
        <w:rPr>
          <w:i/>
          <w:iCs/>
          <w:color w:val="FF0000"/>
          <w:highlight w:val="yellow"/>
        </w:rPr>
        <w:t>interesting footnote!</w:t>
      </w:r>
      <w:r w:rsidRPr="00390C95">
        <w:rPr>
          <w:i/>
          <w:iCs/>
        </w:rPr>
        <w:t xml:space="preserve">] </w:t>
      </w:r>
      <w:r w:rsidRPr="00390C95">
        <w:rPr>
          <w:b/>
          <w:bCs/>
          <w:i/>
          <w:iCs/>
        </w:rPr>
        <w:t>This literature shows that policy changes that enhance the availability and quality of infrastructure services for the poor in developing countries have a significant positive impact on their health and/or education and, hence, on their income and welfare as well</w:t>
      </w:r>
      <w:r w:rsidRPr="00390C95">
        <w:rPr>
          <w:i/>
          <w:iCs/>
        </w:rPr>
        <w:t>.</w:t>
      </w:r>
    </w:p>
    <w:p w14:paraId="24B4BB8F" w14:textId="77777777" w:rsidR="00AB4C82" w:rsidRPr="00390C95" w:rsidRDefault="00AB4C82" w:rsidP="00AB4C82">
      <w:pPr>
        <w:ind w:left="567" w:right="521"/>
        <w:rPr>
          <w:i/>
          <w:iCs/>
        </w:rPr>
      </w:pPr>
      <w:r w:rsidRPr="00390C95">
        <w:rPr>
          <w:i/>
          <w:iCs/>
        </w:rPr>
        <w:lastRenderedPageBreak/>
        <w:t>Brenneman and Kerf (2002) summarize some recent evidence on these impacts. Regarding education, a better transportation system and a safer road network help raise school attendance. Electricity also allows more time for study and the use of computers (</w:t>
      </w:r>
      <w:proofErr w:type="spellStart"/>
      <w:r w:rsidRPr="00390C95">
        <w:rPr>
          <w:i/>
          <w:iCs/>
        </w:rPr>
        <w:t>Leipziger</w:t>
      </w:r>
      <w:proofErr w:type="spellEnd"/>
      <w:r w:rsidRPr="00390C95">
        <w:rPr>
          <w:i/>
          <w:iCs/>
        </w:rPr>
        <w:t xml:space="preserve"> et al. 2003). </w:t>
      </w:r>
      <w:r w:rsidRPr="00390C95">
        <w:rPr>
          <w:b/>
          <w:bCs/>
          <w:i/>
          <w:iCs/>
        </w:rPr>
        <w:t>Regarding health, access to water and sanitation plays a key role.</w:t>
      </w:r>
      <w:r w:rsidRPr="00390C95">
        <w:rPr>
          <w:i/>
          <w:iCs/>
        </w:rPr>
        <w:t xml:space="preserve"> Several studies have identified instances in which access to clean water has helped significantly to reduce child mortality (Behrman and Wolfe, 1987; </w:t>
      </w:r>
      <w:proofErr w:type="spellStart"/>
      <w:r w:rsidRPr="00390C95">
        <w:rPr>
          <w:i/>
          <w:iCs/>
        </w:rPr>
        <w:t>Lavy</w:t>
      </w:r>
      <w:proofErr w:type="spellEnd"/>
      <w:r w:rsidRPr="00390C95">
        <w:rPr>
          <w:i/>
          <w:iCs/>
        </w:rPr>
        <w:t xml:space="preserve"> et al. 1996; Lee et al. 1997; Jalan and </w:t>
      </w:r>
      <w:proofErr w:type="spellStart"/>
      <w:r w:rsidRPr="00390C95">
        <w:rPr>
          <w:i/>
          <w:iCs/>
        </w:rPr>
        <w:t>Ravallion</w:t>
      </w:r>
      <w:proofErr w:type="spellEnd"/>
      <w:r w:rsidRPr="00390C95">
        <w:rPr>
          <w:i/>
          <w:iCs/>
        </w:rPr>
        <w:t>, 2002).</w:t>
      </w:r>
      <w:r w:rsidRPr="00390C95">
        <w:rPr>
          <w:i/>
          <w:iCs/>
          <w:vertAlign w:val="superscript"/>
        </w:rPr>
        <w:t>13</w:t>
      </w:r>
      <w:r w:rsidRPr="00390C95">
        <w:rPr>
          <w:i/>
          <w:iCs/>
        </w:rPr>
        <w:t xml:space="preserve"> In Argentina, for example, a recent study by </w:t>
      </w:r>
      <w:proofErr w:type="spellStart"/>
      <w:r w:rsidRPr="00390C95">
        <w:rPr>
          <w:i/>
          <w:iCs/>
        </w:rPr>
        <w:t>Galiani</w:t>
      </w:r>
      <w:proofErr w:type="spellEnd"/>
      <w:r w:rsidRPr="00390C95">
        <w:rPr>
          <w:i/>
          <w:iCs/>
        </w:rPr>
        <w:t xml:space="preserve"> et al. (2002) concludes that expanded access to water and sanitation has reduced child mortality by 8 percent, with most of the reduction taking place in low-income areas where the expansion in the water network was the largest.”</w:t>
      </w:r>
      <w:r>
        <w:rPr>
          <w:i/>
          <w:iCs/>
        </w:rPr>
        <w:t xml:space="preserve"> (Source: </w:t>
      </w:r>
      <w:r w:rsidRPr="005433B4">
        <w:rPr>
          <w:i/>
          <w:iCs/>
        </w:rPr>
        <w:t xml:space="preserve">Calderon and </w:t>
      </w:r>
      <w:proofErr w:type="spellStart"/>
      <w:r w:rsidRPr="005433B4">
        <w:rPr>
          <w:i/>
          <w:iCs/>
        </w:rPr>
        <w:t>Serven</w:t>
      </w:r>
      <w:proofErr w:type="spellEnd"/>
      <w:r>
        <w:rPr>
          <w:i/>
          <w:iCs/>
        </w:rPr>
        <w:t xml:space="preserve">, </w:t>
      </w:r>
      <w:r w:rsidRPr="005433B4">
        <w:rPr>
          <w:i/>
          <w:iCs/>
        </w:rPr>
        <w:t>2004)</w:t>
      </w:r>
    </w:p>
    <w:p w14:paraId="448C2E52" w14:textId="77777777" w:rsidR="00AB4C82" w:rsidRPr="005F2EF5" w:rsidRDefault="00AB4C82" w:rsidP="00AB4C82">
      <w:r>
        <w:t>That these health impacts could be translated to macro-economic impacts can be found from a</w:t>
      </w:r>
      <w:r w:rsidRPr="005F2EF5">
        <w:t xml:space="preserve"> recent publication </w:t>
      </w:r>
      <w:r>
        <w:t xml:space="preserve">by Bloom et al </w:t>
      </w:r>
      <w:r w:rsidRPr="005F2EF5">
        <w:t>(2019)</w:t>
      </w:r>
      <w:r w:rsidRPr="005F2EF5">
        <w:rPr>
          <w:rStyle w:val="FootnoteReference"/>
        </w:rPr>
        <w:footnoteReference w:id="46"/>
      </w:r>
      <w:r>
        <w:t xml:space="preserve"> which </w:t>
      </w:r>
      <w:r w:rsidRPr="005F2EF5">
        <w:t xml:space="preserve">presents an overview and a renewed assessment of the validity of differing predictions from micro-founded and macro-estimated productivity impacts of improved health. </w:t>
      </w:r>
      <w:r>
        <w:t xml:space="preserve">It </w:t>
      </w:r>
      <w:r w:rsidRPr="005F2EF5">
        <w:t>find</w:t>
      </w:r>
      <w:r>
        <w:t>s</w:t>
      </w:r>
      <w:r w:rsidRPr="005F2EF5">
        <w:t>:</w:t>
      </w:r>
    </w:p>
    <w:p w14:paraId="50D9E3AB" w14:textId="77777777" w:rsidR="00AB4C82" w:rsidRPr="005F2EF5" w:rsidRDefault="00AB4C82" w:rsidP="00AB4C82">
      <w:pPr>
        <w:ind w:left="567" w:right="521"/>
        <w:rPr>
          <w:i/>
          <w:iCs/>
        </w:rPr>
      </w:pPr>
      <w:r w:rsidRPr="005F2EF5">
        <w:rPr>
          <w:i/>
          <w:iCs/>
        </w:rPr>
        <w:t xml:space="preserve">“The growth literature has used micro-based and macro-based approaches to assess the macroeconomic return to health. Micro-based approaches aggregate the return on health obtained from </w:t>
      </w:r>
      <w:proofErr w:type="spellStart"/>
      <w:r w:rsidRPr="005F2EF5">
        <w:rPr>
          <w:i/>
          <w:iCs/>
        </w:rPr>
        <w:t>Mincerian</w:t>
      </w:r>
      <w:proofErr w:type="spellEnd"/>
      <w:r w:rsidRPr="005F2EF5">
        <w:rPr>
          <w:i/>
          <w:iCs/>
        </w:rPr>
        <w:t xml:space="preserve"> wage regressions to derive the macroeconomic return to health, whereas macro-based approaches estimate generalized production functions decomposing human capital into its components. Macro-based approaches tend to find estimates that are negative and close to zero or 2.5 to 18.5 times larger than micro-based estimates, thereby raising a micro-macro puzzle of the macroeconomic return to health. Our study shows that macro-based estimates of the macroeconomic return to health are compatible with micro-based estimates when we control for the indirect effects of health, which macro-based approaches usually capture but micro-based approaches omit by design. </w:t>
      </w:r>
      <w:r w:rsidRPr="005F2EF5">
        <w:rPr>
          <w:b/>
          <w:bCs/>
          <w:i/>
          <w:iCs/>
        </w:rPr>
        <w:t xml:space="preserve">Our estimate indicates that an increase in the adult survival rate of 10 percentage points increases </w:t>
      </w:r>
      <w:proofErr w:type="spellStart"/>
      <w:r w:rsidRPr="005F2EF5">
        <w:rPr>
          <w:b/>
          <w:bCs/>
          <w:i/>
          <w:iCs/>
        </w:rPr>
        <w:t>labor</w:t>
      </w:r>
      <w:proofErr w:type="spellEnd"/>
      <w:r w:rsidRPr="005F2EF5">
        <w:rPr>
          <w:b/>
          <w:bCs/>
          <w:i/>
          <w:iCs/>
        </w:rPr>
        <w:t xml:space="preserve"> productivity by 10.6 percent.</w:t>
      </w:r>
      <w:r w:rsidRPr="005F2EF5">
        <w:rPr>
          <w:i/>
          <w:iCs/>
        </w:rPr>
        <w:t xml:space="preserve"> This estimate is consistent with the calibrated values of Weil’s micro-based approach, which range from 6.7 percent to 13.4 percent when averaging over all microeconomic studies on which his results are based (Weil, 2007). Our results confirm the validity of the micro-based approach and justify its use when estimating the direct economic benefits of health interventions at the macro level.”</w:t>
      </w:r>
      <w:r>
        <w:rPr>
          <w:i/>
          <w:iCs/>
        </w:rPr>
        <w:t xml:space="preserve">(Source: </w:t>
      </w:r>
      <w:r w:rsidRPr="0044690A">
        <w:rPr>
          <w:i/>
          <w:iCs/>
        </w:rPr>
        <w:t>Bloom et al (2019))</w:t>
      </w:r>
    </w:p>
    <w:p w14:paraId="365B71C3" w14:textId="77777777" w:rsidR="005737B0" w:rsidRPr="005737B0" w:rsidRDefault="005737B0" w:rsidP="003157AD">
      <w:pPr>
        <w:rPr>
          <w:color w:val="FF0000"/>
        </w:rPr>
      </w:pPr>
    </w:p>
    <w:p w14:paraId="0DCAD640" w14:textId="77777777" w:rsidR="0070725A" w:rsidRPr="00E418EC" w:rsidRDefault="0070725A" w:rsidP="007E08CB">
      <w:pPr>
        <w:pStyle w:val="Heading3"/>
      </w:pPr>
      <w:bookmarkStart w:id="3681" w:name="_Toc124094989"/>
      <w:r w:rsidRPr="00E418EC">
        <w:t>Approach</w:t>
      </w:r>
      <w:bookmarkEnd w:id="3681"/>
    </w:p>
    <w:p w14:paraId="398A1BD5" w14:textId="77777777" w:rsidR="0070725A" w:rsidRDefault="0070725A" w:rsidP="0070725A">
      <w:r>
        <w:t>The analysis of macro-economic impacts of water and sanitation infrastructure and policy measures will focus on the impacts on macro-economic drivers through improved health, thereby disregarding potential benefits of not facing water scarcity or of avoided negative environmental externalities.</w:t>
      </w:r>
      <w:r>
        <w:rPr>
          <w:rStyle w:val="FootnoteReference"/>
        </w:rPr>
        <w:footnoteReference w:id="47"/>
      </w:r>
      <w:r>
        <w:t xml:space="preserve"> </w:t>
      </w:r>
    </w:p>
    <w:p w14:paraId="025A9845" w14:textId="77777777" w:rsidR="0070725A" w:rsidRDefault="0070725A" w:rsidP="0070725A">
      <w:r>
        <w:lastRenderedPageBreak/>
        <w:t xml:space="preserve">As found by Bloom et al (2019), we assume a </w:t>
      </w:r>
      <w:r w:rsidRPr="00F6085C">
        <w:rPr>
          <w:b/>
          <w:bCs/>
        </w:rPr>
        <w:t>1 percentage point increase in labour productivity for each percentage point increase in adult survival rate</w:t>
      </w:r>
      <w:r>
        <w:rPr>
          <w:b/>
          <w:bCs/>
        </w:rPr>
        <w:t xml:space="preserve"> </w:t>
      </w:r>
      <w:r w:rsidRPr="00497841">
        <w:t>(the probability of surviving from age 15 to 60)</w:t>
      </w:r>
      <w:r>
        <w:t xml:space="preserve">, </w:t>
      </w:r>
      <w:r w:rsidRPr="001D3319">
        <w:rPr>
          <w:color w:val="833C0B" w:themeColor="accent2" w:themeShade="80"/>
          <w:highlight w:val="yellow"/>
        </w:rPr>
        <w:t xml:space="preserve">using 0,67 to 1,3 percentage point changes per percentage change in survival rate </w:t>
      </w:r>
      <w:commentRangeStart w:id="3682"/>
      <w:r w:rsidRPr="001D3319">
        <w:rPr>
          <w:color w:val="833C0B" w:themeColor="accent2" w:themeShade="80"/>
          <w:highlight w:val="yellow"/>
        </w:rPr>
        <w:t>as values for sensitivity analysis</w:t>
      </w:r>
      <w:commentRangeEnd w:id="3682"/>
      <w:r w:rsidRPr="001D3319">
        <w:rPr>
          <w:rStyle w:val="CommentReference"/>
          <w:rFonts w:eastAsiaTheme="minorEastAsia" w:cs="Times New Roman"/>
          <w:bCs/>
          <w:color w:val="833C0B" w:themeColor="accent2" w:themeShade="80"/>
          <w:highlight w:val="yellow"/>
          <w:lang w:val="en-US"/>
        </w:rPr>
        <w:commentReference w:id="3682"/>
      </w:r>
      <w:r>
        <w:t xml:space="preserve">. </w:t>
      </w:r>
    </w:p>
    <w:p w14:paraId="68C109C4" w14:textId="77777777" w:rsidR="0070725A" w:rsidRPr="00912018" w:rsidRDefault="0070725A" w:rsidP="007E08CB">
      <w:pPr>
        <w:pStyle w:val="Heading3"/>
      </w:pPr>
      <w:bookmarkStart w:id="3683" w:name="_Toc124094990"/>
      <w:r w:rsidRPr="00912018">
        <w:t>Objective 1: Universal access to safe and reliable water and hygiene services</w:t>
      </w:r>
      <w:bookmarkEnd w:id="3683"/>
    </w:p>
    <w:p w14:paraId="50A09A70" w14:textId="3A1F8169" w:rsidR="0070725A" w:rsidRDefault="0070725A" w:rsidP="0070725A">
      <w:r w:rsidRPr="008C255D">
        <w:t xml:space="preserve">The metrics </w:t>
      </w:r>
      <w:r>
        <w:t xml:space="preserve">of the </w:t>
      </w:r>
      <w:r w:rsidRPr="008C255D">
        <w:t xml:space="preserve">Water and Sanitation Sector Report are the “physical components” to which impacts </w:t>
      </w:r>
      <w:r>
        <w:t xml:space="preserve">on </w:t>
      </w:r>
      <w:r w:rsidRPr="008C255D">
        <w:t xml:space="preserve">macro-economic drivers </w:t>
      </w:r>
      <w:r>
        <w:t>of the different water and sanitation infrastructure and policy measures scenarios should</w:t>
      </w:r>
      <w:r w:rsidRPr="008C255D">
        <w:t xml:space="preserve"> be linked.</w:t>
      </w:r>
      <w:r>
        <w:t xml:space="preserve"> Using insights from Bloom et al. (2014), progress on the metrics is translated to a quantified impact on the adult survival rate. </w:t>
      </w:r>
    </w:p>
    <w:p w14:paraId="3C51ACA7" w14:textId="77777777" w:rsidR="0070725A" w:rsidRDefault="0070725A" w:rsidP="0070725A">
      <w:r>
        <w:t xml:space="preserve">Supplementary Material table from </w:t>
      </w:r>
      <w:proofErr w:type="spellStart"/>
      <w:r w:rsidRPr="009D7774">
        <w:t>Prüss-Ustün</w:t>
      </w:r>
      <w:proofErr w:type="spellEnd"/>
      <w:r w:rsidRPr="009D7774">
        <w:t xml:space="preserve"> et al. 2014</w:t>
      </w:r>
      <w:r>
        <w:t xml:space="preserve"> estimates the total of preventable Water, Sanitation and Hygiene deaths in South Africa </w:t>
      </w:r>
      <w:r w:rsidRPr="003F6F2A">
        <w:rPr>
          <w:b/>
          <w:bCs/>
        </w:rPr>
        <w:t>at 6.3 thousand in 2012</w:t>
      </w:r>
      <w:r w:rsidRPr="009C3735">
        <w:t>, or 0.12 deaths per thousand people</w:t>
      </w:r>
      <w:r>
        <w:t xml:space="preserve">. At the same rate the number of deaths would have amounted to 7.2 thousand deaths in South Africa in </w:t>
      </w:r>
      <w:r w:rsidRPr="00845C05">
        <w:rPr>
          <w:highlight w:val="yellow"/>
        </w:rPr>
        <w:t>202</w:t>
      </w:r>
      <w:r>
        <w:rPr>
          <w:highlight w:val="yellow"/>
        </w:rPr>
        <w:t>0</w:t>
      </w:r>
      <w:r>
        <w:t xml:space="preserve">. </w:t>
      </w:r>
    </w:p>
    <w:p w14:paraId="53C0A0D8" w14:textId="77777777" w:rsidR="00643905" w:rsidRDefault="0070725A" w:rsidP="0070725A">
      <w:r>
        <w:t>Children under 5 years old made up 43% of these deaths in LMIs (361,000 out of 842,000).</w:t>
      </w:r>
      <w:r>
        <w:rPr>
          <w:rStyle w:val="FootnoteReference"/>
        </w:rPr>
        <w:footnoteReference w:id="48"/>
      </w:r>
      <w:r>
        <w:t xml:space="preserve"> Assuming low mortality related to diarrhoea in children aged 6-14 and possibly composition effects with a smaller share of children in South Africa being under 5, the adult mortality in South Africa related to diarrhoea would have amounted to </w:t>
      </w:r>
      <w:r w:rsidRPr="00A02750">
        <w:t>4,1 thousand deaths in 2020</w:t>
      </w:r>
      <w:r>
        <w:t xml:space="preserve">. </w:t>
      </w:r>
    </w:p>
    <w:p w14:paraId="24596713" w14:textId="65B45F80" w:rsidR="0070725A" w:rsidRDefault="0070725A" w:rsidP="0070725A">
      <w:r>
        <w:t xml:space="preserve">On a population of 42.6 million persons aged 15 or older this means a diarrhoea related death rate of </w:t>
      </w:r>
      <w:r w:rsidRPr="00C047FE">
        <w:rPr>
          <w:b/>
          <w:bCs/>
        </w:rPr>
        <w:t>0,096 deaths per thousand persons.</w:t>
      </w:r>
      <w:r w:rsidRPr="00664BCB">
        <w:rPr>
          <w:rStyle w:val="FootnoteReference"/>
        </w:rPr>
        <w:t xml:space="preserve"> </w:t>
      </w:r>
      <w:r>
        <w:rPr>
          <w:rStyle w:val="FootnoteReference"/>
        </w:rPr>
        <w:footnoteReference w:id="49"/>
      </w:r>
      <w:r>
        <w:t xml:space="preserve"> People of working age (15-64) make up 93% of the adult </w:t>
      </w:r>
      <w:proofErr w:type="gramStart"/>
      <w:r>
        <w:t>population, and</w:t>
      </w:r>
      <w:proofErr w:type="gramEnd"/>
      <w:r>
        <w:t xml:space="preserve"> could therefore represent </w:t>
      </w:r>
      <w:r w:rsidRPr="00A02750">
        <w:rPr>
          <w:b/>
          <w:bCs/>
        </w:rPr>
        <w:t>3.8 thousand</w:t>
      </w:r>
      <w:r>
        <w:t xml:space="preserve"> of these adult diarrhoea related deaths in 2020. </w:t>
      </w:r>
    </w:p>
    <w:p w14:paraId="14D406AB" w14:textId="77777777" w:rsidR="0070725A" w:rsidRDefault="0070725A" w:rsidP="0070725A">
      <w:r>
        <w:t>Average adult mortality stood at an estimated 303 per 1,000 adults under 65 in South Africa.</w:t>
      </w:r>
      <w:r>
        <w:rPr>
          <w:rStyle w:val="FootnoteReference"/>
        </w:rPr>
        <w:footnoteReference w:id="50"/>
      </w:r>
      <w:r>
        <w:t xml:space="preserve"> The latter implies that out of 39,6 million working </w:t>
      </w:r>
      <w:proofErr w:type="gramStart"/>
      <w:r>
        <w:t>age</w:t>
      </w:r>
      <w:proofErr w:type="gramEnd"/>
      <w:r>
        <w:t xml:space="preserve"> people in South Africa in 2020 about 12 million will die before the age of 65 – equivalent to on average 0,24 million per year, or 6,06 per thousand working age persons. </w:t>
      </w:r>
    </w:p>
    <w:p w14:paraId="25107B88" w14:textId="77777777" w:rsidR="0070725A" w:rsidRDefault="0070725A" w:rsidP="0070725A">
      <w:r>
        <w:t>A decrease of 0.096 deaths per 1,000 persons would thus mean a 1,6% decrease in death rate and thus decrease mortality from 303 per 1,000 to 298 per 1,000 – and increase the adult survival rate from 697 per 1,000 to 702 per 1,000 – an increase of 0,57%. With Bloom et al.(2019)’s average elasticity of 1.0  (</w:t>
      </w:r>
      <w:r w:rsidRPr="00643905">
        <w:t>0,67 to 1.3</w:t>
      </w:r>
      <w:r>
        <w:rPr>
          <w:color w:val="833C0B" w:themeColor="accent2" w:themeShade="80"/>
        </w:rPr>
        <w:t xml:space="preserve">) </w:t>
      </w:r>
      <w:r>
        <w:t xml:space="preserve">of labour productivity to adult survival rate, this would mean </w:t>
      </w:r>
      <w:r w:rsidRPr="00A470AC">
        <w:rPr>
          <w:b/>
          <w:bCs/>
        </w:rPr>
        <w:t>a 0.57% increase of labour productivity</w:t>
      </w:r>
      <w:r>
        <w:t xml:space="preserve"> of achieving the </w:t>
      </w:r>
      <w:proofErr w:type="gramStart"/>
      <w:r>
        <w:t>SDG’s</w:t>
      </w:r>
      <w:proofErr w:type="gramEnd"/>
      <w:r>
        <w:t xml:space="preserve"> for water, sanitation and hygiene in South Africa, relative to 2020. </w:t>
      </w:r>
    </w:p>
    <w:p w14:paraId="6957C1DB" w14:textId="77777777" w:rsidR="0070725A" w:rsidRDefault="0070725A" w:rsidP="0070725A"/>
    <w:p w14:paraId="25C2E731" w14:textId="77777777" w:rsidR="00643905" w:rsidRDefault="00643905" w:rsidP="007E08CB">
      <w:pPr>
        <w:pStyle w:val="Heading3"/>
      </w:pPr>
    </w:p>
    <w:p w14:paraId="402F316D" w14:textId="29D32F1B" w:rsidR="0070725A" w:rsidRPr="00E42CDC" w:rsidRDefault="0070725A" w:rsidP="007E08CB">
      <w:pPr>
        <w:pStyle w:val="Heading3"/>
      </w:pPr>
      <w:bookmarkStart w:id="3684" w:name="_Toc124094991"/>
      <w:r w:rsidRPr="00E42CDC">
        <w:t>Objective</w:t>
      </w:r>
      <w:r>
        <w:t>s</w:t>
      </w:r>
      <w:r w:rsidRPr="00E42CDC">
        <w:t xml:space="preserve"> 3</w:t>
      </w:r>
      <w:r>
        <w:t xml:space="preserve"> &amp; 4</w:t>
      </w:r>
      <w:r w:rsidRPr="00E42CDC">
        <w:t>: Reduced demand on freshwater resources</w:t>
      </w:r>
      <w:r>
        <w:t xml:space="preserve"> &amp; </w:t>
      </w:r>
      <w:r w:rsidRPr="00E42CDC">
        <w:t>Increased water resilience</w:t>
      </w:r>
      <w:bookmarkEnd w:id="3684"/>
    </w:p>
    <w:p w14:paraId="6D87F88A" w14:textId="77777777" w:rsidR="0070725A" w:rsidRPr="001D3319" w:rsidRDefault="0070725A" w:rsidP="0070725A">
      <w:pPr>
        <w:rPr>
          <w:b/>
          <w:bCs/>
        </w:rPr>
      </w:pPr>
      <w:r w:rsidRPr="00E42CDC">
        <w:rPr>
          <w:b/>
          <w:bCs/>
        </w:rPr>
        <w:t xml:space="preserve">Objective </w:t>
      </w:r>
      <w:r>
        <w:rPr>
          <w:b/>
          <w:bCs/>
        </w:rPr>
        <w:t>3</w:t>
      </w:r>
      <w:r w:rsidRPr="00E42CDC">
        <w:rPr>
          <w:b/>
          <w:bCs/>
        </w:rPr>
        <w:t xml:space="preserve">: </w:t>
      </w:r>
      <w:r>
        <w:rPr>
          <w:b/>
          <w:bCs/>
        </w:rPr>
        <w:t>freshwater resources</w:t>
      </w:r>
    </w:p>
    <w:p w14:paraId="1456AD16" w14:textId="77777777" w:rsidR="0070725A" w:rsidRPr="00E0509E" w:rsidRDefault="0070725A" w:rsidP="0070725A">
      <w:pPr>
        <w:rPr>
          <w:color w:val="FF0000"/>
          <w:u w:val="single"/>
        </w:rPr>
      </w:pPr>
      <w:r>
        <w:rPr>
          <w:color w:val="FF0000"/>
          <w:u w:val="single"/>
        </w:rPr>
        <w:t xml:space="preserve">Quantification of water resource use on GDP to be considered. </w:t>
      </w:r>
    </w:p>
    <w:p w14:paraId="5C3AEEA5" w14:textId="77777777" w:rsidR="0070725A" w:rsidRPr="00E42CDC" w:rsidRDefault="0070725A" w:rsidP="0070725A">
      <w:r>
        <w:t>Metrics</w:t>
      </w:r>
      <w:r w:rsidRPr="00E42CDC">
        <w:t>:</w:t>
      </w:r>
    </w:p>
    <w:p w14:paraId="5BE21EFC" w14:textId="77777777" w:rsidR="0070725A" w:rsidRPr="00F1512D" w:rsidRDefault="0070725A" w:rsidP="0070725A">
      <w:pPr>
        <w:pStyle w:val="ListParagraph"/>
        <w:numPr>
          <w:ilvl w:val="0"/>
          <w:numId w:val="5"/>
        </w:numPr>
        <w:jc w:val="both"/>
      </w:pPr>
      <w:r w:rsidRPr="00F1512D">
        <w:t xml:space="preserve">potable water consumption per capita. </w:t>
      </w:r>
    </w:p>
    <w:p w14:paraId="0CCB8ABB" w14:textId="77777777" w:rsidR="0070725A" w:rsidRPr="007E45A0" w:rsidRDefault="0070725A" w:rsidP="0070725A">
      <w:pPr>
        <w:pStyle w:val="ListParagraph"/>
        <w:numPr>
          <w:ilvl w:val="0"/>
          <w:numId w:val="5"/>
        </w:numPr>
        <w:jc w:val="both"/>
      </w:pPr>
      <w:r w:rsidRPr="00F1512D">
        <w:t>non-revenue water (NRW) as a percentage of system input volume (SIV)</w:t>
      </w:r>
    </w:p>
    <w:p w14:paraId="7795F1F6" w14:textId="77777777" w:rsidR="0070725A" w:rsidRPr="00E42CDC" w:rsidRDefault="0070725A" w:rsidP="0070725A">
      <w:pPr>
        <w:rPr>
          <w:b/>
          <w:bCs/>
        </w:rPr>
      </w:pPr>
      <w:r w:rsidRPr="00E42CDC">
        <w:rPr>
          <w:b/>
          <w:bCs/>
        </w:rPr>
        <w:t xml:space="preserve">Objective 4: </w:t>
      </w:r>
      <w:r>
        <w:rPr>
          <w:b/>
          <w:bCs/>
        </w:rPr>
        <w:t>water resilience</w:t>
      </w:r>
    </w:p>
    <w:p w14:paraId="4E7055E4" w14:textId="77777777" w:rsidR="0070725A" w:rsidRPr="00EB284B" w:rsidRDefault="0070725A" w:rsidP="0070725A">
      <w:r>
        <w:t>Metric</w:t>
      </w:r>
      <w:r w:rsidRPr="00E42CDC">
        <w:t>:</w:t>
      </w:r>
      <w:r>
        <w:t xml:space="preserve"> T</w:t>
      </w:r>
      <w:r w:rsidRPr="00EB284B">
        <w:t>he total volume of potable water projected to be used in 2030</w:t>
      </w:r>
    </w:p>
    <w:p w14:paraId="469BD87B" w14:textId="77777777" w:rsidR="0070725A" w:rsidRDefault="0070725A" w:rsidP="0070725A">
      <w:r>
        <w:t>The conservation of freshwater resources and water resilience will allow for avoiding future water shortages. Water shortages will limit economic output in many sectors, in a similar manner as droughts have already done temporarily</w:t>
      </w:r>
      <w:r>
        <w:rPr>
          <w:rStyle w:val="FootnoteReference"/>
        </w:rPr>
        <w:footnoteReference w:id="51"/>
      </w:r>
      <w:r w:rsidRPr="008B751D">
        <w:rPr>
          <w:vertAlign w:val="superscript"/>
        </w:rPr>
        <w:t>,</w:t>
      </w:r>
      <w:r>
        <w:rPr>
          <w:rStyle w:val="FootnoteReference"/>
        </w:rPr>
        <w:footnoteReference w:id="52"/>
      </w:r>
      <w:r w:rsidRPr="008B751D">
        <w:rPr>
          <w:vertAlign w:val="superscript"/>
        </w:rPr>
        <w:t>,</w:t>
      </w:r>
      <w:r>
        <w:rPr>
          <w:rStyle w:val="FootnoteReference"/>
        </w:rPr>
        <w:footnoteReference w:id="53"/>
      </w:r>
      <w:r w:rsidRPr="008B751D">
        <w:rPr>
          <w:vertAlign w:val="superscript"/>
        </w:rPr>
        <w:t>,</w:t>
      </w:r>
      <w:r>
        <w:rPr>
          <w:rStyle w:val="FootnoteReference"/>
        </w:rPr>
        <w:footnoteReference w:id="54"/>
      </w:r>
      <w:r>
        <w:t>. One can also expect droughts to incur additional costs on households seeking more expensive or time-consuming solutions for their water supply, and negatively affect household welfare, and possibly even increase mortality.</w:t>
      </w:r>
    </w:p>
    <w:p w14:paraId="75D0B86A" w14:textId="77777777" w:rsidR="00512144" w:rsidRDefault="00512144" w:rsidP="0070725A"/>
    <w:p w14:paraId="76774A29" w14:textId="4CF4C579" w:rsidR="00ED2218" w:rsidRDefault="00ED2218" w:rsidP="00512144">
      <w:pPr>
        <w:pStyle w:val="Heading1"/>
        <w:rPr>
          <w:ins w:id="3685" w:author="Jules Schers" w:date="2023-01-13T12:46:00Z"/>
          <w:lang w:val="en-US"/>
        </w:rPr>
      </w:pPr>
      <w:bookmarkStart w:id="3686" w:name="_Toc124094992"/>
      <w:ins w:id="3687" w:author="Jules Schers" w:date="2023-01-13T12:46:00Z">
        <w:r>
          <w:rPr>
            <w:lang w:val="en-US"/>
          </w:rPr>
          <w:t>Annex C. Basic &amp; TVET education background material</w:t>
        </w:r>
      </w:ins>
    </w:p>
    <w:p w14:paraId="6548933D" w14:textId="1BE1AF5A" w:rsidR="00ED2218" w:rsidRDefault="00ED2218" w:rsidP="00ED2218">
      <w:pPr>
        <w:rPr>
          <w:ins w:id="3688" w:author="Jules Schers" w:date="2023-01-13T12:46:00Z"/>
          <w:lang w:val="en-US"/>
        </w:rPr>
      </w:pPr>
    </w:p>
    <w:p w14:paraId="38E566B3" w14:textId="4E9E8725" w:rsidR="00ED2218" w:rsidRPr="00ED2218" w:rsidRDefault="00ED2218" w:rsidP="00ED2218">
      <w:pPr>
        <w:rPr>
          <w:ins w:id="3689" w:author="Jules Schers" w:date="2023-01-13T12:46:00Z"/>
          <w:b/>
          <w:bCs/>
          <w:rPrChange w:id="3690" w:author="Jules Schers" w:date="2023-01-13T12:47:00Z">
            <w:rPr>
              <w:ins w:id="3691" w:author="Jules Schers" w:date="2023-01-13T12:46:00Z"/>
            </w:rPr>
          </w:rPrChange>
        </w:rPr>
      </w:pPr>
      <w:ins w:id="3692" w:author="Jules Schers" w:date="2023-01-13T12:46:00Z">
        <w:r w:rsidRPr="00ED2218">
          <w:rPr>
            <w:b/>
            <w:bCs/>
            <w:rPrChange w:id="3693" w:author="Jules Schers" w:date="2023-01-13T12:47:00Z">
              <w:rPr/>
            </w:rPrChange>
          </w:rPr>
          <w:t xml:space="preserve">From The South African Green Hydrogen TVET Ecosystem Just Transition Strategic Framework </w:t>
        </w:r>
      </w:ins>
      <w:ins w:id="3694" w:author="Jules Schers" w:date="2023-01-13T12:47:00Z">
        <w:r w:rsidRPr="00ED2218">
          <w:rPr>
            <w:b/>
            <w:bCs/>
            <w:rPrChange w:id="3695" w:author="Jules Schers" w:date="2023-01-13T12:47:00Z">
              <w:rPr/>
            </w:rPrChange>
          </w:rPr>
          <w:t>Synthesis report</w:t>
        </w:r>
      </w:ins>
      <w:ins w:id="3696" w:author="Jules Schers" w:date="2023-01-13T12:46:00Z">
        <w:r w:rsidRPr="00ED2218">
          <w:rPr>
            <w:b/>
            <w:bCs/>
          </w:rPr>
          <w:t xml:space="preserve"> (SAIIA, 2022)</w:t>
        </w:r>
      </w:ins>
    </w:p>
    <w:p w14:paraId="3C10C8F1" w14:textId="77777777" w:rsidR="00ED2218" w:rsidRPr="00ED2218" w:rsidRDefault="00ED2218">
      <w:pPr>
        <w:rPr>
          <w:ins w:id="3697" w:author="Jules Schers" w:date="2023-01-13T12:46:00Z"/>
          <w:rPrChange w:id="3698" w:author="Jules Schers" w:date="2023-01-13T12:46:00Z">
            <w:rPr>
              <w:ins w:id="3699" w:author="Jules Schers" w:date="2023-01-13T12:46:00Z"/>
              <w:lang w:val="en-US"/>
            </w:rPr>
          </w:rPrChange>
        </w:rPr>
        <w:pPrChange w:id="3700" w:author="Jules Schers" w:date="2023-01-13T12:46:00Z">
          <w:pPr>
            <w:pStyle w:val="Heading1"/>
          </w:pPr>
        </w:pPrChange>
      </w:pPr>
    </w:p>
    <w:p w14:paraId="7396730D" w14:textId="2EB525C9" w:rsidR="00512144" w:rsidRDefault="00512144" w:rsidP="00512144">
      <w:pPr>
        <w:pStyle w:val="Heading1"/>
        <w:rPr>
          <w:lang w:val="en-US"/>
        </w:rPr>
      </w:pPr>
      <w:r>
        <w:rPr>
          <w:lang w:val="en-US"/>
        </w:rPr>
        <w:t>Annex C. References</w:t>
      </w:r>
      <w:bookmarkEnd w:id="3686"/>
    </w:p>
    <w:p w14:paraId="6DC8B966" w14:textId="77777777" w:rsidR="00512144" w:rsidRDefault="00512144" w:rsidP="00512144">
      <w:pPr>
        <w:rPr>
          <w:lang w:val="en-US"/>
        </w:rPr>
      </w:pPr>
      <w:r>
        <w:rPr>
          <w:lang w:val="en-US"/>
        </w:rPr>
        <w:t>…</w:t>
      </w:r>
    </w:p>
    <w:p w14:paraId="487D6BAD" w14:textId="77777777" w:rsidR="00512144" w:rsidRDefault="00512144" w:rsidP="00512144">
      <w:pPr>
        <w:rPr>
          <w:lang w:val="en-US"/>
        </w:rPr>
      </w:pPr>
      <w:r>
        <w:rPr>
          <w:lang w:val="en-US"/>
        </w:rPr>
        <w:t>…</w:t>
      </w:r>
    </w:p>
    <w:p w14:paraId="3FF75261" w14:textId="77777777" w:rsidR="0070725A" w:rsidRPr="001D3319" w:rsidRDefault="0070725A" w:rsidP="0070725A"/>
    <w:p w14:paraId="4B96B79D" w14:textId="77777777" w:rsidR="003157AD" w:rsidRPr="00405184" w:rsidRDefault="003157AD" w:rsidP="003157AD">
      <w:pPr>
        <w:rPr>
          <w:b/>
          <w:bCs/>
        </w:rPr>
      </w:pPr>
    </w:p>
    <w:sectPr w:rsidR="003157AD" w:rsidRPr="00405184" w:rsidSect="000033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10" w:author="Jules Schers [2]" w:date="2023-02-02T17:16:00Z" w:initials="JS">
    <w:p w14:paraId="14A88B15" w14:textId="77777777" w:rsidR="00557A1A" w:rsidRDefault="00557A1A" w:rsidP="00557A1A">
      <w:pPr>
        <w:pStyle w:val="CommentText"/>
      </w:pPr>
      <w:r>
        <w:rPr>
          <w:rStyle w:val="CommentReference"/>
        </w:rPr>
        <w:annotationRef/>
      </w:r>
      <w:r>
        <w:t>Numbers to be checked</w:t>
      </w:r>
    </w:p>
  </w:comment>
  <w:comment w:id="1088" w:author="Jules Schers" w:date="2023-01-12T12:15:00Z" w:initials="JS">
    <w:p w14:paraId="5B1E24BF" w14:textId="008C27CB" w:rsidR="0006586A" w:rsidRDefault="0006586A">
      <w:pPr>
        <w:pStyle w:val="CommentText"/>
      </w:pPr>
      <w:r>
        <w:rPr>
          <w:rStyle w:val="CommentReference"/>
        </w:rPr>
        <w:annotationRef/>
      </w:r>
      <w:r>
        <w:rPr>
          <w:lang w:val="en-GB"/>
        </w:rPr>
        <w:t>Basic education scenarios:</w:t>
      </w:r>
    </w:p>
    <w:p w14:paraId="2E7497B8" w14:textId="77777777" w:rsidR="0006586A" w:rsidRDefault="0006586A">
      <w:pPr>
        <w:pStyle w:val="CommentText"/>
        <w:numPr>
          <w:ilvl w:val="0"/>
          <w:numId w:val="10"/>
        </w:numPr>
      </w:pPr>
      <w:r>
        <w:t>Use the 3 scenarios for school expansion and add to each of them the option 2 (table 25) for school upgrading to get the funding needs in basic education.</w:t>
      </w:r>
    </w:p>
    <w:p w14:paraId="6EE00B8A" w14:textId="77777777" w:rsidR="0006586A" w:rsidRDefault="0006586A" w:rsidP="00557A1A">
      <w:pPr>
        <w:pStyle w:val="CommentText"/>
        <w:numPr>
          <w:ilvl w:val="0"/>
          <w:numId w:val="10"/>
        </w:numPr>
      </w:pPr>
      <w:r>
        <w:t xml:space="preserve">Of the three aggregate scenarios, the preferred one is the one with the full access with efficiency option for expansion (scenario 3 for expansion)  </w:t>
      </w:r>
    </w:p>
  </w:comment>
  <w:comment w:id="3526" w:author="Jules Schers" w:date="2023-01-08T16:21:00Z" w:initials="JS">
    <w:p w14:paraId="4DACCB34" w14:textId="2A632A1B" w:rsidR="00B11794" w:rsidRDefault="00B11794" w:rsidP="00557A1A">
      <w:pPr>
        <w:pStyle w:val="CommentText"/>
      </w:pPr>
      <w:r>
        <w:rPr>
          <w:rStyle w:val="CommentReference"/>
        </w:rPr>
        <w:annotationRef/>
      </w:r>
      <w:r>
        <w:t>See Signal Chat with Bruno for which scenario it was. A Net Zero one, I recall, but I need to check with what level of additional policy ambitions and what stricteness of IRP implementation.</w:t>
      </w:r>
    </w:p>
  </w:comment>
  <w:comment w:id="3535" w:author="Jules Schers" w:date="2023-01-07T22:18:00Z" w:initials="JS">
    <w:p w14:paraId="3F23AC5C" w14:textId="6BC1CF50" w:rsidR="00405184" w:rsidRDefault="00405184" w:rsidP="00557A1A">
      <w:pPr>
        <w:pStyle w:val="CommentText"/>
      </w:pPr>
      <w:r>
        <w:rPr>
          <w:rStyle w:val="CommentReference"/>
        </w:rPr>
        <w:annotationRef/>
      </w:r>
      <w:r>
        <w:t>This needs to be verified, possibly with Bruno, and rewritten accordingly.</w:t>
      </w:r>
    </w:p>
  </w:comment>
  <w:comment w:id="3539" w:author="Jules Schers" w:date="2023-01-07T22:46:00Z" w:initials="JS">
    <w:p w14:paraId="0BF47A6F" w14:textId="77777777" w:rsidR="005737B0" w:rsidRDefault="005737B0" w:rsidP="00557A1A">
      <w:pPr>
        <w:pStyle w:val="CommentText"/>
      </w:pPr>
      <w:r>
        <w:rPr>
          <w:rStyle w:val="CommentReference"/>
        </w:rPr>
        <w:annotationRef/>
      </w:r>
      <w:r>
        <w:t>To be critically reread/reviewed.</w:t>
      </w:r>
    </w:p>
  </w:comment>
  <w:comment w:id="3604" w:author="Jules Schers [3]" w:date="2022-08-25T11:06:00Z" w:initials="JS">
    <w:p w14:paraId="7EB56EB6" w14:textId="77777777" w:rsidR="001A4921" w:rsidRDefault="001A4921" w:rsidP="001A4921">
      <w:pPr>
        <w:pStyle w:val="CommentText"/>
      </w:pPr>
      <w:r>
        <w:rPr>
          <w:rStyle w:val="CommentReference"/>
        </w:rPr>
        <w:annotationRef/>
      </w:r>
      <w:r>
        <w:t>Update with most recent outlooks NT, IMF</w:t>
      </w:r>
    </w:p>
  </w:comment>
  <w:comment w:id="3605" w:author="Jules Schers [3]" w:date="2022-08-25T11:06:00Z" w:initials="JS">
    <w:p w14:paraId="1165325B" w14:textId="77777777" w:rsidR="001A4921" w:rsidRDefault="001A4921" w:rsidP="001A4921">
      <w:pPr>
        <w:pStyle w:val="CommentText"/>
      </w:pPr>
      <w:r>
        <w:rPr>
          <w:rStyle w:val="CommentReference"/>
        </w:rPr>
        <w:annotationRef/>
      </w:r>
      <w:r>
        <w:t>Energy prices and food prices could also be a disadvantage for SA… &amp; add load shedding and social unrest</w:t>
      </w:r>
    </w:p>
  </w:comment>
  <w:comment w:id="3610" w:author="Jules Schers [3]" w:date="2021-12-10T18:55:00Z" w:initials="JS">
    <w:p w14:paraId="79E29F7A" w14:textId="77777777" w:rsidR="00C1195E" w:rsidRDefault="00C1195E" w:rsidP="00C1195E">
      <w:pPr>
        <w:pStyle w:val="CommentText"/>
      </w:pPr>
      <w:r>
        <w:rPr>
          <w:rStyle w:val="CommentReference"/>
        </w:rPr>
        <w:annotationRef/>
      </w:r>
      <w:r>
        <w:t>Could I suggest that we also mention composition and employment effects? E.g., in SA the construction sector receives more than half of investment expenditure. Therefore, as a direct impact of investment, based on SAM 2005 data the construction sector seems to provide relatively much employment in middle to low skilled jobs, with moderate salaries, the type of employment SA seeks to create more.</w:t>
      </w:r>
    </w:p>
    <w:p w14:paraId="060D035C" w14:textId="77777777" w:rsidR="00C1195E" w:rsidRDefault="00C1195E" w:rsidP="00C1195E">
      <w:pPr>
        <w:pStyle w:val="CommentText"/>
      </w:pPr>
      <w:r>
        <w:t>Of course, I am ignoring induced effects, especially trade and exchange rate impacts - but I am under the impression that investment via construction might have a strong indirect employment multiplier by consuming much products of other industries which can be supplied domestically (except for iron &amp; steel maybe). However, this is only a guestimate until we model it or calculate these multipliers.</w:t>
      </w:r>
    </w:p>
  </w:comment>
  <w:comment w:id="3611" w:author="Jules Schers [3]" w:date="2022-08-13T14:30:00Z" w:initials="JS">
    <w:p w14:paraId="3C469399" w14:textId="77777777" w:rsidR="00C1195E" w:rsidRDefault="00C1195E" w:rsidP="00C1195E">
      <w:pPr>
        <w:pStyle w:val="CommentText"/>
      </w:pPr>
      <w:r>
        <w:rPr>
          <w:rStyle w:val="CommentReference"/>
        </w:rPr>
        <w:annotationRef/>
      </w:r>
      <w:r>
        <w:t>I could possibly add this point to the text here to concretize expectations...</w:t>
      </w:r>
    </w:p>
  </w:comment>
  <w:comment w:id="3614" w:author="Jules Schers [3]" w:date="2022-08-13T14:27:00Z" w:initials="JS">
    <w:p w14:paraId="7A9930BE" w14:textId="77777777" w:rsidR="00C1195E" w:rsidRDefault="00C1195E" w:rsidP="00C1195E">
      <w:pPr>
        <w:pStyle w:val="CommentText"/>
      </w:pPr>
      <w:r>
        <w:rPr>
          <w:rStyle w:val="CommentReference"/>
        </w:rPr>
        <w:annotationRef/>
      </w:r>
      <w:r>
        <w:t>It is more efficient if I would ask Julie for references, rather than re-doing the literature study many already did.</w:t>
      </w:r>
    </w:p>
  </w:comment>
  <w:comment w:id="3617" w:author="Jules Schers [3]" w:date="2022-08-17T10:43:00Z" w:initials="JS">
    <w:p w14:paraId="61EFD2E5" w14:textId="77777777" w:rsidR="00C1195E" w:rsidRDefault="00C1195E" w:rsidP="00C1195E">
      <w:pPr>
        <w:pStyle w:val="CommentText"/>
      </w:pPr>
      <w:r>
        <w:rPr>
          <w:rStyle w:val="CommentReference"/>
        </w:rPr>
        <w:annotationRef/>
      </w:r>
      <w:r>
        <w:t>This is probably not the right/correct way to say this, and this phrase should thus be reviewed/improved.</w:t>
      </w:r>
    </w:p>
  </w:comment>
  <w:comment w:id="3618" w:author="Jules Schers [3]" w:date="2022-08-17T15:22:00Z" w:initials="JS">
    <w:p w14:paraId="487A8E5B" w14:textId="77777777" w:rsidR="00C1195E" w:rsidRDefault="00C1195E" w:rsidP="00C1195E">
      <w:pPr>
        <w:pStyle w:val="CommentText"/>
      </w:pPr>
      <w:r>
        <w:rPr>
          <w:rStyle w:val="CommentReference"/>
        </w:rPr>
        <w:annotationRef/>
      </w:r>
      <w:r>
        <w:t>I need to revisit this paper quickly to better understand this index, and its applicability to South Africa for our study.</w:t>
      </w:r>
    </w:p>
  </w:comment>
  <w:comment w:id="3619" w:author="Jules Schers [3]" w:date="2022-08-17T15:21:00Z" w:initials="JS">
    <w:p w14:paraId="20B419DE" w14:textId="77777777" w:rsidR="00C1195E" w:rsidRDefault="00C1195E" w:rsidP="00C1195E">
      <w:pPr>
        <w:pStyle w:val="CommentText"/>
      </w:pPr>
      <w:r>
        <w:rPr>
          <w:rStyle w:val="CommentReference"/>
        </w:rPr>
        <w:annotationRef/>
      </w:r>
      <w:r>
        <w:t>The following reference might provide simpler measures of infrastructure and their GDP growth rate impact:</w:t>
      </w:r>
    </w:p>
    <w:p w14:paraId="38512733" w14:textId="77777777" w:rsidR="00C1195E" w:rsidRDefault="00C1195E" w:rsidP="00C1195E">
      <w:pPr>
        <w:pStyle w:val="CommentText"/>
      </w:pPr>
      <w:r>
        <w:rPr>
          <w:color w:val="000000"/>
        </w:rPr>
        <w:t xml:space="preserve">Calderón, C. and Servén, L., 2003a. "The Output Cost of Latin America’s Infrastructure Gap." In: Easterly, W., Servén, L., eds., The Limits of Stabilization: Infrastructure, Public Deficits, and Growth in Latin America. Stanford University Press and the World Bank, pp. 95-118. </w:t>
      </w:r>
    </w:p>
  </w:comment>
  <w:comment w:id="3620" w:author="Jules Schers [3]" w:date="2022-08-17T16:25:00Z" w:initials="JS">
    <w:p w14:paraId="1C59A94B" w14:textId="77777777" w:rsidR="00C1195E" w:rsidRDefault="00C1195E" w:rsidP="00C1195E">
      <w:pPr>
        <w:pStyle w:val="CommentText"/>
      </w:pPr>
      <w:r>
        <w:rPr>
          <w:rStyle w:val="CommentReference"/>
        </w:rPr>
        <w:annotationRef/>
      </w:r>
      <w:r>
        <w:rPr>
          <w:color w:val="FF0000"/>
        </w:rPr>
        <w:t xml:space="preserve">Quote Kooijman-Van Dijk / Joyce Clagny </w:t>
      </w:r>
      <w:r>
        <w:rPr>
          <w:color w:val="FF0000"/>
          <w:lang w:val="en-GB"/>
        </w:rPr>
        <w:t xml:space="preserve">project on energy and business development in remote areas </w:t>
      </w:r>
      <w:r>
        <w:rPr>
          <w:color w:val="FF0000"/>
        </w:rPr>
        <w:t xml:space="preserve">here?: This </w:t>
      </w:r>
      <w:r>
        <w:rPr>
          <w:color w:val="FF0000"/>
          <w:lang w:val="en-GB"/>
        </w:rPr>
        <w:t>could provide useful lessons for the logic of how roads lead to growth, though difficult to quantify.</w:t>
      </w:r>
    </w:p>
  </w:comment>
  <w:comment w:id="3621" w:author="Jules Schers [3]" w:date="2022-08-17T11:41:00Z" w:initials="JS">
    <w:p w14:paraId="36C06CF3" w14:textId="77777777" w:rsidR="00C1195E" w:rsidRDefault="00C1195E" w:rsidP="00C1195E">
      <w:pPr>
        <w:pStyle w:val="CommentText"/>
      </w:pPr>
      <w:r>
        <w:rPr>
          <w:rStyle w:val="CommentReference"/>
        </w:rPr>
        <w:annotationRef/>
      </w:r>
      <w:r>
        <w:t>But there is no time and data to estimate where SA is on a standard normal distribution of quantity or access… like Calderon and Serven do with their synthesized capital stock index, and for individual capital stocks.</w:t>
      </w:r>
    </w:p>
  </w:comment>
  <w:comment w:id="3629" w:author="Jules Schers [3]" w:date="2022-08-17T16:01:00Z" w:initials="JS">
    <w:p w14:paraId="15503893" w14:textId="77777777" w:rsidR="007E08CB" w:rsidRDefault="007E08CB" w:rsidP="007E08CB">
      <w:pPr>
        <w:pStyle w:val="CommentText"/>
      </w:pPr>
      <w:r>
        <w:rPr>
          <w:rStyle w:val="CommentReference"/>
        </w:rPr>
        <w:annotationRef/>
      </w:r>
      <w:r>
        <w:t>Refs are:</w:t>
      </w:r>
    </w:p>
    <w:p w14:paraId="4197222A" w14:textId="77777777" w:rsidR="007E08CB" w:rsidRDefault="007E08CB" w:rsidP="007E08CB">
      <w:pPr>
        <w:pStyle w:val="CommentText"/>
      </w:pPr>
      <w:r>
        <w:rPr>
          <w:b/>
          <w:highlight w:val="yellow"/>
          <w:lang w:val="en-GB"/>
        </w:rPr>
        <w:t>J.W. Fedderke, Ž. Bogetić, Infrastructure and Growth in South Africa: Direct and Indirect Productivity Impacts of 19 Infrastructure Measures, World Development, 10.1016/j.worlddev.2009.01.008, 37, 9, (1522-1539), (2009).</w:t>
      </w:r>
    </w:p>
    <w:p w14:paraId="5E067907" w14:textId="77777777" w:rsidR="007E08CB" w:rsidRDefault="007E08CB" w:rsidP="007E08CB">
      <w:pPr>
        <w:pStyle w:val="CommentText"/>
      </w:pPr>
    </w:p>
    <w:p w14:paraId="395DDE3B" w14:textId="77777777" w:rsidR="007E08CB" w:rsidRDefault="007E08CB" w:rsidP="007E08CB">
      <w:pPr>
        <w:pStyle w:val="CommentText"/>
      </w:pPr>
      <w:r>
        <w:rPr>
          <w:b/>
        </w:rPr>
        <w:t>Johan Fourie, A note on infrastructure quality in South Africa, Development Southern Africa, 10.1080/03768350802318639, 25, 4, (481-494), (2008).</w:t>
      </w:r>
    </w:p>
    <w:p w14:paraId="61234B5B" w14:textId="77777777" w:rsidR="007E08CB" w:rsidRDefault="007E08CB" w:rsidP="007E08CB">
      <w:pPr>
        <w:pStyle w:val="CommentText"/>
      </w:pPr>
      <w:r>
        <w:rPr>
          <w:b/>
        </w:rPr>
        <w:t>Johan Fourie, ECONOMIC INFRASTRUCTURE: A REVIEW OF DEFINITIONS, THEORY AND EMPIRICS, South African Journal of Economics, 10.1111/j.1813-6982.2006.00086.x, 74, 3, (530-556), (2006).</w:t>
      </w:r>
    </w:p>
    <w:p w14:paraId="220EDEAB" w14:textId="77777777" w:rsidR="007E08CB" w:rsidRDefault="007E08CB" w:rsidP="007E08CB">
      <w:pPr>
        <w:pStyle w:val="CommentText"/>
      </w:pPr>
      <w:r>
        <w:rPr>
          <w:lang w:val="en-GB"/>
        </w:rPr>
        <w:t>J.W. Fedderke, P. Perkins, J.M. Luiz, Infrastructural investment in long-run economic growth: South Africa 1875–2001, World Development, 10.1016/j.worlddev.2005.11.004, 34, 6, (1037-1059), (2006).</w:t>
      </w:r>
    </w:p>
  </w:comment>
  <w:comment w:id="3633" w:author="Jules Schers [3]" w:date="2022-09-22T22:29:00Z" w:initials="JS">
    <w:p w14:paraId="185EDC0E" w14:textId="77777777" w:rsidR="001A4921" w:rsidRDefault="001A4921" w:rsidP="001A4921">
      <w:pPr>
        <w:pStyle w:val="CommentText"/>
      </w:pPr>
      <w:r>
        <w:rPr>
          <w:rStyle w:val="CommentReference"/>
        </w:rPr>
        <w:annotationRef/>
      </w:r>
      <w:r>
        <w:t>Maybe say something about Scenario parameterisation based on econometric studies of relation between growth and infrastructure, and that these econometric estimates are done within a given set of vectors, equivalent to a different production function. Also these econometric estimates likely represent a specific past, without any necessary obligation for future investments to face similar circumstances or contexts as the past ones on which the estimates are based. These econometrically estimated elasticities between productivity and infrastructure are therefore not necessarily applicable to projections with a CGE model. However, it is the closest possible estimate value for such projected infra - to productivity elasticity, and will very likely provide the right order-of-magnitude of impacts.</w:t>
      </w:r>
    </w:p>
  </w:comment>
  <w:comment w:id="3634" w:author="Jules Schers [3]" w:date="2022-08-12T18:45:00Z" w:initials="JS">
    <w:p w14:paraId="0A2CB126" w14:textId="77777777" w:rsidR="001A4921" w:rsidRDefault="001A4921" w:rsidP="001A4921">
      <w:pPr>
        <w:pStyle w:val="CommentText"/>
      </w:pPr>
      <w:r>
        <w:rPr>
          <w:rStyle w:val="CommentReference"/>
        </w:rPr>
        <w:annotationRef/>
      </w:r>
      <w:r>
        <w:t>Do check Julie's global SDG gap report.</w:t>
      </w:r>
    </w:p>
  </w:comment>
  <w:comment w:id="3636" w:author="Jules Schers [3]" w:date="2022-09-23T23:55:00Z" w:initials="JS">
    <w:p w14:paraId="31C49D24" w14:textId="77777777" w:rsidR="00DB74B4" w:rsidRDefault="00DB74B4" w:rsidP="00DB74B4">
      <w:pPr>
        <w:pStyle w:val="CommentText"/>
      </w:pPr>
      <w:r>
        <w:rPr>
          <w:rStyle w:val="CommentReference"/>
        </w:rPr>
        <w:annotationRef/>
      </w:r>
      <w:r>
        <w:t>Double-check with Matias.</w:t>
      </w:r>
    </w:p>
  </w:comment>
  <w:comment w:id="3640" w:author="Jules Schers" w:date="2023-01-07T23:20:00Z" w:initials="JS">
    <w:p w14:paraId="4E64408C" w14:textId="77777777" w:rsidR="00DB74B4" w:rsidRDefault="00DB74B4" w:rsidP="00557A1A">
      <w:pPr>
        <w:pStyle w:val="CommentText"/>
      </w:pPr>
      <w:r>
        <w:rPr>
          <w:rStyle w:val="CommentReference"/>
        </w:rPr>
        <w:annotationRef/>
      </w:r>
      <w:r>
        <w:t>Needs double / number checking</w:t>
      </w:r>
    </w:p>
  </w:comment>
  <w:comment w:id="3646" w:author="Jules Schers [3]" w:date="2022-09-23T16:23:00Z" w:initials="JS">
    <w:p w14:paraId="5ECD3914" w14:textId="773178F2" w:rsidR="00DB74B4" w:rsidRDefault="00DB74B4" w:rsidP="00DB74B4">
      <w:pPr>
        <w:pStyle w:val="CommentText"/>
      </w:pPr>
      <w:r>
        <w:rPr>
          <w:rStyle w:val="CommentReference"/>
        </w:rPr>
        <w:annotationRef/>
      </w:r>
      <w:r>
        <w:t>The benchmark for national productivity impacts should be total national roads.</w:t>
      </w:r>
    </w:p>
  </w:comment>
  <w:comment w:id="3642" w:author="Jules Schers" w:date="2023-01-13T11:59:00Z" w:initials="JS">
    <w:p w14:paraId="4E9E5D13" w14:textId="77777777" w:rsidR="0027164E" w:rsidRDefault="0027164E" w:rsidP="00557A1A">
      <w:pPr>
        <w:pStyle w:val="CommentText"/>
      </w:pPr>
      <w:r>
        <w:rPr>
          <w:rStyle w:val="CommentReference"/>
        </w:rPr>
        <w:annotationRef/>
      </w:r>
      <w:r>
        <w:t>To be reviewed, not sure if these percentages relate to my initial calculations or to Transport sector analysis numbers which Matias shared with me in Sept/Oct.</w:t>
      </w:r>
    </w:p>
  </w:comment>
  <w:comment w:id="3649" w:author="Jules Schers [3]" w:date="2022-09-23T15:53:00Z" w:initials="JS">
    <w:p w14:paraId="0213ADA7" w14:textId="341090D3" w:rsidR="00DB74B4" w:rsidRDefault="00DB74B4" w:rsidP="00DB74B4">
      <w:pPr>
        <w:pStyle w:val="CommentText"/>
      </w:pPr>
      <w:r>
        <w:rPr>
          <w:rStyle w:val="CommentReference"/>
        </w:rPr>
        <w:annotationRef/>
      </w:r>
      <w:r>
        <w:t>To be added based on new report, review also affordability results in new report! - Though the latter might be irrelevant as the finacning model is a modelling parameter.</w:t>
      </w:r>
    </w:p>
  </w:comment>
  <w:comment w:id="3650" w:author="Jules Schers [3]" w:date="2022-07-18T18:06:00Z" w:initials="JS">
    <w:p w14:paraId="47F99D09" w14:textId="77777777" w:rsidR="00DB74B4" w:rsidRDefault="00DB74B4" w:rsidP="00DB74B4">
      <w:pPr>
        <w:pStyle w:val="CommentText"/>
      </w:pPr>
      <w:r>
        <w:rPr>
          <w:rStyle w:val="CommentReference"/>
        </w:rPr>
        <w:annotationRef/>
      </w:r>
      <w:r>
        <w:rPr>
          <w:lang w:val="en-GB"/>
        </w:rPr>
        <w:t>– check what is quote and what own formulation</w:t>
      </w:r>
    </w:p>
  </w:comment>
  <w:comment w:id="3663" w:author="Jules Schers" w:date="2023-01-07T23:20:00Z" w:initials="JS">
    <w:p w14:paraId="2966B00C" w14:textId="77777777" w:rsidR="00DB74B4" w:rsidRDefault="00DB74B4" w:rsidP="00557A1A">
      <w:pPr>
        <w:pStyle w:val="CommentText"/>
      </w:pPr>
      <w:r>
        <w:rPr>
          <w:rStyle w:val="CommentReference"/>
        </w:rPr>
        <w:annotationRef/>
      </w:r>
      <w:r>
        <w:t>To be replaced by finally used approach</w:t>
      </w:r>
    </w:p>
  </w:comment>
  <w:comment w:id="3678" w:author="Jules Schers [3]" w:date="2022-08-03T08:29:00Z" w:initials="JS">
    <w:p w14:paraId="5C8DE32A" w14:textId="77777777" w:rsidR="00FF1804" w:rsidRDefault="00FF1804" w:rsidP="00FF1804">
      <w:pPr>
        <w:pStyle w:val="CommentText"/>
      </w:pPr>
      <w:r>
        <w:rPr>
          <w:rStyle w:val="CommentReference"/>
        </w:rPr>
        <w:annotationRef/>
      </w:r>
      <w:r>
        <w:t>Double-check for comprehensiveness.</w:t>
      </w:r>
    </w:p>
  </w:comment>
  <w:comment w:id="3680" w:author="Jules Schers [3]" w:date="2022-08-25T16:52:00Z" w:initials="JS">
    <w:p w14:paraId="51FFF5D4" w14:textId="77777777" w:rsidR="00AB4C82" w:rsidRDefault="00AB4C82" w:rsidP="00AB4C82">
      <w:pPr>
        <w:pStyle w:val="CommentText"/>
      </w:pPr>
      <w:r>
        <w:rPr>
          <w:rStyle w:val="CommentReference"/>
        </w:rPr>
        <w:annotationRef/>
      </w:r>
      <w:r>
        <w:rPr>
          <w:color w:val="FF0000"/>
          <w:lang w:val="en-GB"/>
        </w:rPr>
        <w:t>– see also another citation involving … and Fay… -</w:t>
      </w:r>
    </w:p>
  </w:comment>
  <w:comment w:id="3682" w:author="Jules Schers [3]" w:date="2022-08-25T16:47:00Z" w:initials="JS">
    <w:p w14:paraId="4A49BEB7" w14:textId="77777777" w:rsidR="0070725A" w:rsidRDefault="0070725A" w:rsidP="0070725A">
      <w:pPr>
        <w:pStyle w:val="CommentText"/>
      </w:pPr>
      <w:r>
        <w:rPr>
          <w:rStyle w:val="CommentReference"/>
        </w:rPr>
        <w:annotationRef/>
      </w:r>
      <w:r>
        <w:t>If there is time left.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88B15" w15:done="0"/>
  <w15:commentEx w15:paraId="6EE00B8A" w15:done="0"/>
  <w15:commentEx w15:paraId="4DACCB34" w15:done="0"/>
  <w15:commentEx w15:paraId="3F23AC5C" w15:done="0"/>
  <w15:commentEx w15:paraId="0BF47A6F" w15:done="0"/>
  <w15:commentEx w15:paraId="7EB56EB6" w15:done="0"/>
  <w15:commentEx w15:paraId="1165325B" w15:paraIdParent="7EB56EB6" w15:done="0"/>
  <w15:commentEx w15:paraId="060D035C" w15:done="0"/>
  <w15:commentEx w15:paraId="3C469399" w15:paraIdParent="060D035C" w15:done="0"/>
  <w15:commentEx w15:paraId="7A9930BE" w15:done="0"/>
  <w15:commentEx w15:paraId="61EFD2E5" w15:done="0"/>
  <w15:commentEx w15:paraId="487A8E5B" w15:done="0"/>
  <w15:commentEx w15:paraId="38512733" w15:done="0"/>
  <w15:commentEx w15:paraId="1C59A94B" w15:done="0"/>
  <w15:commentEx w15:paraId="36C06CF3" w15:done="0"/>
  <w15:commentEx w15:paraId="220EDEAB" w15:done="0"/>
  <w15:commentEx w15:paraId="185EDC0E" w15:done="0"/>
  <w15:commentEx w15:paraId="0A2CB126" w15:done="0"/>
  <w15:commentEx w15:paraId="31C49D24" w15:done="0"/>
  <w15:commentEx w15:paraId="4E64408C" w15:done="0"/>
  <w15:commentEx w15:paraId="5ECD3914" w15:done="0"/>
  <w15:commentEx w15:paraId="4E9E5D13" w15:done="0"/>
  <w15:commentEx w15:paraId="0213ADA7" w15:done="0"/>
  <w15:commentEx w15:paraId="47F99D09" w15:done="0"/>
  <w15:commentEx w15:paraId="2966B00C" w15:done="0"/>
  <w15:commentEx w15:paraId="5C8DE32A" w15:done="0"/>
  <w15:commentEx w15:paraId="51FFF5D4" w15:done="0"/>
  <w15:commentEx w15:paraId="4A49BE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66E70" w16cex:dateUtc="2023-02-02T16:16:00Z"/>
  <w16cex:commentExtensible w16cex:durableId="276A7853" w16cex:dateUtc="2023-01-12T11:15:00Z"/>
  <w16cex:commentExtensible w16cex:durableId="27656C03" w16cex:dateUtc="2023-01-08T15:21:00Z"/>
  <w16cex:commentExtensible w16cex:durableId="27646E4B" w16cex:dateUtc="2023-01-07T21:18:00Z"/>
  <w16cex:commentExtensible w16cex:durableId="276474C2" w16cex:dateUtc="2023-01-07T21:46:00Z"/>
  <w16cex:commentExtensible w16cex:durableId="26B1D61B" w16cex:dateUtc="2022-08-25T09:06:00Z"/>
  <w16cex:commentExtensible w16cex:durableId="26B1D643" w16cex:dateUtc="2022-08-25T09:06:00Z"/>
  <w16cex:commentExtensible w16cex:durableId="255E2136" w16cex:dateUtc="2021-12-10T17:55:00Z"/>
  <w16cex:commentExtensible w16cex:durableId="26A233EC" w16cex:dateUtc="2022-08-13T12:30:00Z"/>
  <w16cex:commentExtensible w16cex:durableId="26A23369" w16cex:dateUtc="2022-08-13T12:27:00Z"/>
  <w16cex:commentExtensible w16cex:durableId="26A744C9" w16cex:dateUtc="2022-08-17T08:43:00Z"/>
  <w16cex:commentExtensible w16cex:durableId="26A78631" w16cex:dateUtc="2022-08-17T13:22:00Z"/>
  <w16cex:commentExtensible w16cex:durableId="26A785F5" w16cex:dateUtc="2022-08-17T13:21:00Z"/>
  <w16cex:commentExtensible w16cex:durableId="26A794E2" w16cex:dateUtc="2022-08-17T14:25:00Z"/>
  <w16cex:commentExtensible w16cex:durableId="26A7526B" w16cex:dateUtc="2022-08-17T09:41:00Z"/>
  <w16cex:commentExtensible w16cex:durableId="26A78F71" w16cex:dateUtc="2022-08-17T14:01:00Z"/>
  <w16cex:commentExtensible w16cex:durableId="26D7602D" w16cex:dateUtc="2022-09-22T20:29:00Z"/>
  <w16cex:commentExtensible w16cex:durableId="26A11E47" w16cex:dateUtc="2022-08-12T16:45:00Z"/>
  <w16cex:commentExtensible w16cex:durableId="26D8C5E9" w16cex:dateUtc="2022-09-23T21:55:00Z"/>
  <w16cex:commentExtensible w16cex:durableId="27647CD7" w16cex:dateUtc="2023-01-07T22:20:00Z"/>
  <w16cex:commentExtensible w16cex:durableId="26D85C08" w16cex:dateUtc="2022-09-23T14:23:00Z"/>
  <w16cex:commentExtensible w16cex:durableId="276BC635" w16cex:dateUtc="2023-01-13T10:59:00Z"/>
  <w16cex:commentExtensible w16cex:durableId="26D854EB" w16cex:dateUtc="2022-09-23T13:53:00Z"/>
  <w16cex:commentExtensible w16cex:durableId="26801FBD" w16cex:dateUtc="2022-07-18T16:06:00Z"/>
  <w16cex:commentExtensible w16cex:durableId="27647CC5" w16cex:dateUtc="2023-01-07T22:20:00Z"/>
  <w16cex:commentExtensible w16cex:durableId="2694B04F" w16cex:dateUtc="2022-08-03T06:29:00Z"/>
  <w16cex:commentExtensible w16cex:durableId="26B2274A" w16cex:dateUtc="2022-08-25T14:52:00Z"/>
  <w16cex:commentExtensible w16cex:durableId="26B2263E" w16cex:dateUtc="2022-08-25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88B15" w16cid:durableId="27866E70"/>
  <w16cid:commentId w16cid:paraId="6EE00B8A" w16cid:durableId="276A7853"/>
  <w16cid:commentId w16cid:paraId="4DACCB34" w16cid:durableId="27656C03"/>
  <w16cid:commentId w16cid:paraId="3F23AC5C" w16cid:durableId="27646E4B"/>
  <w16cid:commentId w16cid:paraId="0BF47A6F" w16cid:durableId="276474C2"/>
  <w16cid:commentId w16cid:paraId="7EB56EB6" w16cid:durableId="26B1D61B"/>
  <w16cid:commentId w16cid:paraId="1165325B" w16cid:durableId="26B1D643"/>
  <w16cid:commentId w16cid:paraId="060D035C" w16cid:durableId="255E2136"/>
  <w16cid:commentId w16cid:paraId="3C469399" w16cid:durableId="26A233EC"/>
  <w16cid:commentId w16cid:paraId="7A9930BE" w16cid:durableId="26A23369"/>
  <w16cid:commentId w16cid:paraId="61EFD2E5" w16cid:durableId="26A744C9"/>
  <w16cid:commentId w16cid:paraId="487A8E5B" w16cid:durableId="26A78631"/>
  <w16cid:commentId w16cid:paraId="38512733" w16cid:durableId="26A785F5"/>
  <w16cid:commentId w16cid:paraId="1C59A94B" w16cid:durableId="26A794E2"/>
  <w16cid:commentId w16cid:paraId="36C06CF3" w16cid:durableId="26A7526B"/>
  <w16cid:commentId w16cid:paraId="220EDEAB" w16cid:durableId="26A78F71"/>
  <w16cid:commentId w16cid:paraId="185EDC0E" w16cid:durableId="26D7602D"/>
  <w16cid:commentId w16cid:paraId="0A2CB126" w16cid:durableId="26A11E47"/>
  <w16cid:commentId w16cid:paraId="31C49D24" w16cid:durableId="26D8C5E9"/>
  <w16cid:commentId w16cid:paraId="4E64408C" w16cid:durableId="27647CD7"/>
  <w16cid:commentId w16cid:paraId="5ECD3914" w16cid:durableId="26D85C08"/>
  <w16cid:commentId w16cid:paraId="4E9E5D13" w16cid:durableId="276BC635"/>
  <w16cid:commentId w16cid:paraId="0213ADA7" w16cid:durableId="26D854EB"/>
  <w16cid:commentId w16cid:paraId="47F99D09" w16cid:durableId="26801FBD"/>
  <w16cid:commentId w16cid:paraId="2966B00C" w16cid:durableId="27647CC5"/>
  <w16cid:commentId w16cid:paraId="5C8DE32A" w16cid:durableId="2694B04F"/>
  <w16cid:commentId w16cid:paraId="51FFF5D4" w16cid:durableId="26B2274A"/>
  <w16cid:commentId w16cid:paraId="4A49BEB7" w16cid:durableId="26B226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637E" w14:textId="77777777" w:rsidR="00A90D21" w:rsidRDefault="00A90D21" w:rsidP="00405184">
      <w:pPr>
        <w:spacing w:after="0" w:line="240" w:lineRule="auto"/>
      </w:pPr>
      <w:r>
        <w:separator/>
      </w:r>
    </w:p>
  </w:endnote>
  <w:endnote w:type="continuationSeparator" w:id="0">
    <w:p w14:paraId="5FD8FF8C" w14:textId="77777777" w:rsidR="00A90D21" w:rsidRDefault="00A90D21" w:rsidP="0040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14F6" w14:textId="77777777" w:rsidR="00A90D21" w:rsidRDefault="00A90D21" w:rsidP="00405184">
      <w:pPr>
        <w:spacing w:after="0" w:line="240" w:lineRule="auto"/>
      </w:pPr>
      <w:r>
        <w:separator/>
      </w:r>
    </w:p>
  </w:footnote>
  <w:footnote w:type="continuationSeparator" w:id="0">
    <w:p w14:paraId="2E348546" w14:textId="77777777" w:rsidR="00A90D21" w:rsidRDefault="00A90D21" w:rsidP="00405184">
      <w:pPr>
        <w:spacing w:after="0" w:line="240" w:lineRule="auto"/>
      </w:pPr>
      <w:r>
        <w:continuationSeparator/>
      </w:r>
    </w:p>
  </w:footnote>
  <w:footnote w:id="1">
    <w:p w14:paraId="013CE213" w14:textId="627DDD3C" w:rsidR="00912BD0" w:rsidRPr="00852EE0" w:rsidRDefault="00912BD0">
      <w:pPr>
        <w:pStyle w:val="FootnoteText"/>
        <w:rPr>
          <w:sz w:val="16"/>
          <w:szCs w:val="16"/>
          <w:rPrChange w:id="113" w:author="Jules Schers [2]" w:date="2023-02-03T23:20:00Z">
            <w:rPr/>
          </w:rPrChange>
        </w:rPr>
      </w:pPr>
      <w:ins w:id="114" w:author="Jules Schers [2]" w:date="2023-02-03T16:29:00Z">
        <w:r w:rsidRPr="000D7C0A">
          <w:rPr>
            <w:rStyle w:val="FootnoteReference"/>
            <w:sz w:val="16"/>
            <w:szCs w:val="16"/>
            <w:rPrChange w:id="115" w:author="Jules Schers [2]" w:date="2023-02-04T00:19:00Z">
              <w:rPr>
                <w:rStyle w:val="FootnoteReference"/>
              </w:rPr>
            </w:rPrChange>
          </w:rPr>
          <w:footnoteRef/>
        </w:r>
        <w:r w:rsidRPr="000D7C0A">
          <w:rPr>
            <w:sz w:val="16"/>
            <w:szCs w:val="16"/>
            <w:rPrChange w:id="116" w:author="Jules Schers [2]" w:date="2023-02-04T00:19:00Z">
              <w:rPr/>
            </w:rPrChange>
          </w:rPr>
          <w:t xml:space="preserve"> </w:t>
        </w:r>
      </w:ins>
      <w:ins w:id="117" w:author="Jules Schers [2]" w:date="2023-02-03T16:30:00Z">
        <w:r w:rsidRPr="000D7C0A">
          <w:rPr>
            <w:sz w:val="16"/>
            <w:szCs w:val="16"/>
            <w:rPrChange w:id="118" w:author="Jules Schers [2]" w:date="2023-02-04T00:19:00Z">
              <w:rPr/>
            </w:rPrChange>
          </w:rPr>
          <w:t>W</w:t>
        </w:r>
      </w:ins>
      <w:ins w:id="119" w:author="Jules Schers [2]" w:date="2023-02-03T16:29:00Z">
        <w:r w:rsidRPr="000D7C0A">
          <w:rPr>
            <w:sz w:val="16"/>
            <w:szCs w:val="16"/>
            <w:rPrChange w:id="120" w:author="Jules Schers [2]" w:date="2023-02-04T00:19:00Z">
              <w:rPr/>
            </w:rPrChange>
          </w:rPr>
          <w:t xml:space="preserve">e use the estimate </w:t>
        </w:r>
      </w:ins>
      <w:ins w:id="121" w:author="Jules Schers [2]" w:date="2023-02-04T00:19:00Z">
        <w:r w:rsidR="000D7C0A" w:rsidRPr="000D7C0A">
          <w:rPr>
            <w:sz w:val="16"/>
            <w:szCs w:val="16"/>
            <w:rPrChange w:id="122" w:author="Jules Schers [2]" w:date="2023-02-04T00:19:00Z">
              <w:rPr>
                <w:sz w:val="16"/>
                <w:szCs w:val="16"/>
                <w:highlight w:val="yellow"/>
              </w:rPr>
            </w:rPrChange>
          </w:rPr>
          <w:t xml:space="preserve">by </w:t>
        </w:r>
        <w:proofErr w:type="spellStart"/>
        <w:r w:rsidR="000D7C0A" w:rsidRPr="000D7C0A">
          <w:rPr>
            <w:sz w:val="16"/>
            <w:szCs w:val="16"/>
          </w:rPr>
          <w:t>Fedderke</w:t>
        </w:r>
        <w:proofErr w:type="spellEnd"/>
        <w:r w:rsidR="000D7C0A" w:rsidRPr="000D7C0A">
          <w:rPr>
            <w:sz w:val="16"/>
            <w:szCs w:val="16"/>
          </w:rPr>
          <w:t xml:space="preserve"> and </w:t>
        </w:r>
        <w:proofErr w:type="spellStart"/>
        <w:r w:rsidR="000D7C0A" w:rsidRPr="000D7C0A">
          <w:rPr>
            <w:sz w:val="16"/>
            <w:szCs w:val="16"/>
          </w:rPr>
          <w:t>Bogetic</w:t>
        </w:r>
        <w:proofErr w:type="spellEnd"/>
        <w:r w:rsidR="000D7C0A" w:rsidRPr="000D7C0A">
          <w:rPr>
            <w:sz w:val="16"/>
            <w:szCs w:val="16"/>
          </w:rPr>
          <w:t xml:space="preserve"> (2009)</w:t>
        </w:r>
        <w:r w:rsidR="000D7C0A" w:rsidRPr="000D7C0A">
          <w:rPr>
            <w:sz w:val="16"/>
            <w:szCs w:val="16"/>
          </w:rPr>
          <w:t xml:space="preserve"> </w:t>
        </w:r>
      </w:ins>
      <w:ins w:id="123" w:author="Jules Schers [2]" w:date="2023-02-03T16:29:00Z">
        <w:r w:rsidRPr="000D7C0A">
          <w:rPr>
            <w:sz w:val="16"/>
            <w:szCs w:val="16"/>
            <w:rPrChange w:id="124" w:author="Jules Schers [2]" w:date="2023-02-04T00:19:00Z">
              <w:rPr/>
            </w:rPrChange>
          </w:rPr>
          <w:t>that the TFP elasticity of (the natural logarithm of) the total length of the national road network is 2.8</w:t>
        </w:r>
      </w:ins>
      <w:ins w:id="125" w:author="Jules Schers [2]" w:date="2023-02-04T00:17:00Z">
        <w:r w:rsidR="000D7C0A" w:rsidRPr="000D7C0A">
          <w:rPr>
            <w:sz w:val="16"/>
            <w:szCs w:val="16"/>
          </w:rPr>
          <w:t xml:space="preserve">. For </w:t>
        </w:r>
        <w:r w:rsidR="000D7C0A" w:rsidRPr="000D7C0A">
          <w:rPr>
            <w:sz w:val="16"/>
            <w:szCs w:val="16"/>
          </w:rPr>
          <w:t>Rail</w:t>
        </w:r>
        <w:r w:rsidR="000D7C0A" w:rsidRPr="000D7C0A">
          <w:rPr>
            <w:sz w:val="16"/>
            <w:szCs w:val="16"/>
          </w:rPr>
          <w:t xml:space="preserve"> </w:t>
        </w:r>
      </w:ins>
      <w:ins w:id="126" w:author="Jules Schers [2]" w:date="2023-02-04T00:18:00Z">
        <w:r w:rsidR="000D7C0A" w:rsidRPr="000D7C0A">
          <w:rPr>
            <w:sz w:val="16"/>
            <w:szCs w:val="16"/>
          </w:rPr>
          <w:t xml:space="preserve">(also applied to </w:t>
        </w:r>
      </w:ins>
      <w:ins w:id="127" w:author="Jules Schers [2]" w:date="2023-02-04T00:17:00Z">
        <w:r w:rsidR="000D7C0A" w:rsidRPr="000D7C0A">
          <w:rPr>
            <w:sz w:val="16"/>
            <w:szCs w:val="16"/>
          </w:rPr>
          <w:t>BRT</w:t>
        </w:r>
      </w:ins>
      <w:ins w:id="128" w:author="Jules Schers [2]" w:date="2023-02-04T00:18:00Z">
        <w:r w:rsidR="000D7C0A" w:rsidRPr="000D7C0A">
          <w:rPr>
            <w:sz w:val="16"/>
            <w:szCs w:val="16"/>
          </w:rPr>
          <w:t>)</w:t>
        </w:r>
      </w:ins>
      <w:ins w:id="129" w:author="Jules Schers [2]" w:date="2023-02-04T00:17:00Z">
        <w:r w:rsidR="000D7C0A" w:rsidRPr="000D7C0A">
          <w:rPr>
            <w:sz w:val="16"/>
            <w:szCs w:val="16"/>
          </w:rPr>
          <w:t xml:space="preserve"> </w:t>
        </w:r>
      </w:ins>
      <w:proofErr w:type="spellStart"/>
      <w:ins w:id="130" w:author="Jules Schers [2]" w:date="2023-02-04T00:18:00Z">
        <w:r w:rsidR="000D7C0A" w:rsidRPr="000D7C0A">
          <w:rPr>
            <w:sz w:val="16"/>
            <w:szCs w:val="16"/>
          </w:rPr>
          <w:t>Fedderke</w:t>
        </w:r>
        <w:proofErr w:type="spellEnd"/>
        <w:r w:rsidR="000D7C0A" w:rsidRPr="000D7C0A">
          <w:rPr>
            <w:sz w:val="16"/>
            <w:szCs w:val="16"/>
          </w:rPr>
          <w:t xml:space="preserve"> and </w:t>
        </w:r>
        <w:proofErr w:type="spellStart"/>
        <w:r w:rsidR="000D7C0A" w:rsidRPr="000D7C0A">
          <w:rPr>
            <w:sz w:val="16"/>
            <w:szCs w:val="16"/>
          </w:rPr>
          <w:t>Bogetic</w:t>
        </w:r>
      </w:ins>
      <w:proofErr w:type="spellEnd"/>
      <w:ins w:id="131" w:author="Jules Schers [2]" w:date="2023-02-04T00:19:00Z">
        <w:r w:rsidR="000D7C0A" w:rsidRPr="000D7C0A">
          <w:rPr>
            <w:sz w:val="16"/>
            <w:szCs w:val="16"/>
          </w:rPr>
          <w:t xml:space="preserve"> </w:t>
        </w:r>
      </w:ins>
      <w:ins w:id="132" w:author="Jules Schers [2]" w:date="2023-02-04T00:18:00Z">
        <w:r w:rsidR="000D7C0A" w:rsidRPr="000D7C0A">
          <w:rPr>
            <w:sz w:val="16"/>
            <w:szCs w:val="16"/>
          </w:rPr>
          <w:t xml:space="preserve">estimate that the </w:t>
        </w:r>
        <w:r w:rsidR="000D7C0A" w:rsidRPr="000D7C0A">
          <w:rPr>
            <w:sz w:val="16"/>
            <w:szCs w:val="16"/>
          </w:rPr>
          <w:t xml:space="preserve">elasticity </w:t>
        </w:r>
        <w:r w:rsidR="000D7C0A" w:rsidRPr="000D7C0A">
          <w:rPr>
            <w:sz w:val="16"/>
            <w:szCs w:val="16"/>
          </w:rPr>
          <w:t xml:space="preserve">of the (natural logarithm of) the </w:t>
        </w:r>
      </w:ins>
      <w:ins w:id="133" w:author="Jules Schers [2]" w:date="2023-02-04T00:17:00Z">
        <w:r w:rsidR="000D7C0A" w:rsidRPr="000D7C0A">
          <w:rPr>
            <w:sz w:val="16"/>
            <w:szCs w:val="16"/>
          </w:rPr>
          <w:t xml:space="preserve">number of passenger railway journeys </w:t>
        </w:r>
      </w:ins>
      <w:ins w:id="134" w:author="Jules Schers [2]" w:date="2023-02-04T00:18:00Z">
        <w:r w:rsidR="000D7C0A" w:rsidRPr="000D7C0A">
          <w:rPr>
            <w:sz w:val="16"/>
            <w:szCs w:val="16"/>
          </w:rPr>
          <w:t xml:space="preserve">to </w:t>
        </w:r>
      </w:ins>
      <w:ins w:id="135" w:author="Jules Schers [2]" w:date="2023-02-04T00:17:00Z">
        <w:r w:rsidR="000D7C0A" w:rsidRPr="000D7C0A">
          <w:rPr>
            <w:sz w:val="16"/>
            <w:szCs w:val="16"/>
          </w:rPr>
          <w:t xml:space="preserve">TFP </w:t>
        </w:r>
      </w:ins>
      <w:ins w:id="136" w:author="Jules Schers [2]" w:date="2023-02-04T00:18:00Z">
        <w:r w:rsidR="000D7C0A" w:rsidRPr="000D7C0A">
          <w:rPr>
            <w:sz w:val="16"/>
            <w:szCs w:val="16"/>
          </w:rPr>
          <w:t xml:space="preserve">would be </w:t>
        </w:r>
      </w:ins>
      <w:ins w:id="137" w:author="Jules Schers [2]" w:date="2023-02-04T00:17:00Z">
        <w:r w:rsidR="000D7C0A" w:rsidRPr="000D7C0A">
          <w:rPr>
            <w:sz w:val="16"/>
            <w:szCs w:val="16"/>
          </w:rPr>
          <w:t>0.159</w:t>
        </w:r>
      </w:ins>
      <w:ins w:id="138" w:author="Jules Schers [2]" w:date="2023-02-04T00:19:00Z">
        <w:r w:rsidR="000D7C0A" w:rsidRPr="000D7C0A">
          <w:rPr>
            <w:sz w:val="16"/>
            <w:szCs w:val="16"/>
          </w:rPr>
          <w:t>.</w:t>
        </w:r>
      </w:ins>
    </w:p>
  </w:footnote>
  <w:footnote w:id="2">
    <w:p w14:paraId="29E65171" w14:textId="20F14C25" w:rsidR="000E2EE0" w:rsidRPr="00852EE0" w:rsidRDefault="000E2EE0" w:rsidP="000E2EE0">
      <w:pPr>
        <w:pStyle w:val="FootnoteText"/>
        <w:rPr>
          <w:ins w:id="183" w:author="Jules Schers [2]" w:date="2023-02-03T17:10:00Z"/>
          <w:sz w:val="16"/>
          <w:szCs w:val="16"/>
          <w:rPrChange w:id="184" w:author="Jules Schers [2]" w:date="2023-02-03T23:20:00Z">
            <w:rPr>
              <w:ins w:id="185" w:author="Jules Schers [2]" w:date="2023-02-03T17:10:00Z"/>
            </w:rPr>
          </w:rPrChange>
        </w:rPr>
      </w:pPr>
      <w:ins w:id="186" w:author="Jules Schers [2]" w:date="2023-02-03T17:10:00Z">
        <w:r w:rsidRPr="00AF0971">
          <w:rPr>
            <w:rStyle w:val="FootnoteReference"/>
            <w:sz w:val="16"/>
            <w:szCs w:val="16"/>
            <w:rPrChange w:id="187" w:author="Jules Schers [2]" w:date="2023-02-04T00:16:00Z">
              <w:rPr>
                <w:rStyle w:val="FootnoteReference"/>
                <w:highlight w:val="yellow"/>
              </w:rPr>
            </w:rPrChange>
          </w:rPr>
          <w:footnoteRef/>
        </w:r>
        <w:r w:rsidRPr="00AF0971">
          <w:rPr>
            <w:sz w:val="16"/>
            <w:szCs w:val="16"/>
            <w:rPrChange w:id="188" w:author="Jules Schers [2]" w:date="2023-02-04T00:16:00Z">
              <w:rPr>
                <w:highlight w:val="yellow"/>
              </w:rPr>
            </w:rPrChange>
          </w:rPr>
          <w:t xml:space="preserve"> </w:t>
        </w:r>
      </w:ins>
      <w:ins w:id="189" w:author="Jules Schers [2]" w:date="2023-02-04T00:15:00Z">
        <w:r w:rsidR="00AF0971" w:rsidRPr="00AF0971">
          <w:rPr>
            <w:sz w:val="16"/>
            <w:szCs w:val="16"/>
            <w:rPrChange w:id="190" w:author="Jules Schers [2]" w:date="2023-02-04T00:16:00Z">
              <w:rPr>
                <w:sz w:val="16"/>
                <w:szCs w:val="16"/>
                <w:highlight w:val="yellow"/>
              </w:rPr>
            </w:rPrChange>
          </w:rPr>
          <w:t>T</w:t>
        </w:r>
      </w:ins>
      <w:ins w:id="191" w:author="Jules Schers [2]" w:date="2023-02-03T17:10:00Z">
        <w:r w:rsidRPr="00AF0971">
          <w:rPr>
            <w:sz w:val="16"/>
            <w:szCs w:val="16"/>
            <w:rPrChange w:id="192" w:author="Jules Schers [2]" w:date="2023-02-04T00:16:00Z">
              <w:rPr>
                <w:highlight w:val="yellow"/>
              </w:rPr>
            </w:rPrChange>
          </w:rPr>
          <w:t>he SDG 3.6 objective for road safety</w:t>
        </w:r>
      </w:ins>
      <w:ins w:id="193" w:author="Jules Schers [2]" w:date="2023-02-04T00:15:00Z">
        <w:r w:rsidR="00AF0971" w:rsidRPr="00AF0971">
          <w:rPr>
            <w:sz w:val="16"/>
            <w:szCs w:val="16"/>
            <w:rPrChange w:id="194" w:author="Jules Schers [2]" w:date="2023-02-04T00:16:00Z">
              <w:rPr>
                <w:sz w:val="16"/>
                <w:szCs w:val="16"/>
                <w:highlight w:val="yellow"/>
              </w:rPr>
            </w:rPrChange>
          </w:rPr>
          <w:t xml:space="preserve"> is a </w:t>
        </w:r>
      </w:ins>
      <w:ins w:id="195" w:author="Jules Schers [2]" w:date="2023-02-03T17:10:00Z">
        <w:r w:rsidRPr="00AF0971">
          <w:rPr>
            <w:sz w:val="16"/>
            <w:szCs w:val="16"/>
            <w:rPrChange w:id="196" w:author="Jules Schers [2]" w:date="2023-02-04T00:16:00Z">
              <w:rPr>
                <w:highlight w:val="yellow"/>
              </w:rPr>
            </w:rPrChange>
          </w:rPr>
          <w:t>reduc</w:t>
        </w:r>
      </w:ins>
      <w:ins w:id="197" w:author="Jules Schers [2]" w:date="2023-02-04T00:15:00Z">
        <w:r w:rsidR="00AF0971" w:rsidRPr="00AF0971">
          <w:rPr>
            <w:sz w:val="16"/>
            <w:szCs w:val="16"/>
            <w:rPrChange w:id="198" w:author="Jules Schers [2]" w:date="2023-02-04T00:16:00Z">
              <w:rPr>
                <w:sz w:val="16"/>
                <w:szCs w:val="16"/>
                <w:highlight w:val="yellow"/>
              </w:rPr>
            </w:rPrChange>
          </w:rPr>
          <w:t>tion in</w:t>
        </w:r>
      </w:ins>
      <w:ins w:id="199" w:author="Jules Schers [2]" w:date="2023-02-03T17:10:00Z">
        <w:r w:rsidRPr="00AF0971">
          <w:rPr>
            <w:sz w:val="16"/>
            <w:szCs w:val="16"/>
            <w:rPrChange w:id="200" w:author="Jules Schers [2]" w:date="2023-02-04T00:16:00Z">
              <w:rPr>
                <w:highlight w:val="yellow"/>
              </w:rPr>
            </w:rPrChange>
          </w:rPr>
          <w:t xml:space="preserve"> mortality due to </w:t>
        </w:r>
      </w:ins>
      <w:ins w:id="201" w:author="Jules Schers [2]" w:date="2023-02-04T00:15:00Z">
        <w:r w:rsidR="00AF0971" w:rsidRPr="00AF0971">
          <w:rPr>
            <w:sz w:val="16"/>
            <w:szCs w:val="16"/>
            <w:rPrChange w:id="202" w:author="Jules Schers [2]" w:date="2023-02-04T00:16:00Z">
              <w:rPr>
                <w:sz w:val="16"/>
                <w:szCs w:val="16"/>
                <w:highlight w:val="yellow"/>
              </w:rPr>
            </w:rPrChange>
          </w:rPr>
          <w:t xml:space="preserve">road traffic </w:t>
        </w:r>
      </w:ins>
      <w:ins w:id="203" w:author="Jules Schers [2]" w:date="2023-02-03T17:10:00Z">
        <w:r w:rsidRPr="00AF0971">
          <w:rPr>
            <w:sz w:val="16"/>
            <w:szCs w:val="16"/>
            <w:rPrChange w:id="204" w:author="Jules Schers [2]" w:date="2023-02-04T00:16:00Z">
              <w:rPr>
                <w:highlight w:val="yellow"/>
              </w:rPr>
            </w:rPrChange>
          </w:rPr>
          <w:t>accidents by 50% in 2030</w:t>
        </w:r>
      </w:ins>
      <w:ins w:id="205" w:author="Jules Schers [2]" w:date="2023-02-04T00:15:00Z">
        <w:r w:rsidR="00AF0971" w:rsidRPr="00AF0971">
          <w:rPr>
            <w:sz w:val="16"/>
            <w:szCs w:val="16"/>
          </w:rPr>
          <w:t>.</w:t>
        </w:r>
      </w:ins>
    </w:p>
  </w:footnote>
  <w:footnote w:id="3">
    <w:p w14:paraId="040F403F" w14:textId="07FCED50" w:rsidR="00146961" w:rsidRPr="00852EE0" w:rsidRDefault="00146961">
      <w:pPr>
        <w:pStyle w:val="FootnoteText"/>
        <w:rPr>
          <w:sz w:val="16"/>
          <w:szCs w:val="16"/>
          <w:rPrChange w:id="234" w:author="Jules Schers [2]" w:date="2023-02-03T23:20:00Z">
            <w:rPr/>
          </w:rPrChange>
        </w:rPr>
      </w:pPr>
      <w:ins w:id="235" w:author="Jules Schers [2]" w:date="2023-02-03T16:51:00Z">
        <w:r w:rsidRPr="00852EE0">
          <w:rPr>
            <w:rStyle w:val="FootnoteReference"/>
            <w:sz w:val="16"/>
            <w:szCs w:val="16"/>
            <w:rPrChange w:id="236" w:author="Jules Schers [2]" w:date="2023-02-03T23:20:00Z">
              <w:rPr>
                <w:rStyle w:val="FootnoteReference"/>
              </w:rPr>
            </w:rPrChange>
          </w:rPr>
          <w:footnoteRef/>
        </w:r>
        <w:r w:rsidRPr="00852EE0">
          <w:rPr>
            <w:sz w:val="16"/>
            <w:szCs w:val="16"/>
            <w:rPrChange w:id="237" w:author="Jules Schers [2]" w:date="2023-02-03T23:20:00Z">
              <w:rPr/>
            </w:rPrChange>
          </w:rPr>
          <w:t xml:space="preserve"> their estimate of labour productivity impacts of health-related improvement of adult survival rate is that L-productivity has a</w:t>
        </w:r>
      </w:ins>
      <w:ins w:id="238" w:author="Jules Schers [2]" w:date="2023-02-03T16:52:00Z">
        <w:r w:rsidRPr="00852EE0">
          <w:rPr>
            <w:sz w:val="16"/>
            <w:szCs w:val="16"/>
            <w:rPrChange w:id="239" w:author="Jules Schers [2]" w:date="2023-02-03T23:20:00Z">
              <w:rPr/>
            </w:rPrChange>
          </w:rPr>
          <w:t>n</w:t>
        </w:r>
      </w:ins>
      <w:ins w:id="240" w:author="Jules Schers [2]" w:date="2023-02-03T16:51:00Z">
        <w:r w:rsidRPr="00852EE0">
          <w:rPr>
            <w:sz w:val="16"/>
            <w:szCs w:val="16"/>
            <w:rPrChange w:id="241" w:author="Jules Schers [2]" w:date="2023-02-03T23:20:00Z">
              <w:rPr/>
            </w:rPrChange>
          </w:rPr>
          <w:t xml:space="preserve"> elasticity </w:t>
        </w:r>
      </w:ins>
      <w:ins w:id="242" w:author="Jules Schers [2]" w:date="2023-02-03T16:52:00Z">
        <w:r w:rsidRPr="00852EE0">
          <w:rPr>
            <w:sz w:val="16"/>
            <w:szCs w:val="16"/>
            <w:rPrChange w:id="243" w:author="Jules Schers [2]" w:date="2023-02-03T23:20:00Z">
              <w:rPr/>
            </w:rPrChange>
          </w:rPr>
          <w:t xml:space="preserve">of 1 </w:t>
        </w:r>
      </w:ins>
      <w:ins w:id="244" w:author="Jules Schers [2]" w:date="2023-02-03T16:51:00Z">
        <w:r w:rsidRPr="00852EE0">
          <w:rPr>
            <w:sz w:val="16"/>
            <w:szCs w:val="16"/>
            <w:rPrChange w:id="245" w:author="Jules Schers [2]" w:date="2023-02-03T23:20:00Z">
              <w:rPr/>
            </w:rPrChange>
          </w:rPr>
          <w:t>with the adult survival rate</w:t>
        </w:r>
      </w:ins>
      <w:ins w:id="246" w:author="Jules Schers [2]" w:date="2023-02-03T16:52:00Z">
        <w:r w:rsidRPr="00852EE0">
          <w:rPr>
            <w:sz w:val="16"/>
            <w:szCs w:val="16"/>
            <w:rPrChange w:id="247" w:author="Jules Schers [2]" w:date="2023-02-03T23:20:00Z">
              <w:rPr/>
            </w:rPrChange>
          </w:rPr>
          <w:t xml:space="preserve"> – based on the L-share in VA (53.5% in SAM 2019</w:t>
        </w:r>
      </w:ins>
      <w:ins w:id="248" w:author="Jules Schers [2]" w:date="2023-02-03T16:53:00Z">
        <w:r w:rsidRPr="00852EE0">
          <w:rPr>
            <w:sz w:val="16"/>
            <w:szCs w:val="16"/>
            <w:rPrChange w:id="249" w:author="Jules Schers [2]" w:date="2023-02-03T23:20:00Z">
              <w:rPr/>
            </w:rPrChange>
          </w:rPr>
          <w:t xml:space="preserve"> data</w:t>
        </w:r>
      </w:ins>
      <w:ins w:id="250" w:author="Jules Schers [2]" w:date="2023-02-03T16:52:00Z">
        <w:r w:rsidRPr="00852EE0">
          <w:rPr>
            <w:sz w:val="16"/>
            <w:szCs w:val="16"/>
            <w:rPrChange w:id="251" w:author="Jules Schers [2]" w:date="2023-02-03T23:20:00Z">
              <w:rPr/>
            </w:rPrChange>
          </w:rPr>
          <w:t>) and estimate the impact of this improved adult survival rate at 0.2%.</w:t>
        </w:r>
      </w:ins>
    </w:p>
  </w:footnote>
  <w:footnote w:id="4">
    <w:p w14:paraId="42DF34FF" w14:textId="509BD41A" w:rsidR="0059531B" w:rsidRPr="00852EE0" w:rsidRDefault="0059531B">
      <w:pPr>
        <w:pStyle w:val="FootnoteText"/>
        <w:rPr>
          <w:sz w:val="16"/>
          <w:szCs w:val="16"/>
          <w:rPrChange w:id="302" w:author="Jules Schers [2]" w:date="2023-02-03T23:20:00Z">
            <w:rPr/>
          </w:rPrChange>
        </w:rPr>
      </w:pPr>
      <w:ins w:id="303" w:author="Jules Schers [2]" w:date="2023-02-03T17:18:00Z">
        <w:r w:rsidRPr="00852EE0">
          <w:rPr>
            <w:rStyle w:val="FootnoteReference"/>
            <w:sz w:val="16"/>
            <w:szCs w:val="16"/>
            <w:rPrChange w:id="304" w:author="Jules Schers [2]" w:date="2023-02-03T23:20:00Z">
              <w:rPr>
                <w:rStyle w:val="FootnoteReference"/>
              </w:rPr>
            </w:rPrChange>
          </w:rPr>
          <w:footnoteRef/>
        </w:r>
        <w:r w:rsidRPr="00852EE0">
          <w:rPr>
            <w:sz w:val="16"/>
            <w:szCs w:val="16"/>
            <w:rPrChange w:id="305" w:author="Jules Schers [2]" w:date="2023-02-03T23:20:00Z">
              <w:rPr/>
            </w:rPrChange>
          </w:rPr>
          <w:t xml:space="preserve"> </w:t>
        </w:r>
      </w:ins>
      <w:ins w:id="306" w:author="Jules Schers [2]" w:date="2023-02-03T17:32:00Z">
        <w:r w:rsidR="00730B74" w:rsidRPr="00852EE0">
          <w:rPr>
            <w:sz w:val="16"/>
            <w:szCs w:val="16"/>
            <w:rPrChange w:id="307" w:author="Jules Schers [2]" w:date="2023-02-03T23:20:00Z">
              <w:rPr/>
            </w:rPrChange>
          </w:rPr>
          <w:t xml:space="preserve">Based on authors own calculations, </w:t>
        </w:r>
        <w:proofErr w:type="gramStart"/>
        <w:r w:rsidR="00730B74" w:rsidRPr="00852EE0">
          <w:rPr>
            <w:sz w:val="16"/>
            <w:szCs w:val="16"/>
            <w:rPrChange w:id="308" w:author="Jules Schers [2]" w:date="2023-02-03T23:20:00Z">
              <w:rPr/>
            </w:rPrChange>
          </w:rPr>
          <w:t>taking into account</w:t>
        </w:r>
        <w:proofErr w:type="gramEnd"/>
        <w:r w:rsidR="00730B74" w:rsidRPr="00852EE0">
          <w:rPr>
            <w:sz w:val="16"/>
            <w:szCs w:val="16"/>
            <w:rPrChange w:id="309" w:author="Jules Schers [2]" w:date="2023-02-03T23:20:00Z">
              <w:rPr/>
            </w:rPrChange>
          </w:rPr>
          <w:t xml:space="preserve"> the follo</w:t>
        </w:r>
      </w:ins>
      <w:ins w:id="310" w:author="Jules Schers [2]" w:date="2023-02-03T17:33:00Z">
        <w:r w:rsidR="00730B74" w:rsidRPr="00852EE0">
          <w:rPr>
            <w:sz w:val="16"/>
            <w:szCs w:val="16"/>
            <w:rPrChange w:id="311" w:author="Jules Schers [2]" w:date="2023-02-03T23:20:00Z">
              <w:rPr/>
            </w:rPrChange>
          </w:rPr>
          <w:t>wing</w:t>
        </w:r>
      </w:ins>
      <w:ins w:id="312" w:author="Jules Schers [2]" w:date="2023-02-03T17:32:00Z">
        <w:r w:rsidR="00730B74" w:rsidRPr="00852EE0">
          <w:rPr>
            <w:sz w:val="16"/>
            <w:szCs w:val="16"/>
            <w:rPrChange w:id="313" w:author="Jules Schers [2]" w:date="2023-02-03T23:20:00Z">
              <w:rPr/>
            </w:rPrChange>
          </w:rPr>
          <w:t xml:space="preserve">: </w:t>
        </w:r>
      </w:ins>
      <w:proofErr w:type="spellStart"/>
      <w:ins w:id="314" w:author="Jules Schers [2]" w:date="2023-02-03T17:19:00Z">
        <w:r w:rsidRPr="00852EE0">
          <w:rPr>
            <w:sz w:val="16"/>
            <w:szCs w:val="16"/>
            <w:rPrChange w:id="315" w:author="Jules Schers [2]" w:date="2023-02-03T23:20:00Z">
              <w:rPr/>
            </w:rPrChange>
          </w:rPr>
          <w:t>Prüss-Ustün</w:t>
        </w:r>
        <w:proofErr w:type="spellEnd"/>
        <w:r w:rsidRPr="00852EE0">
          <w:rPr>
            <w:sz w:val="16"/>
            <w:szCs w:val="16"/>
            <w:rPrChange w:id="316" w:author="Jules Schers [2]" w:date="2023-02-03T23:20:00Z">
              <w:rPr/>
            </w:rPrChange>
          </w:rPr>
          <w:t xml:space="preserve"> et al. (2014, Supplementary Material) estimate the total of preventable Water, Sanitation and Hygiene deaths in South Africa at 6.3 thousand in 2012, or 0.12 deaths per thousand people. In 2020, at the same rate, the number of deaths would amount to 7.2 thousand deaths. Children under 5 years old made up 43% of these deaths in LMIs (361.000 out of 842.000).  Assuming low mortality related to diarrhoea in children aged 6-14, the adult mortality in South Africa related to diarrhoea would have amounted to 4.1 thousand deaths in 2020.</w:t>
        </w:r>
      </w:ins>
      <w:ins w:id="317" w:author="Jules Schers [2]" w:date="2023-02-03T17:35:00Z">
        <w:r w:rsidR="00360AF6" w:rsidRPr="00852EE0">
          <w:rPr>
            <w:sz w:val="16"/>
            <w:szCs w:val="16"/>
            <w:rPrChange w:id="318" w:author="Jules Schers [2]" w:date="2023-02-03T23:20:00Z">
              <w:rPr/>
            </w:rPrChange>
          </w:rPr>
          <w:t xml:space="preserve"> </w:t>
        </w:r>
      </w:ins>
      <w:ins w:id="319" w:author="Jules Schers [2]" w:date="2023-02-03T17:36:00Z">
        <w:r w:rsidR="00360AF6" w:rsidRPr="00852EE0">
          <w:rPr>
            <w:sz w:val="16"/>
            <w:szCs w:val="16"/>
            <w:rPrChange w:id="320" w:author="Jules Schers [2]" w:date="2023-02-03T23:20:00Z">
              <w:rPr/>
            </w:rPrChange>
          </w:rPr>
          <w:t xml:space="preserve">On a population of 42.6 million persons aged 15 or older this means a diarrhoea related death rate of 0.096 deaths per thousand persons.  People of working age (15-64) make up 93% of the adult population, and could therefore represent 3.8 thousand of these adult diarrhoea related deaths in 2020. Average adult mortality stood at an estimated 303 per 1,000 adults under 65 in South Africa.  The latter implies that out of 39.6 million working age people in South Africa in 2020 about 12 million will die before the age of 65 – equivalent to on average 0.24 million per year, or 6.06 per thousand working age persons. A decrease of 0.096 deaths per 1,000 persons would thus mean a 1.6% decrease in death rate and thus decrease mortality from 303 per 1,000 to 298 per 1,000 – and increase the adult survival rate from 697 per 1,000 to 702 per 1,000 – an increase of 0.57%. </w:t>
        </w:r>
      </w:ins>
    </w:p>
  </w:footnote>
  <w:footnote w:id="5">
    <w:p w14:paraId="74D0F317" w14:textId="1DDCA77F" w:rsidR="00360AF6" w:rsidRPr="00852EE0" w:rsidRDefault="00360AF6" w:rsidP="00360AF6">
      <w:pPr>
        <w:pStyle w:val="FootnoteText"/>
        <w:rPr>
          <w:sz w:val="16"/>
          <w:szCs w:val="16"/>
          <w:lang w:val="en-US"/>
          <w:rPrChange w:id="348" w:author="Jules Schers [2]" w:date="2023-02-03T23:20:00Z">
            <w:rPr/>
          </w:rPrChange>
        </w:rPr>
      </w:pPr>
      <w:ins w:id="349" w:author="Jules Schers [2]" w:date="2023-02-03T17:41:00Z">
        <w:r w:rsidRPr="00852EE0">
          <w:rPr>
            <w:rStyle w:val="FootnoteReference"/>
            <w:sz w:val="16"/>
            <w:szCs w:val="16"/>
            <w:rPrChange w:id="350" w:author="Jules Schers [2]" w:date="2023-02-03T23:20:00Z">
              <w:rPr>
                <w:rStyle w:val="FootnoteReference"/>
              </w:rPr>
            </w:rPrChange>
          </w:rPr>
          <w:footnoteRef/>
        </w:r>
        <w:r w:rsidRPr="00852EE0">
          <w:rPr>
            <w:sz w:val="16"/>
            <w:szCs w:val="16"/>
            <w:rPrChange w:id="351" w:author="Jules Schers [2]" w:date="2023-02-03T23:20:00Z">
              <w:rPr/>
            </w:rPrChange>
          </w:rPr>
          <w:t xml:space="preserve"> With Bloom et al. (2019)’s average elasticity of 1.0  (0.67 to 1.3) of labour productivity to adult survival rate, this would mean a 0.57% increase of labour productivity of achieving the </w:t>
        </w:r>
        <w:proofErr w:type="gramStart"/>
        <w:r w:rsidRPr="00852EE0">
          <w:rPr>
            <w:sz w:val="16"/>
            <w:szCs w:val="16"/>
            <w:rPrChange w:id="352" w:author="Jules Schers [2]" w:date="2023-02-03T23:20:00Z">
              <w:rPr/>
            </w:rPrChange>
          </w:rPr>
          <w:t>SDG’s</w:t>
        </w:r>
        <w:proofErr w:type="gramEnd"/>
        <w:r w:rsidRPr="00852EE0">
          <w:rPr>
            <w:sz w:val="16"/>
            <w:szCs w:val="16"/>
            <w:rPrChange w:id="353" w:author="Jules Schers [2]" w:date="2023-02-03T23:20:00Z">
              <w:rPr/>
            </w:rPrChange>
          </w:rPr>
          <w:t xml:space="preserve"> for water, sanitation and hygiene in South Africa, relative to 2020.</w:t>
        </w:r>
      </w:ins>
      <w:ins w:id="354" w:author="Jules Schers [2]" w:date="2023-02-03T17:42:00Z">
        <w:r w:rsidRPr="00852EE0">
          <w:rPr>
            <w:sz w:val="16"/>
            <w:szCs w:val="16"/>
            <w:rPrChange w:id="355" w:author="Jules Schers [2]" w:date="2023-02-03T23:20:00Z">
              <w:rPr/>
            </w:rPrChange>
          </w:rPr>
          <w:t xml:space="preserve"> The 2BF and 2BW scenarios see full achievement of the SDGs for Water and Sanitation. This leads to 0.57% higher labour productivity (by 2030). South Africa’s SAM 2019 shows an average labour share in Value Added of 53%. Simplifying matters, the assumption is that the equivalent increase in TFP is 53.5% of the Labour productivity increase from literature, thus arriving at a 0.31% higher TFP by 2030. For the 1BW scenario, the achievement of Universal Basic Service levels </w:t>
        </w:r>
        <w:proofErr w:type="gramStart"/>
        <w:r w:rsidRPr="00852EE0">
          <w:rPr>
            <w:sz w:val="16"/>
            <w:szCs w:val="16"/>
            <w:rPrChange w:id="356" w:author="Jules Schers [2]" w:date="2023-02-03T23:20:00Z">
              <w:rPr/>
            </w:rPrChange>
          </w:rPr>
          <w:t>are</w:t>
        </w:r>
        <w:proofErr w:type="gramEnd"/>
        <w:r w:rsidRPr="00852EE0">
          <w:rPr>
            <w:sz w:val="16"/>
            <w:szCs w:val="16"/>
            <w:rPrChange w:id="357" w:author="Jules Schers [2]" w:date="2023-02-03T23:20:00Z">
              <w:rPr/>
            </w:rPrChange>
          </w:rPr>
          <w:t xml:space="preserve"> assumed to lead to a 2/3</w:t>
        </w:r>
        <w:r w:rsidRPr="00852EE0">
          <w:rPr>
            <w:sz w:val="16"/>
            <w:szCs w:val="16"/>
            <w:vertAlign w:val="superscript"/>
            <w:rPrChange w:id="358" w:author="Jules Schers [2]" w:date="2023-02-03T23:20:00Z">
              <w:rPr/>
            </w:rPrChange>
          </w:rPr>
          <w:t>rd</w:t>
        </w:r>
        <w:r w:rsidRPr="00852EE0">
          <w:rPr>
            <w:sz w:val="16"/>
            <w:szCs w:val="16"/>
            <w:rPrChange w:id="359" w:author="Jules Schers [2]" w:date="2023-02-03T23:20:00Z">
              <w:rPr/>
            </w:rPrChange>
          </w:rPr>
          <w:t xml:space="preserve"> reduction of water supply related diarrheal disease burden, and a 1/3</w:t>
        </w:r>
        <w:r w:rsidRPr="00852EE0">
          <w:rPr>
            <w:sz w:val="16"/>
            <w:szCs w:val="16"/>
            <w:vertAlign w:val="superscript"/>
            <w:rPrChange w:id="360" w:author="Jules Schers [2]" w:date="2023-02-03T23:20:00Z">
              <w:rPr/>
            </w:rPrChange>
          </w:rPr>
          <w:t>rd</w:t>
        </w:r>
        <w:r w:rsidRPr="00852EE0">
          <w:rPr>
            <w:sz w:val="16"/>
            <w:szCs w:val="16"/>
            <w:rPrChange w:id="361" w:author="Jules Schers [2]" w:date="2023-02-03T23:20:00Z">
              <w:rPr/>
            </w:rPrChange>
          </w:rPr>
          <w:t xml:space="preserve"> reduction of sanitation-related disease burden, and 100% of hand washing. Translated to reduced adult mortality the Labour Productivity improvement would be 0.40% by 2030, which I then translate to a 0.22% TFP improvement by 2030.</w:t>
        </w:r>
      </w:ins>
    </w:p>
  </w:footnote>
  <w:footnote w:id="6">
    <w:p w14:paraId="3645257B" w14:textId="06C14B55" w:rsidR="006748A2" w:rsidRPr="006748A2" w:rsidRDefault="006748A2">
      <w:pPr>
        <w:pStyle w:val="FootnoteText"/>
      </w:pPr>
      <w:ins w:id="384" w:author="Jules Schers [2]" w:date="2023-02-04T00:30:00Z">
        <w:r w:rsidRPr="006748A2">
          <w:rPr>
            <w:rStyle w:val="FootnoteReference"/>
            <w:sz w:val="16"/>
            <w:szCs w:val="16"/>
            <w:rPrChange w:id="385" w:author="Jules Schers [2]" w:date="2023-02-04T00:30:00Z">
              <w:rPr>
                <w:rStyle w:val="FootnoteReference"/>
              </w:rPr>
            </w:rPrChange>
          </w:rPr>
          <w:footnoteRef/>
        </w:r>
        <w:r w:rsidRPr="006748A2">
          <w:rPr>
            <w:sz w:val="16"/>
            <w:szCs w:val="16"/>
            <w:rPrChange w:id="386" w:author="Jules Schers [2]" w:date="2023-02-04T00:30:00Z">
              <w:rPr/>
            </w:rPrChange>
          </w:rPr>
          <w:t xml:space="preserve"> </w:t>
        </w:r>
        <w:r w:rsidRPr="006748A2">
          <w:rPr>
            <w:sz w:val="16"/>
            <w:szCs w:val="16"/>
            <w:rPrChange w:id="387" w:author="Jules Schers [2]" w:date="2023-02-04T00:30:00Z">
              <w:rPr/>
            </w:rPrChange>
          </w:rPr>
          <w:t>See sector report Water &amp; Sanitation, p.24: "3.4 Objective 4: Increased water resilience</w:t>
        </w:r>
        <w:r w:rsidRPr="006748A2">
          <w:rPr>
            <w:sz w:val="16"/>
            <w:szCs w:val="16"/>
            <w:rPrChange w:id="388" w:author="Jules Schers [2]" w:date="2023-02-04T00:30:00Z">
              <w:rPr/>
            </w:rPrChange>
          </w:rPr>
          <w:t>:</w:t>
        </w:r>
        <w:r w:rsidRPr="006748A2">
          <w:rPr>
            <w:sz w:val="16"/>
            <w:szCs w:val="16"/>
            <w:rPrChange w:id="389" w:author="Jules Schers [2]" w:date="2023-02-04T00:30:00Z">
              <w:rPr/>
            </w:rPrChange>
          </w:rPr>
          <w:t xml:space="preserve"> … The scarcity of resources and the increase in service levels increases the risk of water shortages during droughts. The NWSMP (</w:t>
        </w:r>
        <w:r w:rsidRPr="006748A2">
          <w:rPr>
            <w:sz w:val="16"/>
            <w:szCs w:val="16"/>
            <w:highlight w:val="yellow"/>
            <w:rPrChange w:id="390" w:author="Jules Schers [2]" w:date="2023-02-04T00:30:00Z">
              <w:rPr/>
            </w:rPrChange>
          </w:rPr>
          <w:t>DWS, 2018</w:t>
        </w:r>
        <w:r w:rsidRPr="006748A2">
          <w:rPr>
            <w:sz w:val="16"/>
            <w:szCs w:val="16"/>
            <w:rPrChange w:id="391" w:author="Jules Schers [2]" w:date="2023-02-04T00:30:00Z">
              <w:rPr/>
            </w:rPrChange>
          </w:rPr>
          <w:t>) warns of a 17% water deficit by 2030."</w:t>
        </w:r>
      </w:ins>
    </w:p>
  </w:footnote>
  <w:footnote w:id="7">
    <w:p w14:paraId="554711B4" w14:textId="497E58CA" w:rsidR="006748A2" w:rsidRPr="006748A2" w:rsidRDefault="006748A2">
      <w:pPr>
        <w:pStyle w:val="FootnoteText"/>
      </w:pPr>
      <w:ins w:id="396" w:author="Jules Schers [2]" w:date="2023-02-04T00:32:00Z">
        <w:r w:rsidRPr="006748A2">
          <w:rPr>
            <w:rStyle w:val="FootnoteReference"/>
            <w:sz w:val="16"/>
            <w:szCs w:val="16"/>
            <w:rPrChange w:id="397" w:author="Jules Schers [2]" w:date="2023-02-04T00:32:00Z">
              <w:rPr>
                <w:rStyle w:val="FootnoteReference"/>
              </w:rPr>
            </w:rPrChange>
          </w:rPr>
          <w:footnoteRef/>
        </w:r>
        <w:r w:rsidRPr="006748A2">
          <w:rPr>
            <w:sz w:val="16"/>
            <w:szCs w:val="16"/>
            <w:rPrChange w:id="398" w:author="Jules Schers [2]" w:date="2023-02-04T00:32:00Z">
              <w:rPr/>
            </w:rPrChange>
          </w:rPr>
          <w:t xml:space="preserve"> </w:t>
        </w:r>
        <w:proofErr w:type="spellStart"/>
        <w:r w:rsidRPr="006748A2">
          <w:rPr>
            <w:sz w:val="16"/>
            <w:szCs w:val="16"/>
            <w:highlight w:val="yellow"/>
            <w:rPrChange w:id="399" w:author="Jules Schers [2]" w:date="2023-02-04T00:32:00Z">
              <w:rPr/>
            </w:rPrChange>
          </w:rPr>
          <w:t>Ntombele</w:t>
        </w:r>
        <w:proofErr w:type="spellEnd"/>
        <w:r w:rsidRPr="006748A2">
          <w:rPr>
            <w:sz w:val="16"/>
            <w:szCs w:val="16"/>
            <w:highlight w:val="yellow"/>
            <w:rPrChange w:id="400" w:author="Jules Schers [2]" w:date="2023-02-04T00:32:00Z">
              <w:rPr/>
            </w:rPrChange>
          </w:rPr>
          <w:t xml:space="preserve"> et al (2017</w:t>
        </w:r>
        <w:r w:rsidRPr="006748A2">
          <w:rPr>
            <w:sz w:val="16"/>
            <w:szCs w:val="16"/>
            <w:rPrChange w:id="401" w:author="Jules Schers [2]" w:date="2023-02-04T00:32:00Z">
              <w:rPr/>
            </w:rPrChange>
          </w:rPr>
          <w:t>) estimated (with a counterfactual CGE model scenario) the impact of the 2015/2016 drought on SA's GDP to have reduced the potential GDP by 1,49% through its impact on agricultural output</w:t>
        </w:r>
        <w:r w:rsidRPr="006748A2">
          <w:rPr>
            <w:sz w:val="16"/>
            <w:szCs w:val="16"/>
            <w:rPrChange w:id="402" w:author="Jules Schers [2]" w:date="2023-02-04T00:32:00Z">
              <w:rPr/>
            </w:rPrChange>
          </w:rPr>
          <w:t>.</w:t>
        </w:r>
        <w:r w:rsidR="008C2C11">
          <w:rPr>
            <w:sz w:val="16"/>
            <w:szCs w:val="16"/>
          </w:rPr>
          <w:t xml:space="preserve"> </w:t>
        </w:r>
      </w:ins>
      <w:ins w:id="403" w:author="Jules Schers [2]" w:date="2023-02-04T00:33:00Z">
        <w:r w:rsidR="008C2C11" w:rsidRPr="008C2C11">
          <w:rPr>
            <w:sz w:val="16"/>
            <w:szCs w:val="16"/>
          </w:rPr>
          <w:t>The 2015/2016 drought saw rainfed water supply decrease by a third compared to the long-term average, meaning a shortage of 29%.</w:t>
        </w:r>
        <w:r w:rsidR="008C2C11" w:rsidRPr="008C2C11">
          <w:t xml:space="preserve"> </w:t>
        </w:r>
      </w:ins>
      <w:ins w:id="404" w:author="Jules Schers [2]" w:date="2023-02-04T00:34:00Z">
        <w:r w:rsidR="008C2C11">
          <w:rPr>
            <w:sz w:val="16"/>
            <w:szCs w:val="16"/>
          </w:rPr>
          <w:t xml:space="preserve">Combining </w:t>
        </w:r>
      </w:ins>
      <w:ins w:id="405" w:author="Jules Schers [2]" w:date="2023-02-04T00:35:00Z">
        <w:r w:rsidR="008C2C11">
          <w:rPr>
            <w:sz w:val="16"/>
            <w:szCs w:val="16"/>
          </w:rPr>
          <w:t xml:space="preserve">this with the NWSMP </w:t>
        </w:r>
      </w:ins>
      <w:ins w:id="406" w:author="Jules Schers [2]" w:date="2023-02-04T00:33:00Z">
        <w:r w:rsidR="008C2C11" w:rsidRPr="008C2C11">
          <w:rPr>
            <w:sz w:val="16"/>
            <w:szCs w:val="16"/>
          </w:rPr>
          <w:t>implie</w:t>
        </w:r>
      </w:ins>
      <w:ins w:id="407" w:author="Jules Schers [2]" w:date="2023-02-04T00:34:00Z">
        <w:r w:rsidR="008C2C11">
          <w:rPr>
            <w:sz w:val="16"/>
            <w:szCs w:val="16"/>
          </w:rPr>
          <w:t>s</w:t>
        </w:r>
      </w:ins>
      <w:ins w:id="408" w:author="Jules Schers [2]" w:date="2023-02-04T00:33:00Z">
        <w:r w:rsidR="008C2C11" w:rsidRPr="008C2C11">
          <w:rPr>
            <w:sz w:val="16"/>
            <w:szCs w:val="16"/>
          </w:rPr>
          <w:t xml:space="preserve"> </w:t>
        </w:r>
      </w:ins>
      <w:ins w:id="409" w:author="Jules Schers [2]" w:date="2023-02-04T00:35:00Z">
        <w:r w:rsidR="008C2C11">
          <w:rPr>
            <w:sz w:val="16"/>
            <w:szCs w:val="16"/>
          </w:rPr>
          <w:t xml:space="preserve">that </w:t>
        </w:r>
      </w:ins>
      <w:ins w:id="410" w:author="Jules Schers [2]" w:date="2023-02-04T00:34:00Z">
        <w:r w:rsidR="008C2C11">
          <w:rPr>
            <w:sz w:val="16"/>
            <w:szCs w:val="16"/>
          </w:rPr>
          <w:t xml:space="preserve">current </w:t>
        </w:r>
      </w:ins>
      <w:ins w:id="411" w:author="Jules Schers [2]" w:date="2023-02-04T00:33:00Z">
        <w:r w:rsidR="008C2C11" w:rsidRPr="008C2C11">
          <w:rPr>
            <w:sz w:val="16"/>
            <w:szCs w:val="16"/>
          </w:rPr>
          <w:t xml:space="preserve">long-term </w:t>
        </w:r>
      </w:ins>
      <w:ins w:id="412" w:author="Jules Schers [2]" w:date="2023-02-04T00:34:00Z">
        <w:r w:rsidR="008C2C11">
          <w:rPr>
            <w:sz w:val="16"/>
            <w:szCs w:val="16"/>
          </w:rPr>
          <w:t>structural</w:t>
        </w:r>
      </w:ins>
      <w:ins w:id="413" w:author="Jules Schers [2]" w:date="2023-02-04T00:35:00Z">
        <w:r w:rsidR="008C2C11">
          <w:rPr>
            <w:sz w:val="16"/>
            <w:szCs w:val="16"/>
          </w:rPr>
          <w:t xml:space="preserve"> natural</w:t>
        </w:r>
      </w:ins>
      <w:ins w:id="414" w:author="Jules Schers [2]" w:date="2023-02-04T00:34:00Z">
        <w:r w:rsidR="008C2C11">
          <w:rPr>
            <w:sz w:val="16"/>
            <w:szCs w:val="16"/>
          </w:rPr>
          <w:t xml:space="preserve"> </w:t>
        </w:r>
        <w:r w:rsidR="008C2C11" w:rsidRPr="008C2C11">
          <w:rPr>
            <w:sz w:val="16"/>
            <w:szCs w:val="16"/>
          </w:rPr>
          <w:t xml:space="preserve">water supply </w:t>
        </w:r>
        <w:r w:rsidR="008C2C11">
          <w:rPr>
            <w:sz w:val="16"/>
            <w:szCs w:val="16"/>
          </w:rPr>
          <w:t xml:space="preserve">of South Africa </w:t>
        </w:r>
      </w:ins>
      <w:ins w:id="415" w:author="Jules Schers [2]" w:date="2023-02-04T00:35:00Z">
        <w:r w:rsidR="008C2C11">
          <w:rPr>
            <w:sz w:val="16"/>
            <w:szCs w:val="16"/>
          </w:rPr>
          <w:t xml:space="preserve">has </w:t>
        </w:r>
      </w:ins>
      <w:ins w:id="416" w:author="Jules Schers [2]" w:date="2023-02-04T00:33:00Z">
        <w:r w:rsidR="008C2C11" w:rsidRPr="008C2C11">
          <w:rPr>
            <w:sz w:val="16"/>
            <w:szCs w:val="16"/>
          </w:rPr>
          <w:t>a</w:t>
        </w:r>
      </w:ins>
      <w:ins w:id="417" w:author="Jules Schers [2]" w:date="2023-02-04T00:35:00Z">
        <w:r w:rsidR="008C2C11">
          <w:rPr>
            <w:sz w:val="16"/>
            <w:szCs w:val="16"/>
          </w:rPr>
          <w:t xml:space="preserve">n </w:t>
        </w:r>
        <w:r w:rsidR="008C2C11" w:rsidRPr="008C2C11">
          <w:rPr>
            <w:sz w:val="16"/>
            <w:szCs w:val="16"/>
          </w:rPr>
          <w:t>average</w:t>
        </w:r>
      </w:ins>
      <w:ins w:id="418" w:author="Jules Schers [2]" w:date="2023-02-04T00:33:00Z">
        <w:r w:rsidR="008C2C11" w:rsidRPr="008C2C11">
          <w:rPr>
            <w:sz w:val="16"/>
            <w:szCs w:val="16"/>
          </w:rPr>
          <w:t xml:space="preserve"> 6% surplus</w:t>
        </w:r>
      </w:ins>
      <w:ins w:id="419" w:author="Jules Schers [2]" w:date="2023-02-04T00:35:00Z">
        <w:r w:rsidR="008C2C11">
          <w:rPr>
            <w:sz w:val="16"/>
            <w:szCs w:val="16"/>
          </w:rPr>
          <w:t xml:space="preserve"> compared to water use</w:t>
        </w:r>
      </w:ins>
      <w:ins w:id="420" w:author="Jules Schers [2]" w:date="2023-02-04T00:33:00Z">
        <w:r w:rsidR="008C2C11">
          <w:rPr>
            <w:sz w:val="16"/>
            <w:szCs w:val="16"/>
          </w:rPr>
          <w:t>.</w:t>
        </w:r>
      </w:ins>
    </w:p>
  </w:footnote>
  <w:footnote w:id="8">
    <w:p w14:paraId="070DEEFC" w14:textId="071BBC31" w:rsidR="008C2C11" w:rsidRPr="008C2C11" w:rsidRDefault="008C2C11">
      <w:pPr>
        <w:pStyle w:val="FootnoteText"/>
        <w:rPr>
          <w:sz w:val="16"/>
          <w:szCs w:val="16"/>
          <w:rPrChange w:id="427" w:author="Jules Schers [2]" w:date="2023-02-04T00:39:00Z">
            <w:rPr/>
          </w:rPrChange>
        </w:rPr>
      </w:pPr>
      <w:ins w:id="428" w:author="Jules Schers [2]" w:date="2023-02-04T00:39:00Z">
        <w:r w:rsidRPr="008C2C11">
          <w:rPr>
            <w:rStyle w:val="FootnoteReference"/>
            <w:sz w:val="16"/>
            <w:szCs w:val="16"/>
            <w:rPrChange w:id="429" w:author="Jules Schers [2]" w:date="2023-02-04T00:39:00Z">
              <w:rPr>
                <w:rStyle w:val="FootnoteReference"/>
              </w:rPr>
            </w:rPrChange>
          </w:rPr>
          <w:footnoteRef/>
        </w:r>
        <w:r w:rsidRPr="008C2C11">
          <w:rPr>
            <w:sz w:val="16"/>
            <w:szCs w:val="16"/>
            <w:rPrChange w:id="430" w:author="Jules Schers [2]" w:date="2023-02-04T00:39:00Z">
              <w:rPr/>
            </w:rPrChange>
          </w:rPr>
          <w:t xml:space="preserve"> </w:t>
        </w:r>
        <w:r w:rsidRPr="008C2C11">
          <w:rPr>
            <w:sz w:val="16"/>
            <w:szCs w:val="16"/>
            <w:rPrChange w:id="431" w:author="Jules Schers [2]" w:date="2023-02-04T00:39:00Z">
              <w:rPr/>
            </w:rPrChange>
          </w:rPr>
          <w:t>Because the reference growth has already been set, the assumption is that the scenarios with less water shortages than the Status Quo scenario see their TFP impact as higher TFP growth than the no investment reference.</w:t>
        </w:r>
      </w:ins>
    </w:p>
  </w:footnote>
  <w:footnote w:id="9">
    <w:p w14:paraId="5DFF9047" w14:textId="77777777" w:rsidR="000F1F6D" w:rsidRPr="001C44AD" w:rsidRDefault="000F1F6D" w:rsidP="000F1F6D">
      <w:pPr>
        <w:pStyle w:val="FootnoteText"/>
        <w:rPr>
          <w:ins w:id="506" w:author="Jules Schers [2]" w:date="2023-02-04T00:11:00Z"/>
          <w:lang w:val="en-US"/>
        </w:rPr>
      </w:pPr>
      <w:ins w:id="507" w:author="Jules Schers [2]" w:date="2023-02-04T00:11:00Z">
        <w:r w:rsidRPr="001C44AD">
          <w:rPr>
            <w:rStyle w:val="FootnoteReference"/>
            <w:sz w:val="16"/>
            <w:szCs w:val="16"/>
          </w:rPr>
          <w:footnoteRef/>
        </w:r>
        <w:r w:rsidRPr="001C44AD">
          <w:rPr>
            <w:sz w:val="16"/>
            <w:szCs w:val="16"/>
          </w:rPr>
          <w:t xml:space="preserve"> While Full Access and Efficiency scenarios improve educational quality with a different focus, this means that the Efficiency scenario increases upper secondary educational output more before 2030, whereas Full Access spends more on all educational levels, and reaches higher matric graduation levels only later on. Yet, we assume that the labour market impact of full access broad quality </w:t>
        </w:r>
        <w:proofErr w:type="spellStart"/>
        <w:r w:rsidRPr="001C44AD">
          <w:rPr>
            <w:sz w:val="16"/>
            <w:szCs w:val="16"/>
          </w:rPr>
          <w:t>impuls</w:t>
        </w:r>
        <w:proofErr w:type="spellEnd"/>
        <w:r w:rsidRPr="001C44AD">
          <w:rPr>
            <w:sz w:val="16"/>
            <w:szCs w:val="16"/>
          </w:rPr>
          <w:t xml:space="preserve"> would be the same as that of the additionally obtained matric graduations in the Efficiency scenario.</w:t>
        </w:r>
      </w:ins>
    </w:p>
  </w:footnote>
  <w:footnote w:id="10">
    <w:p w14:paraId="72AEB5B7" w14:textId="03EB6089" w:rsidR="00586C27" w:rsidRPr="00586C27" w:rsidRDefault="00586C27">
      <w:pPr>
        <w:pStyle w:val="FootnoteText"/>
        <w:rPr>
          <w:lang w:val="en-US"/>
          <w:rPrChange w:id="515" w:author="Jules Schers [2]" w:date="2023-02-03T23:57:00Z">
            <w:rPr/>
          </w:rPrChange>
        </w:rPr>
      </w:pPr>
      <w:ins w:id="516" w:author="Jules Schers [2]" w:date="2023-02-03T23:57:00Z">
        <w:r w:rsidRPr="00586C27">
          <w:rPr>
            <w:rStyle w:val="FootnoteReference"/>
            <w:sz w:val="16"/>
            <w:szCs w:val="16"/>
            <w:rPrChange w:id="517" w:author="Jules Schers [2]" w:date="2023-02-03T23:57:00Z">
              <w:rPr>
                <w:rStyle w:val="FootnoteReference"/>
              </w:rPr>
            </w:rPrChange>
          </w:rPr>
          <w:footnoteRef/>
        </w:r>
        <w:r w:rsidRPr="00586C27">
          <w:rPr>
            <w:sz w:val="16"/>
            <w:szCs w:val="16"/>
            <w:rPrChange w:id="518" w:author="Jules Schers [2]" w:date="2023-02-03T23:57:00Z">
              <w:rPr/>
            </w:rPrChange>
          </w:rPr>
          <w:t xml:space="preserve"> </w:t>
        </w:r>
        <w:r w:rsidRPr="00586C27">
          <w:rPr>
            <w:sz w:val="16"/>
            <w:szCs w:val="16"/>
            <w:rPrChange w:id="519" w:author="Jules Schers [2]" w:date="2023-02-03T23:57:00Z">
              <w:rPr/>
            </w:rPrChange>
          </w:rPr>
          <w:t xml:space="preserve">All students, and not only the additional students thanks to the investments, will benefit from improvements in Student-Teacher- ratios (STRs) and improved facilities, hence we can expect the average learner to enter the labour market with slightly improved skills. To simplify matters the labour productivity impact is concentrated within a group of learners equal in size to the additional </w:t>
        </w:r>
        <w:proofErr w:type="gramStart"/>
        <w:r w:rsidRPr="00586C27">
          <w:rPr>
            <w:sz w:val="16"/>
            <w:szCs w:val="16"/>
            <w:rPrChange w:id="520" w:author="Jules Schers [2]" w:date="2023-02-03T23:57:00Z">
              <w:rPr/>
            </w:rPrChange>
          </w:rPr>
          <w:t>amount</w:t>
        </w:r>
        <w:proofErr w:type="gramEnd"/>
        <w:r w:rsidRPr="00586C27">
          <w:rPr>
            <w:sz w:val="16"/>
            <w:szCs w:val="16"/>
            <w:rPrChange w:id="521" w:author="Jules Schers [2]" w:date="2023-02-03T23:57:00Z">
              <w:rPr/>
            </w:rPrChange>
          </w:rPr>
          <w:t xml:space="preserve"> of learners. We furthermore assume that this only concerns “will-be-employed” school leavers, and that the net effect is that the </w:t>
        </w:r>
        <w:proofErr w:type="gramStart"/>
        <w:r w:rsidRPr="00586C27">
          <w:rPr>
            <w:sz w:val="16"/>
            <w:szCs w:val="16"/>
            <w:rPrChange w:id="522" w:author="Jules Schers [2]" w:date="2023-02-03T23:57:00Z">
              <w:rPr/>
            </w:rPrChange>
          </w:rPr>
          <w:t>amount</w:t>
        </w:r>
        <w:proofErr w:type="gramEnd"/>
        <w:r w:rsidRPr="00586C27">
          <w:rPr>
            <w:sz w:val="16"/>
            <w:szCs w:val="16"/>
            <w:rPrChange w:id="523" w:author="Jules Schers [2]" w:date="2023-02-03T23:57:00Z">
              <w:rPr/>
            </w:rPrChange>
          </w:rPr>
          <w:t xml:space="preserve"> of additional learners in one cohort would move from being a primary/less-educated worker to becoming a secondary/matric-educated worker.</w:t>
        </w:r>
      </w:ins>
    </w:p>
  </w:footnote>
  <w:footnote w:id="11">
    <w:p w14:paraId="419F1A43" w14:textId="3EB872EE" w:rsidR="00586C27" w:rsidRPr="00586C27" w:rsidRDefault="00586C27">
      <w:pPr>
        <w:pStyle w:val="FootnoteText"/>
        <w:rPr>
          <w:lang w:val="en-US"/>
          <w:rPrChange w:id="533" w:author="Jules Schers [2]" w:date="2023-02-03T23:58:00Z">
            <w:rPr/>
          </w:rPrChange>
        </w:rPr>
      </w:pPr>
      <w:ins w:id="534" w:author="Jules Schers [2]" w:date="2023-02-03T23:58:00Z">
        <w:r w:rsidRPr="00586C27">
          <w:rPr>
            <w:rStyle w:val="FootnoteReference"/>
            <w:sz w:val="16"/>
            <w:szCs w:val="16"/>
            <w:rPrChange w:id="535" w:author="Jules Schers [2]" w:date="2023-02-03T23:58:00Z">
              <w:rPr>
                <w:rStyle w:val="FootnoteReference"/>
              </w:rPr>
            </w:rPrChange>
          </w:rPr>
          <w:footnoteRef/>
        </w:r>
        <w:r w:rsidRPr="00586C27">
          <w:rPr>
            <w:sz w:val="16"/>
            <w:szCs w:val="16"/>
            <w:rPrChange w:id="536" w:author="Jules Schers [2]" w:date="2023-02-03T23:58:00Z">
              <w:rPr/>
            </w:rPrChange>
          </w:rPr>
          <w:t xml:space="preserve"> The wage ratio between upper-secondary educated</w:t>
        </w:r>
        <w:r w:rsidRPr="00586C27">
          <w:rPr>
            <w:sz w:val="16"/>
            <w:szCs w:val="16"/>
            <w:rPrChange w:id="537" w:author="Jules Schers [2]" w:date="2023-02-03T23:58:00Z">
              <w:rPr/>
            </w:rPrChange>
          </w:rPr>
          <w:t xml:space="preserve">, </w:t>
        </w:r>
        <w:r w:rsidRPr="00586C27">
          <w:rPr>
            <w:sz w:val="16"/>
            <w:szCs w:val="16"/>
            <w:rPrChange w:id="538" w:author="Jules Schers [2]" w:date="2023-02-03T23:58:00Z">
              <w:rPr/>
            </w:rPrChange>
          </w:rPr>
          <w:t xml:space="preserve">and primary or less educated workers </w:t>
        </w:r>
      </w:ins>
      <w:ins w:id="539" w:author="Jules Schers [2]" w:date="2023-02-04T00:14:00Z">
        <w:r w:rsidR="00AF0971">
          <w:rPr>
            <w:sz w:val="16"/>
            <w:szCs w:val="16"/>
          </w:rPr>
          <w:t>would be</w:t>
        </w:r>
      </w:ins>
      <w:ins w:id="540" w:author="Jules Schers [2]" w:date="2023-02-03T23:58:00Z">
        <w:r w:rsidRPr="00586C27">
          <w:rPr>
            <w:sz w:val="16"/>
            <w:szCs w:val="16"/>
            <w:rPrChange w:id="541" w:author="Jules Schers [2]" w:date="2023-02-03T23:58:00Z">
              <w:rPr/>
            </w:rPrChange>
          </w:rPr>
          <w:t xml:space="preserve"> on average </w:t>
        </w:r>
        <w:r w:rsidRPr="00586C27">
          <w:rPr>
            <w:sz w:val="16"/>
            <w:szCs w:val="16"/>
            <w:rPrChange w:id="542" w:author="Jules Schers [2]" w:date="2023-02-03T23:58:00Z">
              <w:rPr/>
            </w:rPrChange>
          </w:rPr>
          <w:t>2.41 for the 2022-2030 reference projection</w:t>
        </w:r>
        <w:r w:rsidRPr="00586C27">
          <w:rPr>
            <w:sz w:val="16"/>
            <w:szCs w:val="16"/>
            <w:rPrChange w:id="543" w:author="Jules Schers [2]" w:date="2023-02-03T23:58:00Z">
              <w:rPr/>
            </w:rPrChange>
          </w:rPr>
          <w:t>.</w:t>
        </w:r>
      </w:ins>
    </w:p>
  </w:footnote>
  <w:footnote w:id="12">
    <w:p w14:paraId="26E686FD" w14:textId="37600A2E" w:rsidR="00AF0971" w:rsidRPr="00AF0971" w:rsidRDefault="00AF0971">
      <w:pPr>
        <w:pStyle w:val="FootnoteText"/>
        <w:rPr>
          <w:lang w:val="en-US"/>
          <w:rPrChange w:id="588" w:author="Jules Schers [2]" w:date="2023-02-04T00:13:00Z">
            <w:rPr/>
          </w:rPrChange>
        </w:rPr>
      </w:pPr>
      <w:ins w:id="589" w:author="Jules Schers [2]" w:date="2023-02-04T00:13:00Z">
        <w:r w:rsidRPr="00AF0971">
          <w:rPr>
            <w:rStyle w:val="FootnoteReference"/>
            <w:sz w:val="16"/>
            <w:szCs w:val="16"/>
            <w:rPrChange w:id="590" w:author="Jules Schers [2]" w:date="2023-02-04T00:14:00Z">
              <w:rPr>
                <w:rStyle w:val="FootnoteReference"/>
              </w:rPr>
            </w:rPrChange>
          </w:rPr>
          <w:footnoteRef/>
        </w:r>
        <w:r w:rsidRPr="00AF0971">
          <w:rPr>
            <w:sz w:val="16"/>
            <w:szCs w:val="16"/>
            <w:rPrChange w:id="591" w:author="Jules Schers [2]" w:date="2023-02-04T00:14:00Z">
              <w:rPr/>
            </w:rPrChange>
          </w:rPr>
          <w:t xml:space="preserve"> </w:t>
        </w:r>
        <w:r w:rsidRPr="00AF0971">
          <w:rPr>
            <w:sz w:val="16"/>
            <w:szCs w:val="16"/>
            <w:lang w:val="en-US"/>
            <w:rPrChange w:id="592" w:author="Jules Schers [2]" w:date="2023-02-04T00:14:00Z">
              <w:rPr>
                <w:lang w:val="en-US"/>
              </w:rPr>
            </w:rPrChange>
          </w:rPr>
          <w:t xml:space="preserve">The corresponding wage </w:t>
        </w:r>
      </w:ins>
      <w:ins w:id="593" w:author="Jules Schers [2]" w:date="2023-02-04T00:14:00Z">
        <w:r w:rsidRPr="00AF0971">
          <w:rPr>
            <w:sz w:val="16"/>
            <w:szCs w:val="16"/>
            <w:lang w:val="en-US"/>
            <w:rPrChange w:id="594" w:author="Jules Schers [2]" w:date="2023-02-04T00:14:00Z">
              <w:rPr>
                <w:lang w:val="en-US"/>
              </w:rPr>
            </w:rPrChange>
          </w:rPr>
          <w:t>ratio between upper-secondary educated and lower-secondary educated workers would be on average 1.89 for the 2022-2030 reference projection.</w:t>
        </w:r>
      </w:ins>
    </w:p>
  </w:footnote>
  <w:footnote w:id="13">
    <w:p w14:paraId="094A6ABD" w14:textId="77777777" w:rsidR="009C06DA" w:rsidRPr="00E97FD5" w:rsidDel="00730B74" w:rsidRDefault="009C06DA" w:rsidP="009C06DA">
      <w:pPr>
        <w:pStyle w:val="FootnoteText"/>
        <w:rPr>
          <w:del w:id="660" w:author="Jules Schers [2]" w:date="2023-02-03T17:28:00Z"/>
        </w:rPr>
      </w:pPr>
      <w:del w:id="661" w:author="Jules Schers [2]" w:date="2023-02-03T17:28:00Z">
        <w:r w:rsidDel="00730B74">
          <w:rPr>
            <w:rStyle w:val="FootnoteReference"/>
          </w:rPr>
          <w:footnoteRef/>
        </w:r>
        <w:r w:rsidDel="00730B74">
          <w:delText xml:space="preserve"> Only TFP growth for </w:delText>
        </w:r>
        <w:r w:rsidDel="00730B74">
          <w:rPr>
            <w:lang w:val="en-US"/>
          </w:rPr>
          <w:delText>non-energy sectors could be changed, because energy sector productivity follows from bottom-up information about output over inputs like capital, labour, and fuel consumption coming from the Energy Systems part of SATIMGE, the SATIM model.</w:delText>
        </w:r>
      </w:del>
    </w:p>
  </w:footnote>
  <w:footnote w:id="14">
    <w:p w14:paraId="798BA7B9" w14:textId="5F3BCBD7" w:rsidR="00D713C8" w:rsidRPr="00D713C8" w:rsidRDefault="00D713C8">
      <w:pPr>
        <w:pStyle w:val="FootnoteText"/>
      </w:pPr>
      <w:r>
        <w:rPr>
          <w:rStyle w:val="FootnoteReference"/>
        </w:rPr>
        <w:footnoteRef/>
      </w:r>
      <w:r>
        <w:t xml:space="preserve"> Balanced closure is modelled in SATIMGE as </w:t>
      </w:r>
      <w:r>
        <w:rPr>
          <w:lang w:val="en-US"/>
        </w:rPr>
        <w:t>Investment and Government expenditure being fixed shares of total absorption, with household and enterprise saving ratios uniformly adjusting to allow for the right amount of savings. Government savings are fixed, and direct taxes adjust to allow for government revenue to cover expenditure and savings.</w:t>
      </w:r>
    </w:p>
  </w:footnote>
  <w:footnote w:id="15">
    <w:p w14:paraId="4567CA04" w14:textId="77777777" w:rsidR="00730B74" w:rsidRPr="00E97FD5" w:rsidRDefault="00730B74" w:rsidP="00730B74">
      <w:pPr>
        <w:pStyle w:val="FootnoteText"/>
        <w:rPr>
          <w:ins w:id="910" w:author="Jules Schers [2]" w:date="2023-02-03T17:28:00Z"/>
        </w:rPr>
      </w:pPr>
      <w:ins w:id="911" w:author="Jules Schers [2]" w:date="2023-02-03T17:28:00Z">
        <w:r>
          <w:rPr>
            <w:rStyle w:val="FootnoteReference"/>
          </w:rPr>
          <w:footnoteRef/>
        </w:r>
        <w:r>
          <w:t xml:space="preserve"> Only TFP growth for </w:t>
        </w:r>
        <w:r>
          <w:rPr>
            <w:lang w:val="en-US"/>
          </w:rPr>
          <w:t xml:space="preserve">non-energy sectors could be </w:t>
        </w:r>
        <w:proofErr w:type="gramStart"/>
        <w:r>
          <w:rPr>
            <w:lang w:val="en-US"/>
          </w:rPr>
          <w:t>changed, because</w:t>
        </w:r>
        <w:proofErr w:type="gramEnd"/>
        <w:r>
          <w:rPr>
            <w:lang w:val="en-US"/>
          </w:rPr>
          <w:t xml:space="preserve"> energy sector productivity follows from bottom-up information about output over inputs like capital, </w:t>
        </w:r>
        <w:proofErr w:type="spellStart"/>
        <w:r>
          <w:rPr>
            <w:lang w:val="en-US"/>
          </w:rPr>
          <w:t>labour</w:t>
        </w:r>
        <w:proofErr w:type="spellEnd"/>
        <w:r>
          <w:rPr>
            <w:lang w:val="en-US"/>
          </w:rPr>
          <w:t>, and fuel consumption coming from the Energy Systems part of SATIMGE, the SATIM model.</w:t>
        </w:r>
      </w:ins>
    </w:p>
  </w:footnote>
  <w:footnote w:id="16">
    <w:p w14:paraId="51319171" w14:textId="77777777" w:rsidR="00643905" w:rsidRPr="00AE08BC" w:rsidRDefault="00643905" w:rsidP="00643905">
      <w:pPr>
        <w:pStyle w:val="FootnoteText"/>
      </w:pPr>
      <w:r>
        <w:rPr>
          <w:rStyle w:val="FootnoteReference"/>
        </w:rPr>
        <w:footnoteRef/>
      </w:r>
      <w:r>
        <w:t xml:space="preserve"> Globally water-sanitation-hygiene preventable diarrhoea deaths represent 1.5% of the disease burden.</w:t>
      </w:r>
      <w:r w:rsidRPr="00AE08BC">
        <w:t xml:space="preserve"> </w:t>
      </w:r>
      <w:r>
        <w:t>F</w:t>
      </w:r>
      <w:r w:rsidRPr="00AE08BC">
        <w:t xml:space="preserve">or </w:t>
      </w:r>
      <w:r>
        <w:t xml:space="preserve">children under 5 </w:t>
      </w:r>
      <w:r w:rsidRPr="00AE08BC">
        <w:t>diarrhoeal disease represents 5.5% of the disease burden</w:t>
      </w:r>
      <w:r>
        <w:t xml:space="preserve"> globally.</w:t>
      </w:r>
    </w:p>
  </w:footnote>
  <w:footnote w:id="17">
    <w:p w14:paraId="75A59009" w14:textId="77777777" w:rsidR="00643905" w:rsidRPr="00E318BE" w:rsidRDefault="00643905" w:rsidP="00643905">
      <w:pPr>
        <w:pStyle w:val="FootnoteText"/>
      </w:pPr>
      <w:r>
        <w:rPr>
          <w:rStyle w:val="FootnoteReference"/>
        </w:rPr>
        <w:footnoteRef/>
      </w:r>
      <w:r>
        <w:t xml:space="preserve"> </w:t>
      </w:r>
      <w:r w:rsidRPr="00E318BE">
        <w:t xml:space="preserve">Population </w:t>
      </w:r>
      <w:proofErr w:type="gramStart"/>
      <w:r w:rsidRPr="00E318BE">
        <w:t>share</w:t>
      </w:r>
      <w:proofErr w:type="gramEnd"/>
      <w:r w:rsidRPr="00E318BE">
        <w:t xml:space="preserve"> aged 0-14 in South Africa: 30% (2012), 29% (2021)</w:t>
      </w:r>
      <w:r>
        <w:t xml:space="preserve">; </w:t>
      </w:r>
      <w:r w:rsidRPr="00E318BE">
        <w:t>Population share aged 15-64: 66% (2012), 66% (2021)</w:t>
      </w:r>
      <w:r>
        <w:t>.</w:t>
      </w:r>
    </w:p>
  </w:footnote>
  <w:footnote w:id="18">
    <w:p w14:paraId="6B93B05D" w14:textId="77777777" w:rsidR="00643905" w:rsidRPr="00AE6A77" w:rsidRDefault="00643905" w:rsidP="00643905">
      <w:pPr>
        <w:pStyle w:val="FootnoteText"/>
        <w:rPr>
          <w:lang w:val="en-US"/>
        </w:rPr>
      </w:pPr>
      <w:r>
        <w:rPr>
          <w:rStyle w:val="FootnoteReference"/>
        </w:rPr>
        <w:footnoteRef/>
      </w:r>
      <w:r w:rsidRPr="00C047FE">
        <w:rPr>
          <w:lang w:val="en-US"/>
        </w:rPr>
        <w:t>Based on World Bank data (from UN Population division World Population Prospects and work by UC Berkeley and Max Planck Institute for Demographic) Male adult mortality rate stood at 368 per 1,000 in South Africa in 2020 (aka survival rate of 0.632) while female adult mortality rate stood at 241 per 1,000 persons (aka survival rate of 0.759). The population share male: 49% both in 2012 and 2021 (hence female 51% as no other genders are registered). This means an average adult mortality rate of 303 per 1,000</w:t>
      </w:r>
      <w:r>
        <w:rPr>
          <w:lang w:val="en-US"/>
        </w:rPr>
        <w:t>.</w:t>
      </w:r>
    </w:p>
  </w:footnote>
  <w:footnote w:id="19">
    <w:p w14:paraId="3E79C2EF" w14:textId="146F43B7" w:rsidR="00A45127" w:rsidRPr="00A45127" w:rsidRDefault="00A45127">
      <w:pPr>
        <w:pStyle w:val="FootnoteText"/>
        <w:rPr>
          <w:lang w:val="en-US"/>
        </w:rPr>
      </w:pPr>
      <w:r>
        <w:rPr>
          <w:rStyle w:val="FootnoteReference"/>
        </w:rPr>
        <w:footnoteRef/>
      </w:r>
      <w:r>
        <w:t xml:space="preserve"> </w:t>
      </w:r>
      <w:r>
        <w:rPr>
          <w:lang w:val="en-US"/>
        </w:rPr>
        <w:t>These assumptions replace an out-of-scope (</w:t>
      </w:r>
      <w:r w:rsidRPr="00045E25">
        <w:rPr>
          <w:lang w:val="en-US"/>
        </w:rPr>
        <w:t>bottom-up</w:t>
      </w:r>
      <w:r>
        <w:rPr>
          <w:lang w:val="en-US"/>
        </w:rPr>
        <w:t>)</w:t>
      </w:r>
      <w:r w:rsidRPr="00045E25">
        <w:rPr>
          <w:lang w:val="en-US"/>
        </w:rPr>
        <w:t xml:space="preserve"> sector-by-sector </w:t>
      </w:r>
      <w:r>
        <w:rPr>
          <w:lang w:val="en-US"/>
        </w:rPr>
        <w:t xml:space="preserve">quantification of water shortage </w:t>
      </w:r>
      <w:r w:rsidRPr="00045E25">
        <w:rPr>
          <w:lang w:val="en-US"/>
        </w:rPr>
        <w:t>impacts</w:t>
      </w:r>
      <w:r>
        <w:rPr>
          <w:lang w:val="en-US"/>
        </w:rPr>
        <w:t xml:space="preserve"> on economic output.</w:t>
      </w:r>
    </w:p>
  </w:footnote>
  <w:footnote w:id="20">
    <w:p w14:paraId="157FAA60" w14:textId="51176E9A" w:rsidR="00A1644F" w:rsidRPr="00A1644F" w:rsidRDefault="00A1644F">
      <w:pPr>
        <w:pStyle w:val="FootnoteText"/>
        <w:rPr>
          <w:lang w:val="en-US"/>
          <w:rPrChange w:id="1109" w:author="Jules Schers" w:date="2023-01-11T22:57:00Z">
            <w:rPr/>
          </w:rPrChange>
        </w:rPr>
      </w:pPr>
      <w:ins w:id="1110" w:author="Jules Schers" w:date="2023-01-11T22:57:00Z">
        <w:r>
          <w:rPr>
            <w:rStyle w:val="FootnoteReference"/>
          </w:rPr>
          <w:footnoteRef/>
        </w:r>
        <w:r>
          <w:t xml:space="preserve"> </w:t>
        </w:r>
        <w:proofErr w:type="spellStart"/>
        <w:r w:rsidRPr="00A1644F">
          <w:t>Kampelman</w:t>
        </w:r>
        <w:proofErr w:type="spellEnd"/>
        <w:r w:rsidRPr="00A1644F">
          <w:t xml:space="preserve">, S., </w:t>
        </w:r>
        <w:proofErr w:type="spellStart"/>
        <w:r w:rsidRPr="00A1644F">
          <w:t>Rycx</w:t>
        </w:r>
        <w:proofErr w:type="spellEnd"/>
        <w:r w:rsidRPr="00A1644F">
          <w:t xml:space="preserve">, F., Saks, Y., and </w:t>
        </w:r>
        <w:proofErr w:type="spellStart"/>
        <w:r w:rsidRPr="00A1644F">
          <w:t>Tojerow</w:t>
        </w:r>
        <w:proofErr w:type="spellEnd"/>
        <w:r w:rsidRPr="00A1644F">
          <w:t xml:space="preserve">, I., 2018. Does education raise productivity and wages equally? The moderating role of age and gender. IZA Journal of </w:t>
        </w:r>
        <w:proofErr w:type="spellStart"/>
        <w:r w:rsidRPr="00A1644F">
          <w:t>Labor</w:t>
        </w:r>
        <w:proofErr w:type="spellEnd"/>
        <w:r w:rsidRPr="00A1644F">
          <w:t xml:space="preserve"> Economics, vol.7:1, DOI 10.1186/s40172-017-0061-4</w:t>
        </w:r>
      </w:ins>
    </w:p>
  </w:footnote>
  <w:footnote w:id="21">
    <w:p w14:paraId="4FF6A413" w14:textId="66EF0AC6" w:rsidR="00A1644F" w:rsidRPr="00A1644F" w:rsidRDefault="00A1644F">
      <w:pPr>
        <w:spacing w:after="0"/>
        <w:pPrChange w:id="1132" w:author="Jules Schers" w:date="2023-01-12T11:21:00Z">
          <w:pPr>
            <w:pStyle w:val="FootnoteText"/>
          </w:pPr>
        </w:pPrChange>
      </w:pPr>
      <w:ins w:id="1133" w:author="Jules Schers" w:date="2023-01-11T22:57:00Z">
        <w:r w:rsidRPr="00B223F2">
          <w:rPr>
            <w:sz w:val="20"/>
            <w:szCs w:val="20"/>
            <w:vertAlign w:val="superscript"/>
            <w:lang w:val="en-US"/>
            <w:rPrChange w:id="1134" w:author="Jules Schers [2]" w:date="2023-02-03T23:36:00Z">
              <w:rPr>
                <w:rStyle w:val="FootnoteReference"/>
              </w:rPr>
            </w:rPrChange>
          </w:rPr>
          <w:footnoteRef/>
        </w:r>
        <w:r w:rsidRPr="001C27F1">
          <w:rPr>
            <w:sz w:val="20"/>
            <w:szCs w:val="20"/>
            <w:lang w:val="en-US"/>
            <w:rPrChange w:id="1135" w:author="Jules Schers" w:date="2023-01-12T11:20:00Z">
              <w:rPr/>
            </w:rPrChange>
          </w:rPr>
          <w:t xml:space="preserve"> </w:t>
        </w:r>
        <w:proofErr w:type="spellStart"/>
        <w:r w:rsidRPr="001C27F1">
          <w:rPr>
            <w:sz w:val="20"/>
            <w:szCs w:val="20"/>
            <w:lang w:val="en-US"/>
            <w:rPrChange w:id="1136" w:author="Jules Schers" w:date="2023-01-12T11:20:00Z">
              <w:rPr/>
            </w:rPrChange>
          </w:rPr>
          <w:t>Bhorat</w:t>
        </w:r>
        <w:proofErr w:type="spellEnd"/>
        <w:r w:rsidRPr="001C27F1">
          <w:rPr>
            <w:sz w:val="20"/>
            <w:szCs w:val="20"/>
            <w:lang w:val="en-US"/>
            <w:rPrChange w:id="1137" w:author="Jules Schers" w:date="2023-01-12T11:20:00Z">
              <w:rPr/>
            </w:rPrChange>
          </w:rPr>
          <w:t xml:space="preserve">, H, Kimani, M 2017, The role of post-school education and training institutions in predicting </w:t>
        </w:r>
        <w:proofErr w:type="spellStart"/>
        <w:r w:rsidRPr="001C27F1">
          <w:rPr>
            <w:sz w:val="20"/>
            <w:szCs w:val="20"/>
            <w:lang w:val="en-US"/>
            <w:rPrChange w:id="1138" w:author="Jules Schers" w:date="2023-01-12T11:20:00Z">
              <w:rPr/>
            </w:rPrChange>
          </w:rPr>
          <w:t>labour</w:t>
        </w:r>
        <w:proofErr w:type="spellEnd"/>
        <w:r w:rsidRPr="001C27F1">
          <w:rPr>
            <w:sz w:val="20"/>
            <w:szCs w:val="20"/>
            <w:lang w:val="en-US"/>
            <w:rPrChange w:id="1139" w:author="Jules Schers" w:date="2023-01-12T11:20:00Z">
              <w:rPr/>
            </w:rPrChange>
          </w:rPr>
          <w:t xml:space="preserve"> market outcomes, LMIP report, no. 23, </w:t>
        </w:r>
        <w:proofErr w:type="spellStart"/>
        <w:r w:rsidRPr="001C27F1">
          <w:rPr>
            <w:sz w:val="20"/>
            <w:szCs w:val="20"/>
            <w:lang w:val="en-US"/>
            <w:rPrChange w:id="1140" w:author="Jules Schers" w:date="2023-01-12T11:20:00Z">
              <w:rPr/>
            </w:rPrChange>
          </w:rPr>
          <w:t>Labour</w:t>
        </w:r>
        <w:proofErr w:type="spellEnd"/>
        <w:r w:rsidRPr="001C27F1">
          <w:rPr>
            <w:sz w:val="20"/>
            <w:szCs w:val="20"/>
            <w:lang w:val="en-US"/>
            <w:rPrChange w:id="1141" w:author="Jules Schers" w:date="2023-01-12T11:20:00Z">
              <w:rPr/>
            </w:rPrChange>
          </w:rPr>
          <w:t xml:space="preserve"> Market Intelligence Partnership, Human Sciences Research Council, Pretoria, viewed 12 Jan 2023, &lt;http://www.lmip.org.za/document/role-post-school-education-and-training-institutions-predicting-labour-market-outcomes&gt;.</w:t>
        </w:r>
      </w:ins>
      <w:ins w:id="1142" w:author="Jules Schers" w:date="2023-01-12T13:17:00Z">
        <w:r w:rsidR="00D14791">
          <w:rPr>
            <w:sz w:val="20"/>
            <w:szCs w:val="20"/>
            <w:lang w:val="en-US"/>
          </w:rPr>
          <w:t xml:space="preserve"> </w:t>
        </w:r>
        <w:r w:rsidR="00D14791" w:rsidRPr="00D14791">
          <w:rPr>
            <w:sz w:val="20"/>
            <w:szCs w:val="20"/>
            <w:highlight w:val="yellow"/>
            <w:lang w:val="en-US"/>
            <w:rPrChange w:id="1143" w:author="Jules Schers" w:date="2023-01-12T13:17:00Z">
              <w:rPr>
                <w:lang w:val="en-US"/>
              </w:rPr>
            </w:rPrChange>
          </w:rPr>
          <w:t xml:space="preserve">See also Kimani and </w:t>
        </w:r>
        <w:proofErr w:type="spellStart"/>
        <w:r w:rsidR="00D14791" w:rsidRPr="00D14791">
          <w:rPr>
            <w:sz w:val="20"/>
            <w:szCs w:val="20"/>
            <w:highlight w:val="yellow"/>
            <w:lang w:val="en-US"/>
            <w:rPrChange w:id="1144" w:author="Jules Schers" w:date="2023-01-12T13:17:00Z">
              <w:rPr>
                <w:lang w:val="en-US"/>
              </w:rPr>
            </w:rPrChange>
          </w:rPr>
          <w:t>Bhorat</w:t>
        </w:r>
        <w:proofErr w:type="spellEnd"/>
        <w:r w:rsidR="00D14791" w:rsidRPr="00D14791">
          <w:rPr>
            <w:sz w:val="20"/>
            <w:szCs w:val="20"/>
            <w:highlight w:val="yellow"/>
            <w:lang w:val="en-US"/>
            <w:rPrChange w:id="1145" w:author="Jules Schers" w:date="2023-01-12T13:17:00Z">
              <w:rPr>
                <w:lang w:val="en-US"/>
              </w:rPr>
            </w:rPrChange>
          </w:rPr>
          <w:t xml:space="preserve"> (2015), and Kimani’s PhD thesis </w:t>
        </w:r>
        <w:r w:rsidR="00D14791">
          <w:rPr>
            <w:sz w:val="20"/>
            <w:szCs w:val="20"/>
            <w:highlight w:val="yellow"/>
            <w:lang w:val="en-US"/>
          </w:rPr>
          <w:t xml:space="preserve">of UCT </w:t>
        </w:r>
        <w:r w:rsidR="00D14791" w:rsidRPr="00D14791">
          <w:rPr>
            <w:sz w:val="20"/>
            <w:szCs w:val="20"/>
            <w:highlight w:val="yellow"/>
            <w:lang w:val="en-US"/>
            <w:rPrChange w:id="1146" w:author="Jules Schers" w:date="2023-01-12T13:17:00Z">
              <w:rPr>
                <w:lang w:val="en-US"/>
              </w:rPr>
            </w:rPrChange>
          </w:rPr>
          <w:t>(2015)</w:t>
        </w:r>
        <w:r w:rsidR="00D14791">
          <w:rPr>
            <w:sz w:val="20"/>
            <w:szCs w:val="20"/>
            <w:lang w:val="en-US"/>
          </w:rPr>
          <w:t>.</w:t>
        </w:r>
      </w:ins>
    </w:p>
  </w:footnote>
  <w:footnote w:id="22">
    <w:p w14:paraId="737959EF" w14:textId="2BE357DF" w:rsidR="00557D65" w:rsidRPr="001C27F1" w:rsidRDefault="00557D65" w:rsidP="001C27F1">
      <w:pPr>
        <w:pStyle w:val="FootnoteText"/>
      </w:pPr>
      <w:ins w:id="1170" w:author="Jules Schers" w:date="2023-01-11T23:03:00Z">
        <w:r>
          <w:rPr>
            <w:rStyle w:val="FootnoteReference"/>
          </w:rPr>
          <w:footnoteRef/>
        </w:r>
        <w:r w:rsidRPr="001C27F1">
          <w:rPr>
            <w:rStyle w:val="FootnoteReference"/>
            <w:rPrChange w:id="1171" w:author="Jules Schers" w:date="2023-01-12T11:20:00Z">
              <w:rPr/>
            </w:rPrChange>
          </w:rPr>
          <w:t xml:space="preserve"> </w:t>
        </w:r>
        <w:proofErr w:type="spellStart"/>
        <w:r w:rsidRPr="001C27F1">
          <w:rPr>
            <w:rStyle w:val="FootnoteReference"/>
            <w:vertAlign w:val="baseline"/>
            <w:rPrChange w:id="1172" w:author="Jules Schers" w:date="2023-01-12T11:20:00Z">
              <w:rPr/>
            </w:rPrChange>
          </w:rPr>
          <w:t>Spaull</w:t>
        </w:r>
        <w:proofErr w:type="spellEnd"/>
        <w:r w:rsidRPr="001C27F1">
          <w:rPr>
            <w:rStyle w:val="FootnoteReference"/>
            <w:vertAlign w:val="baseline"/>
            <w:rPrChange w:id="1173" w:author="Jules Schers" w:date="2023-01-12T11:20:00Z">
              <w:rPr/>
            </w:rPrChange>
          </w:rPr>
          <w:t>, N. (2013). South Africa’s education crisis: The quality of education in South Africa 1994-2011 (Johannesburg: Centre for Development and Enterprise (CDE)).</w:t>
        </w:r>
      </w:ins>
    </w:p>
  </w:footnote>
  <w:footnote w:id="23">
    <w:p w14:paraId="5C5FDBD6" w14:textId="0071D2DE" w:rsidR="00557D65" w:rsidRPr="001C27F1" w:rsidRDefault="00557D65">
      <w:pPr>
        <w:spacing w:after="0"/>
        <w:rPr>
          <w:lang w:val="en-US"/>
          <w:rPrChange w:id="1184" w:author="Jules Schers" w:date="2023-01-12T11:20:00Z">
            <w:rPr/>
          </w:rPrChange>
        </w:rPr>
        <w:pPrChange w:id="1185" w:author="Jules Schers" w:date="2023-01-12T11:21:00Z">
          <w:pPr>
            <w:pStyle w:val="FootnoteText"/>
          </w:pPr>
        </w:pPrChange>
      </w:pPr>
      <w:ins w:id="1186" w:author="Jules Schers" w:date="2023-01-11T23:06:00Z">
        <w:r>
          <w:rPr>
            <w:rStyle w:val="FootnoteReference"/>
          </w:rPr>
          <w:footnoteRef/>
        </w:r>
        <w:r>
          <w:t xml:space="preserve"> </w:t>
        </w:r>
        <w:r w:rsidRPr="001C27F1">
          <w:rPr>
            <w:sz w:val="20"/>
            <w:szCs w:val="20"/>
            <w:lang w:val="en-US"/>
            <w:rPrChange w:id="1187" w:author="Jules Schers" w:date="2023-01-12T11:20:00Z">
              <w:rPr/>
            </w:rPrChange>
          </w:rPr>
          <w:t>Daniels, R.C. (2007). Skills Shortages in South Africa: A literature review (Cape Town: Development Policy Research Unit (DPRU)).</w:t>
        </w:r>
      </w:ins>
    </w:p>
  </w:footnote>
  <w:footnote w:id="24">
    <w:p w14:paraId="3C415982" w14:textId="4B10141C" w:rsidR="001C27F1" w:rsidRPr="001C27F1" w:rsidRDefault="001C27F1">
      <w:pPr>
        <w:pStyle w:val="FootnoteText"/>
        <w:rPr>
          <w:lang w:val="en-US"/>
          <w:rPrChange w:id="1270" w:author="Jules Schers" w:date="2023-01-12T11:18:00Z">
            <w:rPr/>
          </w:rPrChange>
        </w:rPr>
      </w:pPr>
      <w:ins w:id="1271" w:author="Jules Schers" w:date="2023-01-12T11:18:00Z">
        <w:r>
          <w:rPr>
            <w:rStyle w:val="FootnoteReference"/>
          </w:rPr>
          <w:footnoteRef/>
        </w:r>
        <w:r>
          <w:t xml:space="preserve"> </w:t>
        </w:r>
        <w:bookmarkStart w:id="1272" w:name="_Hlk124414809"/>
        <w:r>
          <w:rPr>
            <w:lang w:val="en-US"/>
          </w:rPr>
          <w:t xml:space="preserve">RSA (2011). Report on Dropout and Learner Retention Strategy to Portfolio Committee on Education. Dep. of Basic Education, Republic of South Africa, </w:t>
        </w:r>
      </w:ins>
      <w:ins w:id="1273" w:author="Jules Schers" w:date="2023-01-12T11:19:00Z">
        <w:r>
          <w:rPr>
            <w:lang w:val="en-US"/>
          </w:rPr>
          <w:t>Pretoria, June 2011</w:t>
        </w:r>
      </w:ins>
    </w:p>
    <w:bookmarkEnd w:id="1272"/>
  </w:footnote>
  <w:footnote w:id="25">
    <w:p w14:paraId="3AC983A6" w14:textId="070B12CE" w:rsidR="00BE28C7" w:rsidRPr="00BE28C7" w:rsidRDefault="00BE28C7">
      <w:pPr>
        <w:pStyle w:val="FootnoteText"/>
        <w:rPr>
          <w:lang w:val="en-US"/>
          <w:rPrChange w:id="1277" w:author="Jules Schers" w:date="2023-01-12T11:25:00Z">
            <w:rPr/>
          </w:rPrChange>
        </w:rPr>
      </w:pPr>
      <w:ins w:id="1278" w:author="Jules Schers" w:date="2023-01-12T11:25:00Z">
        <w:r>
          <w:rPr>
            <w:rStyle w:val="FootnoteReference"/>
          </w:rPr>
          <w:footnoteRef/>
        </w:r>
        <w:r>
          <w:t xml:space="preserve"> </w:t>
        </w:r>
        <w:r w:rsidRPr="005474E5">
          <w:rPr>
            <w:highlight w:val="yellow"/>
            <w:lang w:val="en-GB"/>
          </w:rPr>
          <w:t>https://www.statssa.gov.za/?p=15520</w:t>
        </w:r>
      </w:ins>
    </w:p>
  </w:footnote>
  <w:footnote w:id="26">
    <w:p w14:paraId="34069B0B" w14:textId="77777777" w:rsidR="00667ADD" w:rsidRPr="0044386C" w:rsidRDefault="00667ADD" w:rsidP="00667ADD">
      <w:pPr>
        <w:pStyle w:val="FootnoteText"/>
        <w:rPr>
          <w:ins w:id="1280" w:author="Jules Schers" w:date="2023-01-12T11:17:00Z"/>
        </w:rPr>
      </w:pPr>
      <w:ins w:id="1281" w:author="Jules Schers" w:date="2023-01-12T11:17:00Z">
        <w:r>
          <w:rPr>
            <w:rStyle w:val="FootnoteReference"/>
          </w:rPr>
          <w:footnoteRef/>
        </w:r>
        <w:r>
          <w:t xml:space="preserve"> </w:t>
        </w:r>
        <w:proofErr w:type="spellStart"/>
        <w:r>
          <w:t>Hartnack</w:t>
        </w:r>
        <w:proofErr w:type="spellEnd"/>
        <w:r>
          <w:t>, A., (2017). Background document and review of key South African and international literature on school dropout. DGMT Foundation, Claremont</w:t>
        </w:r>
      </w:ins>
    </w:p>
  </w:footnote>
  <w:footnote w:id="27">
    <w:p w14:paraId="424CBE9E" w14:textId="65F83C3B" w:rsidR="0006586A" w:rsidRPr="0006586A" w:rsidRDefault="0006586A">
      <w:pPr>
        <w:pStyle w:val="FootnoteText"/>
      </w:pPr>
      <w:ins w:id="1715" w:author="Jules Schers" w:date="2023-01-12T12:19:00Z">
        <w:r>
          <w:rPr>
            <w:rStyle w:val="FootnoteReference"/>
          </w:rPr>
          <w:footnoteRef/>
        </w:r>
        <w:r>
          <w:t xml:space="preserve"> </w:t>
        </w:r>
      </w:ins>
      <w:ins w:id="1716" w:author="Jules Schers" w:date="2023-01-12T12:20:00Z">
        <w:r>
          <w:t xml:space="preserve">Segmented labour markets do not interact, meaning there is no flow of labour between the skill segments based on labour-market conditions. </w:t>
        </w:r>
      </w:ins>
      <w:ins w:id="1717" w:author="Jules Schers" w:date="2023-01-12T12:19:00Z">
        <w:r>
          <w:t>Non-segmented labour market models in which labour can move between skill levels are difficult to calibrate, often facing lacking existing literature or data to estimate or calibrate such a model. They are furthermore complex to solve within the context of a (multi-sector) computable general equilibrium model.</w:t>
        </w:r>
      </w:ins>
    </w:p>
  </w:footnote>
  <w:footnote w:id="28">
    <w:p w14:paraId="0521A33D" w14:textId="30E6A97E" w:rsidR="00792DE8" w:rsidRPr="00792DE8" w:rsidRDefault="00792DE8">
      <w:pPr>
        <w:pStyle w:val="FootnoteText"/>
        <w:rPr>
          <w:lang w:val="en-GB"/>
          <w:rPrChange w:id="3487" w:author="Jules Schers" w:date="2023-01-11T23:53:00Z">
            <w:rPr/>
          </w:rPrChange>
        </w:rPr>
      </w:pPr>
      <w:ins w:id="3488" w:author="Jules Schers" w:date="2023-01-11T23:53:00Z">
        <w:r>
          <w:rPr>
            <w:rStyle w:val="FootnoteReference"/>
          </w:rPr>
          <w:footnoteRef/>
        </w:r>
        <w:r>
          <w:t xml:space="preserve"> </w:t>
        </w:r>
        <w:proofErr w:type="spellStart"/>
        <w:r w:rsidRPr="00792DE8">
          <w:t>Bhorat</w:t>
        </w:r>
        <w:proofErr w:type="spellEnd"/>
        <w:r w:rsidRPr="00792DE8">
          <w:t xml:space="preserve">, H, </w:t>
        </w:r>
        <w:proofErr w:type="spellStart"/>
        <w:r w:rsidRPr="00792DE8">
          <w:t>Lilensteing</w:t>
        </w:r>
        <w:proofErr w:type="spellEnd"/>
        <w:r w:rsidRPr="00792DE8">
          <w:t xml:space="preserve">, A, </w:t>
        </w:r>
        <w:proofErr w:type="spellStart"/>
        <w:r w:rsidRPr="00792DE8">
          <w:t>Lilenstein</w:t>
        </w:r>
        <w:proofErr w:type="spellEnd"/>
        <w:r w:rsidRPr="00792DE8">
          <w:t>, K, Oosthuizen, M, (2017) youth transitions from higher education into the labour market</w:t>
        </w:r>
        <w:r>
          <w:t>. HSRC LMIP Report 36</w:t>
        </w:r>
      </w:ins>
      <w:ins w:id="3489" w:author="Jules Schers" w:date="2023-01-11T23:54:00Z">
        <w:r>
          <w:t>-06. Cape Town</w:t>
        </w:r>
      </w:ins>
    </w:p>
  </w:footnote>
  <w:footnote w:id="29">
    <w:p w14:paraId="398F6F74" w14:textId="77777777" w:rsidR="00405184" w:rsidRPr="0003763A" w:rsidRDefault="00405184" w:rsidP="00405184">
      <w:pPr>
        <w:pStyle w:val="FootnoteText"/>
        <w:jc w:val="both"/>
        <w:rPr>
          <w:lang w:val="en-US"/>
        </w:rPr>
      </w:pPr>
      <w:r>
        <w:rPr>
          <w:rStyle w:val="FootnoteReference"/>
        </w:rPr>
        <w:footnoteRef/>
      </w:r>
      <w:r>
        <w:t xml:space="preserve"> </w:t>
      </w:r>
      <w:r w:rsidRPr="0003763A">
        <w:rPr>
          <w:rStyle w:val="ManualfootnotestyleChar"/>
        </w:rPr>
        <w:t xml:space="preserve">Arndt, C.  Davies, R., Gabriel, S., </w:t>
      </w:r>
      <w:proofErr w:type="spellStart"/>
      <w:r w:rsidRPr="0003763A">
        <w:rPr>
          <w:rStyle w:val="ManualfootnotestyleChar"/>
        </w:rPr>
        <w:t>Makrelov</w:t>
      </w:r>
      <w:proofErr w:type="spellEnd"/>
      <w:r w:rsidRPr="0003763A">
        <w:rPr>
          <w:rStyle w:val="ManualfootnotestyleChar"/>
        </w:rPr>
        <w:t xml:space="preserve">, K., </w:t>
      </w:r>
      <w:proofErr w:type="spellStart"/>
      <w:r w:rsidRPr="0003763A">
        <w:rPr>
          <w:rStyle w:val="ManualfootnotestyleChar"/>
        </w:rPr>
        <w:t>Merven</w:t>
      </w:r>
      <w:proofErr w:type="spellEnd"/>
      <w:r w:rsidRPr="0003763A">
        <w:rPr>
          <w:rStyle w:val="ManualfootnotestyleChar"/>
        </w:rPr>
        <w:t xml:space="preserve">, B., Hartley, F. and Thurlow, J. 2016. A sequential approach to integrated energy modelling in South Africa. Applied Energy, 161:591–599. DOI: https://doi.org/10.1016/j.apenergy.2015.06.053; and </w:t>
      </w:r>
      <w:proofErr w:type="spellStart"/>
      <w:r w:rsidRPr="0003763A">
        <w:rPr>
          <w:rStyle w:val="ManualfootnotestyleChar"/>
        </w:rPr>
        <w:t>Merven</w:t>
      </w:r>
      <w:proofErr w:type="spellEnd"/>
      <w:r w:rsidRPr="0003763A">
        <w:rPr>
          <w:rStyle w:val="ManualfootnotestyleChar"/>
        </w:rPr>
        <w:t>, B., Arndt, C. and Winkler, H. 2017. The development of a linked modelling framework for analysing the socioeconomic impacts of energy and climate policies in South Africa. WIDER Working Paper, No. 2017/40, ISBN 978-92-9256-264-9, The United Nations University World Institute for Development Economics Research (UNU-WIDER), Helsinki.</w:t>
      </w:r>
    </w:p>
  </w:footnote>
  <w:footnote w:id="30">
    <w:p w14:paraId="30DE9E4E" w14:textId="77777777" w:rsidR="00405184" w:rsidRDefault="00405184" w:rsidP="00405184">
      <w:pPr>
        <w:pStyle w:val="FootnoteText"/>
        <w:jc w:val="both"/>
      </w:pPr>
      <w:r>
        <w:rPr>
          <w:rStyle w:val="FootnoteReference"/>
        </w:rPr>
        <w:footnoteRef/>
      </w:r>
      <w:r>
        <w:t xml:space="preserve"> </w:t>
      </w:r>
      <w:r w:rsidRPr="0003763A">
        <w:rPr>
          <w:sz w:val="18"/>
          <w:szCs w:val="18"/>
        </w:rPr>
        <w:t xml:space="preserve">The term hard-linked refers to distinct models that are programmatically coupled such that a subset of  outputs </w:t>
      </w:r>
      <w:proofErr w:type="gramStart"/>
      <w:r w:rsidRPr="0003763A">
        <w:rPr>
          <w:sz w:val="18"/>
          <w:szCs w:val="18"/>
        </w:rPr>
        <w:t>are</w:t>
      </w:r>
      <w:proofErr w:type="gramEnd"/>
      <w:r w:rsidRPr="0003763A">
        <w:rPr>
          <w:sz w:val="18"/>
          <w:szCs w:val="18"/>
        </w:rPr>
        <w:t xml:space="preserve"> exchanged in an iterative data input-output loop, until an exit boundary condition is satisfied.</w:t>
      </w:r>
    </w:p>
  </w:footnote>
  <w:footnote w:id="31">
    <w:p w14:paraId="676BD367" w14:textId="77777777" w:rsidR="00405184" w:rsidRPr="0003763A" w:rsidRDefault="00405184" w:rsidP="00405184">
      <w:pPr>
        <w:pStyle w:val="FootnoteText"/>
        <w:rPr>
          <w:rStyle w:val="ManualfootnotestyleChar"/>
        </w:rPr>
      </w:pPr>
      <w:r>
        <w:rPr>
          <w:rStyle w:val="FootnoteReference"/>
        </w:rPr>
        <w:footnoteRef/>
      </w:r>
      <w:r>
        <w:t xml:space="preserve"> </w:t>
      </w:r>
      <w:r w:rsidRPr="0003763A">
        <w:rPr>
          <w:rStyle w:val="ManualfootnotestyleChar"/>
        </w:rPr>
        <w:t xml:space="preserve">It is developed, </w:t>
      </w:r>
      <w:proofErr w:type="gramStart"/>
      <w:r w:rsidRPr="0003763A">
        <w:rPr>
          <w:rStyle w:val="ManualfootnotestyleChar"/>
        </w:rPr>
        <w:t>promoted</w:t>
      </w:r>
      <w:proofErr w:type="gramEnd"/>
      <w:r w:rsidRPr="0003763A">
        <w:rPr>
          <w:rStyle w:val="ManualfootnotestyleChar"/>
        </w:rPr>
        <w:t xml:space="preserve"> and used under the auspices of the International Energy Agency’s Energy Technology Systems Analysis Program (IEA-ETSAP), see </w:t>
      </w:r>
      <w:hyperlink r:id="rId1" w:history="1">
        <w:r w:rsidRPr="0003763A">
          <w:rPr>
            <w:rStyle w:val="ManualfootnotestyleChar"/>
          </w:rPr>
          <w:t>http://iea-etsap.org/web/index.asp</w:t>
        </w:r>
      </w:hyperlink>
      <w:r w:rsidRPr="0003763A">
        <w:rPr>
          <w:rStyle w:val="ManualfootnotestyleChar"/>
        </w:rPr>
        <w:t xml:space="preserve"> </w:t>
      </w:r>
    </w:p>
  </w:footnote>
  <w:footnote w:id="32">
    <w:p w14:paraId="534C1107" w14:textId="77777777" w:rsidR="00405184" w:rsidRPr="008E6CFE" w:rsidRDefault="00405184" w:rsidP="00405184">
      <w:pPr>
        <w:pStyle w:val="FootnoteText"/>
        <w:rPr>
          <w:lang w:val="en-US"/>
        </w:rPr>
      </w:pPr>
      <w:r>
        <w:rPr>
          <w:rStyle w:val="FootnoteReference"/>
        </w:rPr>
        <w:footnoteRef/>
      </w:r>
      <w:r>
        <w:t xml:space="preserve"> </w:t>
      </w:r>
      <w:r w:rsidRPr="008E6CFE">
        <w:rPr>
          <w:rStyle w:val="ManualfootnotestyleChar"/>
        </w:rPr>
        <w:t xml:space="preserve">Andrew </w:t>
      </w:r>
      <w:proofErr w:type="spellStart"/>
      <w:r w:rsidRPr="008E6CFE">
        <w:rPr>
          <w:rStyle w:val="ManualfootnotestyleChar"/>
        </w:rPr>
        <w:t>Marquard</w:t>
      </w:r>
      <w:proofErr w:type="spellEnd"/>
      <w:r w:rsidRPr="008E6CFE">
        <w:rPr>
          <w:rStyle w:val="ManualfootnotestyleChar"/>
        </w:rPr>
        <w:t xml:space="preserve">, </w:t>
      </w:r>
      <w:proofErr w:type="spellStart"/>
      <w:r w:rsidRPr="008E6CFE">
        <w:rPr>
          <w:rStyle w:val="ManualfootnotestyleChar"/>
        </w:rPr>
        <w:t>Faaiqa</w:t>
      </w:r>
      <w:proofErr w:type="spellEnd"/>
      <w:r w:rsidRPr="008E6CFE">
        <w:rPr>
          <w:rStyle w:val="ManualfootnotestyleChar"/>
        </w:rPr>
        <w:t xml:space="preserve"> Hartley, Bruno </w:t>
      </w:r>
      <w:proofErr w:type="spellStart"/>
      <w:r w:rsidRPr="008E6CFE">
        <w:rPr>
          <w:rStyle w:val="ManualfootnotestyleChar"/>
        </w:rPr>
        <w:t>Merven</w:t>
      </w:r>
      <w:proofErr w:type="spellEnd"/>
      <w:r w:rsidRPr="008E6CFE">
        <w:rPr>
          <w:rStyle w:val="ManualfootnotestyleChar"/>
        </w:rPr>
        <w:t>, Jesse Burton, et al. ‘Technical Analysis to support the update of South Africa’s First NDC’s mitigation target ranges’. University of Cape Town. Report. https://doi.org/10.25375/uct.16691950.v2</w:t>
      </w:r>
    </w:p>
  </w:footnote>
  <w:footnote w:id="33">
    <w:p w14:paraId="0F2083CB" w14:textId="77777777" w:rsidR="00C1195E" w:rsidRPr="006F75DE" w:rsidRDefault="00C1195E" w:rsidP="00C1195E">
      <w:pPr>
        <w:pStyle w:val="FootnoteText"/>
      </w:pPr>
      <w:r>
        <w:rPr>
          <w:rStyle w:val="FootnoteReference"/>
        </w:rPr>
        <w:footnoteRef/>
      </w:r>
      <w:r>
        <w:t xml:space="preserve"> </w:t>
      </w:r>
      <w:r w:rsidRPr="006F75DE">
        <w:t xml:space="preserve">Calderón, César, and Luis </w:t>
      </w:r>
      <w:proofErr w:type="spellStart"/>
      <w:r w:rsidRPr="006F75DE">
        <w:t>Servén</w:t>
      </w:r>
      <w:proofErr w:type="spellEnd"/>
      <w:r w:rsidRPr="006F75DE">
        <w:t>. 2004. “The Effects of Infrastructure Development on Growth and Income Distribution.” Policy Research Working Paper No. 3400. Washington DC: The World Bank.</w:t>
      </w:r>
    </w:p>
  </w:footnote>
  <w:footnote w:id="34">
    <w:p w14:paraId="6D6CAA3B" w14:textId="77777777" w:rsidR="00C1195E" w:rsidRPr="009330A7" w:rsidRDefault="00C1195E" w:rsidP="00C1195E">
      <w:pPr>
        <w:pStyle w:val="FootnoteText"/>
      </w:pPr>
      <w:r>
        <w:rPr>
          <w:rStyle w:val="FootnoteReference"/>
        </w:rPr>
        <w:footnoteRef/>
      </w:r>
      <w:r>
        <w:t xml:space="preserve"> </w:t>
      </w:r>
      <w:proofErr w:type="spellStart"/>
      <w:r w:rsidRPr="009330A7">
        <w:t>Timilsina</w:t>
      </w:r>
      <w:proofErr w:type="spellEnd"/>
      <w:r w:rsidRPr="009330A7">
        <w:t xml:space="preserve"> et al</w:t>
      </w:r>
      <w:r>
        <w:t>.,</w:t>
      </w:r>
      <w:r w:rsidRPr="009330A7">
        <w:t>2021</w:t>
      </w:r>
      <w:r>
        <w:t>.</w:t>
      </w:r>
      <w:r w:rsidRPr="009330A7">
        <w:t xml:space="preserve"> “How much does physical infrastructure contribute to economic growth?”</w:t>
      </w:r>
      <w:r>
        <w:t xml:space="preserve"> </w:t>
      </w:r>
      <w:r w:rsidRPr="009330A7">
        <w:t xml:space="preserve">WB </w:t>
      </w:r>
      <w:r w:rsidRPr="006F75DE">
        <w:t xml:space="preserve">Policy Research Working Paper </w:t>
      </w:r>
      <w:r>
        <w:t xml:space="preserve">No. </w:t>
      </w:r>
      <w:r w:rsidRPr="009330A7">
        <w:t>9888</w:t>
      </w:r>
      <w:r>
        <w:t>. Washington DC: The World Bank</w:t>
      </w:r>
    </w:p>
  </w:footnote>
  <w:footnote w:id="35">
    <w:p w14:paraId="7CCB8F11" w14:textId="77777777" w:rsidR="00C1195E" w:rsidRPr="00864CA6" w:rsidRDefault="00C1195E" w:rsidP="00C1195E">
      <w:pPr>
        <w:pStyle w:val="FootnoteText"/>
      </w:pPr>
      <w:r w:rsidRPr="00864CA6">
        <w:rPr>
          <w:rStyle w:val="FootnoteReference"/>
        </w:rPr>
        <w:footnoteRef/>
      </w:r>
      <w:r w:rsidRPr="00864CA6">
        <w:t xml:space="preserve"> However, in some papers human capital’s role for GDP growth is estimated within the same model.</w:t>
      </w:r>
    </w:p>
  </w:footnote>
  <w:footnote w:id="36">
    <w:p w14:paraId="2F80FC38" w14:textId="77777777" w:rsidR="007E08CB" w:rsidRPr="000F5E1B" w:rsidRDefault="007E08CB" w:rsidP="007E08CB">
      <w:pPr>
        <w:pStyle w:val="FootnoteText"/>
      </w:pPr>
      <w:r>
        <w:rPr>
          <w:rStyle w:val="FootnoteReference"/>
        </w:rPr>
        <w:footnoteRef/>
      </w:r>
      <w:r>
        <w:t xml:space="preserve"> </w:t>
      </w:r>
      <w:r w:rsidRPr="000F5E1B">
        <w:t xml:space="preserve">J.W. </w:t>
      </w:r>
      <w:proofErr w:type="spellStart"/>
      <w:r w:rsidRPr="000F5E1B">
        <w:t>Fedderke</w:t>
      </w:r>
      <w:proofErr w:type="spellEnd"/>
      <w:r w:rsidRPr="000F5E1B">
        <w:t xml:space="preserve">, Ž. </w:t>
      </w:r>
      <w:proofErr w:type="spellStart"/>
      <w:r w:rsidRPr="000F5E1B">
        <w:t>Bogetić</w:t>
      </w:r>
      <w:proofErr w:type="spellEnd"/>
      <w:r w:rsidRPr="000F5E1B">
        <w:t>, Infrastructure and Growth in South Africa: Direct and Indirect Productivity Impacts of 19 Infrastructure Measures, World Development, 10.1016/j.worlddev.2009.01.008, 37, 9, (1522-1539), (2009).</w:t>
      </w:r>
    </w:p>
  </w:footnote>
  <w:footnote w:id="37">
    <w:p w14:paraId="6F94AAC9" w14:textId="77777777" w:rsidR="001A4921" w:rsidRPr="009D3B17" w:rsidRDefault="001A4921" w:rsidP="001A4921">
      <w:pPr>
        <w:pStyle w:val="FootnoteText"/>
      </w:pPr>
      <w:r>
        <w:rPr>
          <w:rStyle w:val="FootnoteReference"/>
        </w:rPr>
        <w:footnoteRef/>
      </w:r>
      <w:r>
        <w:t xml:space="preserve"> For other sectors, like water and sanitation, and education, there is no clear literature about the potential growth impacts of expansion of access to these infrastructures or services, and more indirectly estimated, ad hoc solutions had to be used – </w:t>
      </w:r>
      <w:r w:rsidRPr="009D3B17">
        <w:rPr>
          <w:highlight w:val="yellow"/>
        </w:rPr>
        <w:t>see the respective chapters for more information</w:t>
      </w:r>
      <w:r>
        <w:t xml:space="preserve">. </w:t>
      </w:r>
    </w:p>
  </w:footnote>
  <w:footnote w:id="38">
    <w:p w14:paraId="4E0A330B" w14:textId="77777777" w:rsidR="00DB74B4" w:rsidRPr="00A73E03" w:rsidRDefault="00DB74B4" w:rsidP="00DB74B4">
      <w:pPr>
        <w:pStyle w:val="FootnoteText"/>
      </w:pPr>
      <w:r w:rsidRPr="00A73E03">
        <w:rPr>
          <w:rStyle w:val="FootnoteReference"/>
        </w:rPr>
        <w:footnoteRef/>
      </w:r>
      <w:r w:rsidRPr="00A73E03">
        <w:t xml:space="preserve"> This concerns macro-economic impacts beyond the short-term impacts of a road</w:t>
      </w:r>
      <w:r>
        <w:t>’</w:t>
      </w:r>
      <w:r w:rsidRPr="00A73E03">
        <w:t>s construction works.</w:t>
      </w:r>
    </w:p>
  </w:footnote>
  <w:footnote w:id="39">
    <w:p w14:paraId="7855167E" w14:textId="77777777" w:rsidR="00DB74B4" w:rsidRPr="00952199" w:rsidRDefault="00DB74B4" w:rsidP="00DB74B4">
      <w:pPr>
        <w:pStyle w:val="FootnoteText"/>
      </w:pPr>
      <w:r>
        <w:rPr>
          <w:rStyle w:val="FootnoteReference"/>
        </w:rPr>
        <w:footnoteRef/>
      </w:r>
      <w:r>
        <w:t xml:space="preserve"> </w:t>
      </w:r>
      <w:r w:rsidRPr="00952199">
        <w:t>See</w:t>
      </w:r>
      <w:r>
        <w:t xml:space="preserve"> also</w:t>
      </w:r>
      <w:r w:rsidRPr="00952199">
        <w:t xml:space="preserve"> </w:t>
      </w:r>
      <w:proofErr w:type="spellStart"/>
      <w:r w:rsidRPr="00952199">
        <w:t>Fedderke</w:t>
      </w:r>
      <w:proofErr w:type="spellEnd"/>
      <w:r w:rsidRPr="00952199">
        <w:t xml:space="preserve"> and Garlick (200</w:t>
      </w:r>
      <w:r>
        <w:t>8</w:t>
      </w:r>
      <w:r w:rsidRPr="00952199">
        <w:t xml:space="preserve">) for a discussion of the relationships between infrastructure and growth and the role of measurement and </w:t>
      </w:r>
      <w:r>
        <w:t xml:space="preserve">of the </w:t>
      </w:r>
      <w:r w:rsidRPr="00952199">
        <w:t>choice of measures.</w:t>
      </w:r>
    </w:p>
  </w:footnote>
  <w:footnote w:id="40">
    <w:p w14:paraId="734CD662" w14:textId="77777777" w:rsidR="00DB74B4" w:rsidRPr="00084EE6" w:rsidRDefault="00DB74B4" w:rsidP="00DB74B4">
      <w:pPr>
        <w:pStyle w:val="FootnoteText"/>
        <w:rPr>
          <w:lang w:val="en-US"/>
        </w:rPr>
      </w:pPr>
      <w:r>
        <w:rPr>
          <w:rStyle w:val="FootnoteReference"/>
        </w:rPr>
        <w:footnoteRef/>
      </w:r>
      <w:r>
        <w:t xml:space="preserve"> </w:t>
      </w:r>
      <w:r w:rsidRPr="00084EE6">
        <w:t xml:space="preserve">These roads have also been deducted from our estimate of </w:t>
      </w:r>
      <w:proofErr w:type="gramStart"/>
      <w:r w:rsidRPr="00084EE6">
        <w:t>South Africa’s road</w:t>
      </w:r>
      <w:proofErr w:type="gramEnd"/>
      <w:r w:rsidRPr="00084EE6">
        <w:t xml:space="preserve"> network, for which we have only included roads that are considered of “fair”, “good”, or “very good” quality.</w:t>
      </w:r>
    </w:p>
  </w:footnote>
  <w:footnote w:id="41">
    <w:p w14:paraId="65C95C1E" w14:textId="77777777" w:rsidR="00DB74B4" w:rsidRPr="004A634C" w:rsidRDefault="00DB74B4" w:rsidP="00DB74B4">
      <w:pPr>
        <w:pStyle w:val="FootnoteText"/>
      </w:pPr>
      <w:r>
        <w:rPr>
          <w:rStyle w:val="FootnoteReference"/>
        </w:rPr>
        <w:footnoteRef/>
      </w:r>
      <w:r>
        <w:t xml:space="preserve"> Consider Slide 10/20 of </w:t>
      </w:r>
      <w:bookmarkStart w:id="3641" w:name="_Hlk115081372"/>
      <w:proofErr w:type="spellStart"/>
      <w:r w:rsidRPr="004A634C">
        <w:t>Kannemeyer</w:t>
      </w:r>
      <w:proofErr w:type="spellEnd"/>
      <w:r>
        <w:t xml:space="preserve"> (</w:t>
      </w:r>
      <w:r w:rsidRPr="004A634C">
        <w:t>2016</w:t>
      </w:r>
      <w:r>
        <w:t>)</w:t>
      </w:r>
      <w:bookmarkEnd w:id="3641"/>
      <w:r w:rsidRPr="004A634C">
        <w:t>.</w:t>
      </w:r>
    </w:p>
  </w:footnote>
  <w:footnote w:id="42">
    <w:p w14:paraId="78DFE81A" w14:textId="77777777" w:rsidR="00DB74B4" w:rsidRPr="002008C2" w:rsidRDefault="00DB74B4" w:rsidP="00DB74B4">
      <w:pPr>
        <w:pStyle w:val="FootnoteText"/>
        <w:rPr>
          <w:lang w:val="en-US"/>
        </w:rPr>
      </w:pPr>
      <w:r>
        <w:rPr>
          <w:rStyle w:val="FootnoteReference"/>
        </w:rPr>
        <w:footnoteRef/>
      </w:r>
      <w:r>
        <w:t xml:space="preserve"> </w:t>
      </w:r>
      <w:r w:rsidRPr="002008C2">
        <w:t>In Gauteng only 0.7% of areas show rail as providing the greatest accessibility, in eThekwini the percentage is 0.4%, in Nelson Mandela Bay 0.6% and in Cape Town, with its more extensive rail network, only 1.1%.</w:t>
      </w:r>
      <w:r>
        <w:t xml:space="preserve"> (Source: Expert report)</w:t>
      </w:r>
    </w:p>
  </w:footnote>
  <w:footnote w:id="43">
    <w:p w14:paraId="34FEB884" w14:textId="77777777" w:rsidR="00DB74B4" w:rsidRPr="00A66819" w:rsidRDefault="00DB74B4" w:rsidP="00DB74B4">
      <w:pPr>
        <w:pStyle w:val="FootnoteText"/>
      </w:pPr>
      <w:r>
        <w:rPr>
          <w:rStyle w:val="FootnoteReference"/>
        </w:rPr>
        <w:footnoteRef/>
      </w:r>
      <w:r>
        <w:t xml:space="preserve"> </w:t>
      </w:r>
      <w:r w:rsidRPr="00CC4F9F">
        <w:t>Some are defined in more detail by Perkins, P., et al. (2005).</w:t>
      </w:r>
    </w:p>
  </w:footnote>
  <w:footnote w:id="44">
    <w:p w14:paraId="3D848A8F" w14:textId="77777777" w:rsidR="00FF1804" w:rsidRPr="00E3089F" w:rsidRDefault="00FF1804" w:rsidP="00FF1804">
      <w:pPr>
        <w:pStyle w:val="FootnoteText"/>
      </w:pPr>
      <w:r>
        <w:rPr>
          <w:rStyle w:val="FootnoteReference"/>
        </w:rPr>
        <w:footnoteRef/>
      </w:r>
      <w:r>
        <w:t xml:space="preserve"> </w:t>
      </w:r>
      <w:proofErr w:type="spellStart"/>
      <w:r>
        <w:t>Tsivanidis</w:t>
      </w:r>
      <w:proofErr w:type="spellEnd"/>
      <w:r>
        <w:t xml:space="preserve">, Nick (2022) Evaluating the Impact of Urban Transit Infrastructure: Evidence from Bogotá’s </w:t>
      </w:r>
      <w:proofErr w:type="spellStart"/>
      <w:r>
        <w:t>TransMilenio</w:t>
      </w:r>
      <w:proofErr w:type="spellEnd"/>
      <w:r>
        <w:t>.</w:t>
      </w:r>
      <w:r>
        <w:rPr>
          <w:rFonts w:ascii="URWPalladioL-Roma" w:hAnsi="URWPalladioL-Roma" w:cs="URWPalladioL-Roma"/>
          <w:sz w:val="18"/>
          <w:szCs w:val="18"/>
        </w:rPr>
        <w:t xml:space="preserve"> </w:t>
      </w:r>
      <w:r w:rsidRPr="00E3089F">
        <w:t>Haas School of Business and Department of Economics, University of California at Berkeley</w:t>
      </w:r>
    </w:p>
  </w:footnote>
  <w:footnote w:id="45">
    <w:p w14:paraId="4A50AFCD" w14:textId="77777777" w:rsidR="00FF1804" w:rsidRPr="00250CB1" w:rsidRDefault="00FF1804" w:rsidP="00FF1804">
      <w:pPr>
        <w:pStyle w:val="FootnoteText"/>
        <w:rPr>
          <w:lang w:val="en-US"/>
        </w:rPr>
      </w:pPr>
      <w:r>
        <w:rPr>
          <w:rStyle w:val="FootnoteReference"/>
        </w:rPr>
        <w:footnoteRef/>
      </w:r>
      <w:r>
        <w:t xml:space="preserve"> DRAFT </w:t>
      </w:r>
      <w:r w:rsidRPr="00250CB1">
        <w:t>“</w:t>
      </w:r>
      <w:r>
        <w:t>Water &amp; Sanitation</w:t>
      </w:r>
      <w:r w:rsidRPr="00250CB1">
        <w:t xml:space="preserve"> sector report” of the study “Going beyond the Infrastructure Funding Gap: A South African </w:t>
      </w:r>
      <w:proofErr w:type="gramStart"/>
      <w:r w:rsidRPr="00250CB1">
        <w:t>Perspective”</w:t>
      </w:r>
      <w:proofErr w:type="gramEnd"/>
      <w:r>
        <w:t xml:space="preserve"> </w:t>
      </w:r>
    </w:p>
  </w:footnote>
  <w:footnote w:id="46">
    <w:p w14:paraId="6386B6A2" w14:textId="77777777" w:rsidR="00AB4C82" w:rsidRPr="005F2EF5" w:rsidRDefault="00AB4C82" w:rsidP="00AB4C82">
      <w:pPr>
        <w:pStyle w:val="FootnoteText"/>
      </w:pPr>
      <w:r>
        <w:rPr>
          <w:rStyle w:val="FootnoteReference"/>
        </w:rPr>
        <w:footnoteRef/>
      </w:r>
      <w:r>
        <w:t xml:space="preserve"> </w:t>
      </w:r>
      <w:r w:rsidRPr="005F2EF5">
        <w:t xml:space="preserve">Bloom, D.E., Canning, D., </w:t>
      </w:r>
      <w:proofErr w:type="spellStart"/>
      <w:r w:rsidRPr="005F2EF5">
        <w:t>Kotschy</w:t>
      </w:r>
      <w:proofErr w:type="spellEnd"/>
      <w:r w:rsidRPr="005F2EF5">
        <w:t xml:space="preserve">, R., </w:t>
      </w:r>
      <w:proofErr w:type="spellStart"/>
      <w:r w:rsidRPr="005F2EF5">
        <w:t>Prettner</w:t>
      </w:r>
      <w:proofErr w:type="spellEnd"/>
      <w:r w:rsidRPr="005F2EF5">
        <w:t xml:space="preserve">, K. &amp; </w:t>
      </w:r>
      <w:proofErr w:type="spellStart"/>
      <w:r w:rsidRPr="005F2EF5">
        <w:t>Schünemann</w:t>
      </w:r>
      <w:proofErr w:type="spellEnd"/>
      <w:r w:rsidRPr="005F2EF5">
        <w:t xml:space="preserve">, J.J. (2019), “Health and Economic Growth: Reconciling the Micro and Macro Evidence”, NBER </w:t>
      </w:r>
      <w:proofErr w:type="spellStart"/>
      <w:r w:rsidRPr="005F2EF5">
        <w:t>wp</w:t>
      </w:r>
      <w:proofErr w:type="spellEnd"/>
      <w:r w:rsidRPr="005F2EF5">
        <w:t xml:space="preserve"> 26003, June 2019, DOI 10.3386/w26003, accessed online (august 2022) https://www.nber.org/papers/w26003</w:t>
      </w:r>
    </w:p>
  </w:footnote>
  <w:footnote w:id="47">
    <w:p w14:paraId="0A26461B" w14:textId="77777777" w:rsidR="0070725A" w:rsidRPr="00043546" w:rsidRDefault="0070725A" w:rsidP="0070725A">
      <w:pPr>
        <w:pStyle w:val="FootnoteText"/>
      </w:pPr>
      <w:r>
        <w:rPr>
          <w:rStyle w:val="FootnoteReference"/>
        </w:rPr>
        <w:footnoteRef/>
      </w:r>
      <w:r>
        <w:t xml:space="preserve"> </w:t>
      </w:r>
      <w:r w:rsidRPr="00043546">
        <w:t>For water scarcity impacts there is no basis to assess the economic constraint in a business-as-usual scenario in which no additional investment is made or additional policy measures would be taken. Concerning the indirect impact of avoiding negative environmental externalities also no robust quantified estimates were found in our limited exploration of literature on the topic.</w:t>
      </w:r>
    </w:p>
  </w:footnote>
  <w:footnote w:id="48">
    <w:p w14:paraId="5373203A" w14:textId="77777777" w:rsidR="0070725A" w:rsidRPr="00AE08BC" w:rsidRDefault="0070725A" w:rsidP="0070725A">
      <w:pPr>
        <w:pStyle w:val="FootnoteText"/>
      </w:pPr>
      <w:r>
        <w:rPr>
          <w:rStyle w:val="FootnoteReference"/>
        </w:rPr>
        <w:footnoteRef/>
      </w:r>
      <w:r>
        <w:t xml:space="preserve"> Globally water-sanitation-hygiene preventable diarrhoea deaths represent 1.5% of the disease burden.</w:t>
      </w:r>
      <w:r w:rsidRPr="00AE08BC">
        <w:t xml:space="preserve"> </w:t>
      </w:r>
      <w:r>
        <w:t>F</w:t>
      </w:r>
      <w:r w:rsidRPr="00AE08BC">
        <w:t xml:space="preserve">or </w:t>
      </w:r>
      <w:r>
        <w:t xml:space="preserve">children under 5 </w:t>
      </w:r>
      <w:r w:rsidRPr="00AE08BC">
        <w:t>diarrhoeal disease represents 5.5% of the disease burden</w:t>
      </w:r>
      <w:r>
        <w:t xml:space="preserve"> globally.</w:t>
      </w:r>
    </w:p>
  </w:footnote>
  <w:footnote w:id="49">
    <w:p w14:paraId="02A833AE" w14:textId="77777777" w:rsidR="0070725A" w:rsidRPr="00E318BE" w:rsidRDefault="0070725A" w:rsidP="0070725A">
      <w:pPr>
        <w:pStyle w:val="FootnoteText"/>
      </w:pPr>
      <w:r>
        <w:rPr>
          <w:rStyle w:val="FootnoteReference"/>
        </w:rPr>
        <w:footnoteRef/>
      </w:r>
      <w:r>
        <w:t xml:space="preserve"> </w:t>
      </w:r>
      <w:r w:rsidRPr="00E318BE">
        <w:t xml:space="preserve">Population </w:t>
      </w:r>
      <w:proofErr w:type="gramStart"/>
      <w:r w:rsidRPr="00E318BE">
        <w:t>share</w:t>
      </w:r>
      <w:proofErr w:type="gramEnd"/>
      <w:r w:rsidRPr="00E318BE">
        <w:t xml:space="preserve"> aged 0-14 in South Africa: 30% (2012), 29% (2021)</w:t>
      </w:r>
      <w:r>
        <w:t xml:space="preserve">; </w:t>
      </w:r>
      <w:r w:rsidRPr="00E318BE">
        <w:t>Population share aged 15-64: 66% (2012), 66% (2021)</w:t>
      </w:r>
      <w:r>
        <w:t>.</w:t>
      </w:r>
    </w:p>
  </w:footnote>
  <w:footnote w:id="50">
    <w:p w14:paraId="09D34F30" w14:textId="77777777" w:rsidR="0070725A" w:rsidRPr="00AE6A77" w:rsidRDefault="0070725A" w:rsidP="0070725A">
      <w:pPr>
        <w:pStyle w:val="FootnoteText"/>
        <w:rPr>
          <w:lang w:val="en-US"/>
        </w:rPr>
      </w:pPr>
      <w:r>
        <w:rPr>
          <w:rStyle w:val="FootnoteReference"/>
        </w:rPr>
        <w:footnoteRef/>
      </w:r>
      <w:r w:rsidRPr="00C047FE">
        <w:rPr>
          <w:lang w:val="en-US"/>
        </w:rPr>
        <w:t>Based on World Bank data (from UN Population division World Population Prospects and work by UC Berkeley and Max Planck Institute for Demographic) Male adult mortality rate stood at 368 per 1,000 in South Africa in 2020 (aka survival rate of 0.632) while female adult mortality rate stood at 241 per 1,000 persons (aka survival rate of 0.759). The population share male: 49% both in 2012 and 2021 (hence female 51% as no other genders are registered). This means an average adult mortality rate of 303 per 1,000</w:t>
      </w:r>
      <w:r>
        <w:rPr>
          <w:lang w:val="en-US"/>
        </w:rPr>
        <w:t>.</w:t>
      </w:r>
    </w:p>
  </w:footnote>
  <w:footnote w:id="51">
    <w:p w14:paraId="0E202C42" w14:textId="77777777" w:rsidR="0070725A" w:rsidRPr="00FE008F" w:rsidRDefault="0070725A" w:rsidP="0070725A">
      <w:pPr>
        <w:pStyle w:val="FootnoteText"/>
        <w:rPr>
          <w:lang w:val="en-US"/>
        </w:rPr>
      </w:pPr>
      <w:r>
        <w:rPr>
          <w:rStyle w:val="FootnoteReference"/>
        </w:rPr>
        <w:footnoteRef/>
      </w:r>
      <w:r>
        <w:t xml:space="preserve"> </w:t>
      </w:r>
      <w:r w:rsidRPr="00FE008F">
        <w:t>https://theconversation.com/how-droughts-will-affect-south-africas-broader-economy-111378#:~:text=Declining%20agricultural%20production%20could%20lead,produce%20could%20push%20up%20prices.</w:t>
      </w:r>
    </w:p>
  </w:footnote>
  <w:footnote w:id="52">
    <w:p w14:paraId="034E8B5D" w14:textId="77777777" w:rsidR="0070725A" w:rsidRPr="00FE008F" w:rsidRDefault="0070725A" w:rsidP="0070725A">
      <w:pPr>
        <w:pStyle w:val="FootnoteText"/>
        <w:rPr>
          <w:lang w:val="en-US"/>
        </w:rPr>
      </w:pPr>
      <w:r>
        <w:rPr>
          <w:rStyle w:val="FootnoteReference"/>
        </w:rPr>
        <w:footnoteRef/>
      </w:r>
      <w:r>
        <w:t xml:space="preserve"> </w:t>
      </w:r>
      <w:r w:rsidRPr="00FE008F">
        <w:t>https://academicjournals.org/journal/JDAE/article-full-text-pdf/C7A813862849</w:t>
      </w:r>
    </w:p>
  </w:footnote>
  <w:footnote w:id="53">
    <w:p w14:paraId="774528C7" w14:textId="77777777" w:rsidR="0070725A" w:rsidRPr="00FE008F" w:rsidRDefault="0070725A" w:rsidP="0070725A">
      <w:pPr>
        <w:pStyle w:val="FootnoteText"/>
      </w:pPr>
      <w:r>
        <w:rPr>
          <w:rStyle w:val="FootnoteReference"/>
        </w:rPr>
        <w:footnoteRef/>
      </w:r>
      <w:r>
        <w:t xml:space="preserve"> </w:t>
      </w:r>
      <w:r w:rsidRPr="00FE008F">
        <w:t>https://www.wrc.org.za/wp-content/uploads/mdocs/2604%20Vol%201.pdf</w:t>
      </w:r>
    </w:p>
  </w:footnote>
  <w:footnote w:id="54">
    <w:p w14:paraId="333A4AC4" w14:textId="77777777" w:rsidR="0070725A" w:rsidRPr="00FE008F" w:rsidRDefault="0070725A" w:rsidP="0070725A">
      <w:pPr>
        <w:pStyle w:val="FootnoteText"/>
        <w:rPr>
          <w:lang w:val="en-US"/>
        </w:rPr>
      </w:pPr>
      <w:r>
        <w:rPr>
          <w:rStyle w:val="FootnoteReference"/>
        </w:rPr>
        <w:footnoteRef/>
      </w:r>
      <w:r>
        <w:t xml:space="preserve"> </w:t>
      </w:r>
      <w:r w:rsidRPr="00FE008F">
        <w:t>https://www.emerald.com/insight/content/doi/10.1108/DPM-05-2018-0155/full/html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963"/>
    <w:multiLevelType w:val="hybridMultilevel"/>
    <w:tmpl w:val="27B82A44"/>
    <w:lvl w:ilvl="0" w:tplc="1C090011">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18F4091B"/>
    <w:multiLevelType w:val="hybridMultilevel"/>
    <w:tmpl w:val="EEA01A66"/>
    <w:lvl w:ilvl="0" w:tplc="3E583EA4">
      <w:start w:val="1"/>
      <w:numFmt w:val="decimal"/>
      <w:lvlText w:val="%1."/>
      <w:lvlJc w:val="left"/>
      <w:pPr>
        <w:tabs>
          <w:tab w:val="num" w:pos="720"/>
        </w:tabs>
        <w:ind w:left="720" w:hanging="360"/>
      </w:pPr>
    </w:lvl>
    <w:lvl w:ilvl="1" w:tplc="A98E4FBC" w:tentative="1">
      <w:start w:val="1"/>
      <w:numFmt w:val="decimal"/>
      <w:lvlText w:val="%2."/>
      <w:lvlJc w:val="left"/>
      <w:pPr>
        <w:tabs>
          <w:tab w:val="num" w:pos="1440"/>
        </w:tabs>
        <w:ind w:left="1440" w:hanging="360"/>
      </w:pPr>
    </w:lvl>
    <w:lvl w:ilvl="2" w:tplc="79DE98CC" w:tentative="1">
      <w:start w:val="1"/>
      <w:numFmt w:val="decimal"/>
      <w:lvlText w:val="%3."/>
      <w:lvlJc w:val="left"/>
      <w:pPr>
        <w:tabs>
          <w:tab w:val="num" w:pos="2160"/>
        </w:tabs>
        <w:ind w:left="2160" w:hanging="360"/>
      </w:pPr>
    </w:lvl>
    <w:lvl w:ilvl="3" w:tplc="57A495E6" w:tentative="1">
      <w:start w:val="1"/>
      <w:numFmt w:val="decimal"/>
      <w:lvlText w:val="%4."/>
      <w:lvlJc w:val="left"/>
      <w:pPr>
        <w:tabs>
          <w:tab w:val="num" w:pos="2880"/>
        </w:tabs>
        <w:ind w:left="2880" w:hanging="360"/>
      </w:pPr>
    </w:lvl>
    <w:lvl w:ilvl="4" w:tplc="39722BDE" w:tentative="1">
      <w:start w:val="1"/>
      <w:numFmt w:val="decimal"/>
      <w:lvlText w:val="%5."/>
      <w:lvlJc w:val="left"/>
      <w:pPr>
        <w:tabs>
          <w:tab w:val="num" w:pos="3600"/>
        </w:tabs>
        <w:ind w:left="3600" w:hanging="360"/>
      </w:pPr>
    </w:lvl>
    <w:lvl w:ilvl="5" w:tplc="2D847D0A" w:tentative="1">
      <w:start w:val="1"/>
      <w:numFmt w:val="decimal"/>
      <w:lvlText w:val="%6."/>
      <w:lvlJc w:val="left"/>
      <w:pPr>
        <w:tabs>
          <w:tab w:val="num" w:pos="4320"/>
        </w:tabs>
        <w:ind w:left="4320" w:hanging="360"/>
      </w:pPr>
    </w:lvl>
    <w:lvl w:ilvl="6" w:tplc="6AB29D84" w:tentative="1">
      <w:start w:val="1"/>
      <w:numFmt w:val="decimal"/>
      <w:lvlText w:val="%7."/>
      <w:lvlJc w:val="left"/>
      <w:pPr>
        <w:tabs>
          <w:tab w:val="num" w:pos="5040"/>
        </w:tabs>
        <w:ind w:left="5040" w:hanging="360"/>
      </w:pPr>
    </w:lvl>
    <w:lvl w:ilvl="7" w:tplc="65B2F208" w:tentative="1">
      <w:start w:val="1"/>
      <w:numFmt w:val="decimal"/>
      <w:lvlText w:val="%8."/>
      <w:lvlJc w:val="left"/>
      <w:pPr>
        <w:tabs>
          <w:tab w:val="num" w:pos="5760"/>
        </w:tabs>
        <w:ind w:left="5760" w:hanging="360"/>
      </w:pPr>
    </w:lvl>
    <w:lvl w:ilvl="8" w:tplc="B594A448" w:tentative="1">
      <w:start w:val="1"/>
      <w:numFmt w:val="decimal"/>
      <w:lvlText w:val="%9."/>
      <w:lvlJc w:val="left"/>
      <w:pPr>
        <w:tabs>
          <w:tab w:val="num" w:pos="6480"/>
        </w:tabs>
        <w:ind w:left="6480" w:hanging="360"/>
      </w:pPr>
    </w:lvl>
  </w:abstractNum>
  <w:abstractNum w:abstractNumId="2" w15:restartNumberingAfterBreak="0">
    <w:nsid w:val="42CF4D53"/>
    <w:multiLevelType w:val="hybridMultilevel"/>
    <w:tmpl w:val="D0A49848"/>
    <w:lvl w:ilvl="0" w:tplc="1E481E0A">
      <w:numFmt w:val="bullet"/>
      <w:lvlText w:val="-"/>
      <w:lvlJc w:val="left"/>
      <w:pPr>
        <w:ind w:left="720" w:hanging="360"/>
      </w:pPr>
      <w:rPr>
        <w:rFonts w:ascii="Times New Roman" w:eastAsiaTheme="minorHAnsi"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77E6BD4"/>
    <w:multiLevelType w:val="hybridMultilevel"/>
    <w:tmpl w:val="EE0E2C04"/>
    <w:lvl w:ilvl="0" w:tplc="8402CC4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8313D2"/>
    <w:multiLevelType w:val="hybridMultilevel"/>
    <w:tmpl w:val="4DC00DE6"/>
    <w:lvl w:ilvl="0" w:tplc="B0B48CA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C06858"/>
    <w:multiLevelType w:val="hybridMultilevel"/>
    <w:tmpl w:val="7A2A2D40"/>
    <w:lvl w:ilvl="0" w:tplc="6F1608D8">
      <w:start w:val="1"/>
      <w:numFmt w:val="bullet"/>
      <w:lvlText w:val=""/>
      <w:lvlJc w:val="left"/>
      <w:pPr>
        <w:ind w:left="1440" w:hanging="360"/>
      </w:pPr>
      <w:rPr>
        <w:rFonts w:ascii="Symbol" w:hAnsi="Symbol"/>
      </w:rPr>
    </w:lvl>
    <w:lvl w:ilvl="1" w:tplc="80F6F4F8">
      <w:start w:val="1"/>
      <w:numFmt w:val="bullet"/>
      <w:lvlText w:val=""/>
      <w:lvlJc w:val="left"/>
      <w:pPr>
        <w:ind w:left="1440" w:hanging="360"/>
      </w:pPr>
      <w:rPr>
        <w:rFonts w:ascii="Symbol" w:hAnsi="Symbol"/>
      </w:rPr>
    </w:lvl>
    <w:lvl w:ilvl="2" w:tplc="8D240306">
      <w:start w:val="1"/>
      <w:numFmt w:val="bullet"/>
      <w:lvlText w:val=""/>
      <w:lvlJc w:val="left"/>
      <w:pPr>
        <w:ind w:left="1440" w:hanging="360"/>
      </w:pPr>
      <w:rPr>
        <w:rFonts w:ascii="Symbol" w:hAnsi="Symbol"/>
      </w:rPr>
    </w:lvl>
    <w:lvl w:ilvl="3" w:tplc="69F450A0">
      <w:start w:val="1"/>
      <w:numFmt w:val="bullet"/>
      <w:lvlText w:val=""/>
      <w:lvlJc w:val="left"/>
      <w:pPr>
        <w:ind w:left="1440" w:hanging="360"/>
      </w:pPr>
      <w:rPr>
        <w:rFonts w:ascii="Symbol" w:hAnsi="Symbol"/>
      </w:rPr>
    </w:lvl>
    <w:lvl w:ilvl="4" w:tplc="62FE2172">
      <w:start w:val="1"/>
      <w:numFmt w:val="bullet"/>
      <w:lvlText w:val=""/>
      <w:lvlJc w:val="left"/>
      <w:pPr>
        <w:ind w:left="1440" w:hanging="360"/>
      </w:pPr>
      <w:rPr>
        <w:rFonts w:ascii="Symbol" w:hAnsi="Symbol"/>
      </w:rPr>
    </w:lvl>
    <w:lvl w:ilvl="5" w:tplc="5496881E">
      <w:start w:val="1"/>
      <w:numFmt w:val="bullet"/>
      <w:lvlText w:val=""/>
      <w:lvlJc w:val="left"/>
      <w:pPr>
        <w:ind w:left="1440" w:hanging="360"/>
      </w:pPr>
      <w:rPr>
        <w:rFonts w:ascii="Symbol" w:hAnsi="Symbol"/>
      </w:rPr>
    </w:lvl>
    <w:lvl w:ilvl="6" w:tplc="6A606CF8">
      <w:start w:val="1"/>
      <w:numFmt w:val="bullet"/>
      <w:lvlText w:val=""/>
      <w:lvlJc w:val="left"/>
      <w:pPr>
        <w:ind w:left="1440" w:hanging="360"/>
      </w:pPr>
      <w:rPr>
        <w:rFonts w:ascii="Symbol" w:hAnsi="Symbol"/>
      </w:rPr>
    </w:lvl>
    <w:lvl w:ilvl="7" w:tplc="D1BE1F7E">
      <w:start w:val="1"/>
      <w:numFmt w:val="bullet"/>
      <w:lvlText w:val=""/>
      <w:lvlJc w:val="left"/>
      <w:pPr>
        <w:ind w:left="1440" w:hanging="360"/>
      </w:pPr>
      <w:rPr>
        <w:rFonts w:ascii="Symbol" w:hAnsi="Symbol"/>
      </w:rPr>
    </w:lvl>
    <w:lvl w:ilvl="8" w:tplc="7C4E225A">
      <w:start w:val="1"/>
      <w:numFmt w:val="bullet"/>
      <w:lvlText w:val=""/>
      <w:lvlJc w:val="left"/>
      <w:pPr>
        <w:ind w:left="1440" w:hanging="360"/>
      </w:pPr>
      <w:rPr>
        <w:rFonts w:ascii="Symbol" w:hAnsi="Symbol"/>
      </w:rPr>
    </w:lvl>
  </w:abstractNum>
  <w:abstractNum w:abstractNumId="6" w15:restartNumberingAfterBreak="0">
    <w:nsid w:val="634C203F"/>
    <w:multiLevelType w:val="hybridMultilevel"/>
    <w:tmpl w:val="C8644ED8"/>
    <w:lvl w:ilvl="0" w:tplc="35A213BA">
      <w:numFmt w:val="bullet"/>
      <w:lvlText w:val="-"/>
      <w:lvlJc w:val="left"/>
      <w:pPr>
        <w:ind w:left="720" w:hanging="360"/>
      </w:pPr>
      <w:rPr>
        <w:rFonts w:ascii="Calibri" w:eastAsiaTheme="minorHAnsi" w:hAnsi="Calibri" w:cs="Calibri" w:hint="default"/>
        <w:lang w:val="en-GB"/>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C461830"/>
    <w:multiLevelType w:val="hybridMultilevel"/>
    <w:tmpl w:val="26F295A8"/>
    <w:lvl w:ilvl="0" w:tplc="975C195C">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45605D"/>
    <w:multiLevelType w:val="hybridMultilevel"/>
    <w:tmpl w:val="469EAC10"/>
    <w:lvl w:ilvl="0" w:tplc="975C195C">
      <w:start w:val="20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B505F"/>
    <w:multiLevelType w:val="hybridMultilevel"/>
    <w:tmpl w:val="E02C8372"/>
    <w:lvl w:ilvl="0" w:tplc="6BA29D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CE1EB1"/>
    <w:multiLevelType w:val="hybridMultilevel"/>
    <w:tmpl w:val="3528BA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396590430">
    <w:abstractNumId w:val="0"/>
  </w:num>
  <w:num w:numId="2" w16cid:durableId="1918201815">
    <w:abstractNumId w:val="1"/>
  </w:num>
  <w:num w:numId="3" w16cid:durableId="143668559">
    <w:abstractNumId w:val="2"/>
  </w:num>
  <w:num w:numId="4" w16cid:durableId="846947366">
    <w:abstractNumId w:val="10"/>
  </w:num>
  <w:num w:numId="5" w16cid:durableId="198278436">
    <w:abstractNumId w:val="6"/>
  </w:num>
  <w:num w:numId="6" w16cid:durableId="515775371">
    <w:abstractNumId w:val="8"/>
  </w:num>
  <w:num w:numId="7" w16cid:durableId="1801605614">
    <w:abstractNumId w:val="4"/>
  </w:num>
  <w:num w:numId="8" w16cid:durableId="1145312575">
    <w:abstractNumId w:val="3"/>
  </w:num>
  <w:num w:numId="9" w16cid:durableId="554849823">
    <w:abstractNumId w:val="9"/>
  </w:num>
  <w:num w:numId="10" w16cid:durableId="429812387">
    <w:abstractNumId w:val="5"/>
  </w:num>
  <w:num w:numId="11" w16cid:durableId="73177897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es Schers">
    <w15:presenceInfo w15:providerId="None" w15:userId="Jules Schers"/>
  </w15:person>
  <w15:person w15:author="Jules Schers [2]">
    <w15:presenceInfo w15:providerId="AD" w15:userId="S::Jules.Schers@trinomics.eu::9dd7a059-21ac-44a7-ab9a-e76f39284694"/>
  </w15:person>
  <w15:person w15:author="Jules Schers [3]">
    <w15:presenceInfo w15:providerId="AD" w15:userId="S::Jules.Schers@JulesConsult.onmicrosoft.com::a0013669-8340-4135-be78-817587e41a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48"/>
    <w:rsid w:val="000033A1"/>
    <w:rsid w:val="00006805"/>
    <w:rsid w:val="00026598"/>
    <w:rsid w:val="00033B51"/>
    <w:rsid w:val="00045E25"/>
    <w:rsid w:val="0006586A"/>
    <w:rsid w:val="000865B3"/>
    <w:rsid w:val="000D7C0A"/>
    <w:rsid w:val="000E2EE0"/>
    <w:rsid w:val="000F1F6D"/>
    <w:rsid w:val="00112B62"/>
    <w:rsid w:val="0011345A"/>
    <w:rsid w:val="0012608E"/>
    <w:rsid w:val="00126309"/>
    <w:rsid w:val="00144CE3"/>
    <w:rsid w:val="00146961"/>
    <w:rsid w:val="001655A6"/>
    <w:rsid w:val="001812B5"/>
    <w:rsid w:val="001A4921"/>
    <w:rsid w:val="001C27F1"/>
    <w:rsid w:val="001C7ABE"/>
    <w:rsid w:val="001F1437"/>
    <w:rsid w:val="001F4E8E"/>
    <w:rsid w:val="00247D55"/>
    <w:rsid w:val="0027164E"/>
    <w:rsid w:val="002835EB"/>
    <w:rsid w:val="002840C8"/>
    <w:rsid w:val="002B100F"/>
    <w:rsid w:val="002B61E5"/>
    <w:rsid w:val="002C3D0F"/>
    <w:rsid w:val="002C456E"/>
    <w:rsid w:val="002C5AB9"/>
    <w:rsid w:val="002F5C92"/>
    <w:rsid w:val="003157AD"/>
    <w:rsid w:val="00351910"/>
    <w:rsid w:val="00354A87"/>
    <w:rsid w:val="00360AF6"/>
    <w:rsid w:val="00367F65"/>
    <w:rsid w:val="00393DF5"/>
    <w:rsid w:val="00405184"/>
    <w:rsid w:val="0044386C"/>
    <w:rsid w:val="004768A9"/>
    <w:rsid w:val="004D4754"/>
    <w:rsid w:val="004E7589"/>
    <w:rsid w:val="00512144"/>
    <w:rsid w:val="0052388E"/>
    <w:rsid w:val="00557A1A"/>
    <w:rsid w:val="00557D65"/>
    <w:rsid w:val="00560317"/>
    <w:rsid w:val="00564445"/>
    <w:rsid w:val="0057086C"/>
    <w:rsid w:val="005737B0"/>
    <w:rsid w:val="00586C27"/>
    <w:rsid w:val="0059531B"/>
    <w:rsid w:val="00595934"/>
    <w:rsid w:val="005D6940"/>
    <w:rsid w:val="00643905"/>
    <w:rsid w:val="00656AE0"/>
    <w:rsid w:val="00667ADD"/>
    <w:rsid w:val="006748A2"/>
    <w:rsid w:val="006C42DE"/>
    <w:rsid w:val="0070725A"/>
    <w:rsid w:val="00730B74"/>
    <w:rsid w:val="007322D9"/>
    <w:rsid w:val="0074555E"/>
    <w:rsid w:val="00792DE8"/>
    <w:rsid w:val="007931C1"/>
    <w:rsid w:val="007E08CB"/>
    <w:rsid w:val="00852EE0"/>
    <w:rsid w:val="008C2C11"/>
    <w:rsid w:val="008D3CEA"/>
    <w:rsid w:val="008E700F"/>
    <w:rsid w:val="009026FE"/>
    <w:rsid w:val="00912BD0"/>
    <w:rsid w:val="00912D1E"/>
    <w:rsid w:val="00927BD5"/>
    <w:rsid w:val="00944593"/>
    <w:rsid w:val="00954366"/>
    <w:rsid w:val="00965CD7"/>
    <w:rsid w:val="0097502B"/>
    <w:rsid w:val="00986F87"/>
    <w:rsid w:val="0099130A"/>
    <w:rsid w:val="009A1074"/>
    <w:rsid w:val="009C06DA"/>
    <w:rsid w:val="009C6C04"/>
    <w:rsid w:val="00A0353F"/>
    <w:rsid w:val="00A1644F"/>
    <w:rsid w:val="00A30BD3"/>
    <w:rsid w:val="00A45127"/>
    <w:rsid w:val="00A66903"/>
    <w:rsid w:val="00A706E1"/>
    <w:rsid w:val="00A77956"/>
    <w:rsid w:val="00A90D21"/>
    <w:rsid w:val="00AA67BD"/>
    <w:rsid w:val="00AB4C82"/>
    <w:rsid w:val="00AD4D51"/>
    <w:rsid w:val="00AD4ECF"/>
    <w:rsid w:val="00AD720D"/>
    <w:rsid w:val="00AF0971"/>
    <w:rsid w:val="00B007FB"/>
    <w:rsid w:val="00B11794"/>
    <w:rsid w:val="00B15323"/>
    <w:rsid w:val="00B223F2"/>
    <w:rsid w:val="00B52917"/>
    <w:rsid w:val="00B53CAF"/>
    <w:rsid w:val="00B60184"/>
    <w:rsid w:val="00B61B48"/>
    <w:rsid w:val="00B84232"/>
    <w:rsid w:val="00BA2DA1"/>
    <w:rsid w:val="00BE28C7"/>
    <w:rsid w:val="00BE2D36"/>
    <w:rsid w:val="00BF3B81"/>
    <w:rsid w:val="00C1195E"/>
    <w:rsid w:val="00CC3A82"/>
    <w:rsid w:val="00D14791"/>
    <w:rsid w:val="00D713C8"/>
    <w:rsid w:val="00D80BAE"/>
    <w:rsid w:val="00D87522"/>
    <w:rsid w:val="00D973A4"/>
    <w:rsid w:val="00DB74B4"/>
    <w:rsid w:val="00DE23C0"/>
    <w:rsid w:val="00DE5E98"/>
    <w:rsid w:val="00DF3A2D"/>
    <w:rsid w:val="00E06363"/>
    <w:rsid w:val="00E07EAD"/>
    <w:rsid w:val="00E40484"/>
    <w:rsid w:val="00E56A2B"/>
    <w:rsid w:val="00E752E0"/>
    <w:rsid w:val="00E8005F"/>
    <w:rsid w:val="00E964D4"/>
    <w:rsid w:val="00E97FD5"/>
    <w:rsid w:val="00ED2218"/>
    <w:rsid w:val="00ED7B91"/>
    <w:rsid w:val="00F14817"/>
    <w:rsid w:val="00F17025"/>
    <w:rsid w:val="00F30ECC"/>
    <w:rsid w:val="00F335AA"/>
    <w:rsid w:val="00F37BF9"/>
    <w:rsid w:val="00F55A39"/>
    <w:rsid w:val="00F83157"/>
    <w:rsid w:val="00F85AA9"/>
    <w:rsid w:val="00FA354B"/>
    <w:rsid w:val="00FC46A3"/>
    <w:rsid w:val="00FC661B"/>
    <w:rsid w:val="00FF180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362D"/>
  <w15:docId w15:val="{388C9A4D-C4B4-433C-AF42-8E960653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3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3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05184"/>
    <w:pPr>
      <w:spacing w:after="0" w:line="240" w:lineRule="auto"/>
    </w:pPr>
    <w:rPr>
      <w:sz w:val="20"/>
      <w:szCs w:val="20"/>
      <w:lang w:val="en-ZA"/>
    </w:rPr>
  </w:style>
  <w:style w:type="character" w:customStyle="1" w:styleId="FootnoteTextChar">
    <w:name w:val="Footnote Text Char"/>
    <w:basedOn w:val="DefaultParagraphFont"/>
    <w:link w:val="FootnoteText"/>
    <w:uiPriority w:val="99"/>
    <w:rsid w:val="00405184"/>
    <w:rPr>
      <w:sz w:val="20"/>
      <w:szCs w:val="20"/>
      <w:lang w:val="en-ZA"/>
    </w:rPr>
  </w:style>
  <w:style w:type="character" w:styleId="FootnoteReference">
    <w:name w:val="footnote reference"/>
    <w:basedOn w:val="DefaultParagraphFont"/>
    <w:uiPriority w:val="99"/>
    <w:unhideWhenUsed/>
    <w:rsid w:val="00405184"/>
    <w:rPr>
      <w:vertAlign w:val="superscript"/>
    </w:rPr>
  </w:style>
  <w:style w:type="paragraph" w:customStyle="1" w:styleId="Manualfootnotestyle">
    <w:name w:val="Manual footnote style"/>
    <w:basedOn w:val="FootnoteText"/>
    <w:link w:val="ManualfootnotestyleChar"/>
    <w:qFormat/>
    <w:rsid w:val="00405184"/>
    <w:rPr>
      <w:sz w:val="18"/>
      <w:szCs w:val="18"/>
    </w:rPr>
  </w:style>
  <w:style w:type="character" w:customStyle="1" w:styleId="ManualfootnotestyleChar">
    <w:name w:val="Manual footnote style Char"/>
    <w:basedOn w:val="FootnoteTextChar"/>
    <w:link w:val="Manualfootnotestyle"/>
    <w:rsid w:val="00405184"/>
    <w:rPr>
      <w:sz w:val="18"/>
      <w:szCs w:val="18"/>
      <w:lang w:val="en-ZA"/>
    </w:rPr>
  </w:style>
  <w:style w:type="paragraph" w:styleId="ListParagraph">
    <w:name w:val="List Paragraph"/>
    <w:aliases w:val="Numbered Paragraphs,Bullets,References,Numbered List Paragraph,List Paragraph (numbered (a)),List Paragraph nowy,Liste 1,Numbered Paragraph,Main numbered paragraph,123 List Paragraph,List_Paragraph,Multilevel para_II,List Paragraph1,lp1"/>
    <w:basedOn w:val="Normal"/>
    <w:link w:val="ListParagraphChar"/>
    <w:uiPriority w:val="34"/>
    <w:qFormat/>
    <w:rsid w:val="00405184"/>
    <w:pPr>
      <w:ind w:left="720"/>
      <w:contextualSpacing/>
    </w:pPr>
    <w:rPr>
      <w:lang w:val="en-ZA"/>
    </w:rPr>
  </w:style>
  <w:style w:type="paragraph" w:styleId="CommentText">
    <w:name w:val="annotation text"/>
    <w:basedOn w:val="Normal"/>
    <w:link w:val="CommentTextChar"/>
    <w:uiPriority w:val="99"/>
    <w:unhideWhenUsed/>
    <w:rsid w:val="00405184"/>
    <w:pPr>
      <w:spacing w:line="240" w:lineRule="auto"/>
    </w:pPr>
    <w:rPr>
      <w:sz w:val="20"/>
      <w:szCs w:val="20"/>
      <w:lang w:val="en-ZA"/>
    </w:rPr>
  </w:style>
  <w:style w:type="character" w:customStyle="1" w:styleId="CommentTextChar">
    <w:name w:val="Comment Text Char"/>
    <w:basedOn w:val="DefaultParagraphFont"/>
    <w:link w:val="CommentText"/>
    <w:uiPriority w:val="99"/>
    <w:rsid w:val="00405184"/>
    <w:rPr>
      <w:sz w:val="20"/>
      <w:szCs w:val="20"/>
      <w:lang w:val="en-ZA"/>
    </w:rPr>
  </w:style>
  <w:style w:type="paragraph" w:styleId="Caption">
    <w:name w:val="caption"/>
    <w:basedOn w:val="Normal"/>
    <w:next w:val="Normal"/>
    <w:uiPriority w:val="35"/>
    <w:unhideWhenUsed/>
    <w:qFormat/>
    <w:rsid w:val="00405184"/>
    <w:pPr>
      <w:spacing w:after="200" w:line="240" w:lineRule="auto"/>
    </w:pPr>
    <w:rPr>
      <w:i/>
      <w:iCs/>
      <w:color w:val="44546A" w:themeColor="text2"/>
      <w:sz w:val="18"/>
      <w:szCs w:val="18"/>
      <w:lang w:val="en-ZA"/>
    </w:rPr>
  </w:style>
  <w:style w:type="character" w:styleId="CommentReference">
    <w:name w:val="annotation reference"/>
    <w:basedOn w:val="DefaultParagraphFont"/>
    <w:uiPriority w:val="99"/>
    <w:semiHidden/>
    <w:unhideWhenUsed/>
    <w:rsid w:val="00405184"/>
    <w:rPr>
      <w:sz w:val="16"/>
      <w:szCs w:val="16"/>
    </w:rPr>
  </w:style>
  <w:style w:type="paragraph" w:styleId="CommentSubject">
    <w:name w:val="annotation subject"/>
    <w:basedOn w:val="CommentText"/>
    <w:next w:val="CommentText"/>
    <w:link w:val="CommentSubjectChar"/>
    <w:uiPriority w:val="99"/>
    <w:semiHidden/>
    <w:unhideWhenUsed/>
    <w:rsid w:val="00405184"/>
    <w:rPr>
      <w:b/>
      <w:bCs/>
      <w:lang w:val="en-GB"/>
    </w:rPr>
  </w:style>
  <w:style w:type="character" w:customStyle="1" w:styleId="CommentSubjectChar">
    <w:name w:val="Comment Subject Char"/>
    <w:basedOn w:val="CommentTextChar"/>
    <w:link w:val="CommentSubject"/>
    <w:uiPriority w:val="99"/>
    <w:semiHidden/>
    <w:rsid w:val="00405184"/>
    <w:rPr>
      <w:b/>
      <w:bCs/>
      <w:sz w:val="20"/>
      <w:szCs w:val="20"/>
      <w:lang w:val="en-ZA"/>
    </w:rPr>
  </w:style>
  <w:style w:type="paragraph" w:styleId="Title">
    <w:name w:val="Title"/>
    <w:basedOn w:val="Normal"/>
    <w:next w:val="Normal"/>
    <w:link w:val="TitleChar"/>
    <w:uiPriority w:val="10"/>
    <w:qFormat/>
    <w:rsid w:val="009C6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6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C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35AA"/>
    <w:pPr>
      <w:outlineLvl w:val="9"/>
    </w:pPr>
    <w:rPr>
      <w:lang w:val="en-US"/>
    </w:rPr>
  </w:style>
  <w:style w:type="paragraph" w:styleId="TOC1">
    <w:name w:val="toc 1"/>
    <w:basedOn w:val="Normal"/>
    <w:next w:val="Normal"/>
    <w:autoRedefine/>
    <w:uiPriority w:val="39"/>
    <w:unhideWhenUsed/>
    <w:rsid w:val="00F335AA"/>
    <w:pPr>
      <w:spacing w:after="100"/>
    </w:pPr>
  </w:style>
  <w:style w:type="paragraph" w:styleId="TOC2">
    <w:name w:val="toc 2"/>
    <w:basedOn w:val="Normal"/>
    <w:next w:val="Normal"/>
    <w:autoRedefine/>
    <w:uiPriority w:val="39"/>
    <w:unhideWhenUsed/>
    <w:rsid w:val="002835EB"/>
    <w:pPr>
      <w:tabs>
        <w:tab w:val="right" w:leader="dot" w:pos="9016"/>
      </w:tabs>
      <w:spacing w:after="100"/>
      <w:ind w:left="220"/>
      <w:pPrChange w:id="0" w:author="Jules Schers" w:date="2023-01-13T10:02:00Z">
        <w:pPr>
          <w:spacing w:after="100" w:line="259" w:lineRule="auto"/>
          <w:ind w:left="220"/>
        </w:pPr>
      </w:pPrChange>
    </w:pPr>
    <w:rPr>
      <w:rPrChange w:id="0" w:author="Jules Schers" w:date="2023-01-13T10:02:00Z">
        <w:rPr>
          <w:rFonts w:asciiTheme="minorHAnsi" w:eastAsiaTheme="minorHAnsi" w:hAnsiTheme="minorHAnsi" w:cstheme="minorBidi"/>
          <w:sz w:val="22"/>
          <w:szCs w:val="22"/>
          <w:lang w:val="en-GB" w:eastAsia="en-US" w:bidi="ar-SA"/>
        </w:rPr>
      </w:rPrChange>
    </w:rPr>
  </w:style>
  <w:style w:type="character" w:styleId="Hyperlink">
    <w:name w:val="Hyperlink"/>
    <w:basedOn w:val="DefaultParagraphFont"/>
    <w:uiPriority w:val="99"/>
    <w:unhideWhenUsed/>
    <w:rsid w:val="00F335AA"/>
    <w:rPr>
      <w:color w:val="0563C1" w:themeColor="hyperlink"/>
      <w:u w:val="single"/>
    </w:rPr>
  </w:style>
  <w:style w:type="character" w:customStyle="1" w:styleId="Heading3Char">
    <w:name w:val="Heading 3 Char"/>
    <w:basedOn w:val="DefaultParagraphFont"/>
    <w:link w:val="Heading3"/>
    <w:uiPriority w:val="9"/>
    <w:rsid w:val="00F335AA"/>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aliases w:val="Numbered Paragraphs Char,Bullets Char,References Char,Numbered List Paragraph Char,List Paragraph (numbered (a)) Char,List Paragraph nowy Char,Liste 1 Char,Numbered Paragraph Char,Main numbered paragraph Char,123 List Paragraph Char"/>
    <w:basedOn w:val="DefaultParagraphFont"/>
    <w:link w:val="ListParagraph"/>
    <w:uiPriority w:val="34"/>
    <w:qFormat/>
    <w:locked/>
    <w:rsid w:val="003157AD"/>
    <w:rPr>
      <w:lang w:val="en-ZA"/>
    </w:rPr>
  </w:style>
  <w:style w:type="paragraph" w:styleId="TOC3">
    <w:name w:val="toc 3"/>
    <w:basedOn w:val="Normal"/>
    <w:next w:val="Normal"/>
    <w:autoRedefine/>
    <w:uiPriority w:val="39"/>
    <w:unhideWhenUsed/>
    <w:rsid w:val="00730B74"/>
    <w:pPr>
      <w:tabs>
        <w:tab w:val="right" w:leader="dot" w:pos="9016"/>
      </w:tabs>
      <w:spacing w:after="100"/>
      <w:ind w:left="440"/>
      <w:pPrChange w:id="1" w:author="Jules Schers [2]" w:date="2023-02-03T17:30:00Z">
        <w:pPr>
          <w:spacing w:after="100" w:line="259" w:lineRule="auto"/>
          <w:ind w:left="440"/>
        </w:pPr>
      </w:pPrChange>
    </w:pPr>
    <w:rPr>
      <w:rPrChange w:id="1" w:author="Jules Schers [2]" w:date="2023-02-03T17:30:00Z">
        <w:rPr>
          <w:rFonts w:asciiTheme="minorHAnsi" w:eastAsiaTheme="minorHAnsi" w:hAnsiTheme="minorHAnsi" w:cstheme="minorBidi"/>
          <w:sz w:val="22"/>
          <w:szCs w:val="22"/>
          <w:lang w:val="en-GB" w:eastAsia="en-US" w:bidi="ar-SA"/>
        </w:rPr>
      </w:rPrChange>
    </w:rPr>
  </w:style>
  <w:style w:type="character" w:customStyle="1" w:styleId="Heading4Char">
    <w:name w:val="Heading 4 Char"/>
    <w:basedOn w:val="DefaultParagraphFont"/>
    <w:link w:val="Heading4"/>
    <w:uiPriority w:val="9"/>
    <w:rsid w:val="0052388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B74B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643905"/>
  </w:style>
  <w:style w:type="paragraph" w:styleId="Revision">
    <w:name w:val="Revision"/>
    <w:hidden/>
    <w:uiPriority w:val="99"/>
    <w:semiHidden/>
    <w:rsid w:val="00B52917"/>
    <w:pPr>
      <w:spacing w:after="0" w:line="240" w:lineRule="auto"/>
    </w:pPr>
  </w:style>
  <w:style w:type="paragraph" w:styleId="NormalWeb">
    <w:name w:val="Normal (Web)"/>
    <w:basedOn w:val="Normal"/>
    <w:uiPriority w:val="99"/>
    <w:semiHidden/>
    <w:unhideWhenUsed/>
    <w:rsid w:val="00FA35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6321">
      <w:bodyDiv w:val="1"/>
      <w:marLeft w:val="0"/>
      <w:marRight w:val="0"/>
      <w:marTop w:val="0"/>
      <w:marBottom w:val="0"/>
      <w:divBdr>
        <w:top w:val="none" w:sz="0" w:space="0" w:color="auto"/>
        <w:left w:val="none" w:sz="0" w:space="0" w:color="auto"/>
        <w:bottom w:val="none" w:sz="0" w:space="0" w:color="auto"/>
        <w:right w:val="none" w:sz="0" w:space="0" w:color="auto"/>
      </w:divBdr>
    </w:div>
    <w:div w:id="75249677">
      <w:bodyDiv w:val="1"/>
      <w:marLeft w:val="0"/>
      <w:marRight w:val="0"/>
      <w:marTop w:val="0"/>
      <w:marBottom w:val="0"/>
      <w:divBdr>
        <w:top w:val="none" w:sz="0" w:space="0" w:color="auto"/>
        <w:left w:val="none" w:sz="0" w:space="0" w:color="auto"/>
        <w:bottom w:val="none" w:sz="0" w:space="0" w:color="auto"/>
        <w:right w:val="none" w:sz="0" w:space="0" w:color="auto"/>
      </w:divBdr>
    </w:div>
    <w:div w:id="438642655">
      <w:bodyDiv w:val="1"/>
      <w:marLeft w:val="0"/>
      <w:marRight w:val="0"/>
      <w:marTop w:val="0"/>
      <w:marBottom w:val="0"/>
      <w:divBdr>
        <w:top w:val="none" w:sz="0" w:space="0" w:color="auto"/>
        <w:left w:val="none" w:sz="0" w:space="0" w:color="auto"/>
        <w:bottom w:val="none" w:sz="0" w:space="0" w:color="auto"/>
        <w:right w:val="none" w:sz="0" w:space="0" w:color="auto"/>
      </w:divBdr>
      <w:divsChild>
        <w:div w:id="241793393">
          <w:marLeft w:val="0"/>
          <w:marRight w:val="0"/>
          <w:marTop w:val="0"/>
          <w:marBottom w:val="0"/>
          <w:divBdr>
            <w:top w:val="none" w:sz="0" w:space="0" w:color="auto"/>
            <w:left w:val="none" w:sz="0" w:space="0" w:color="auto"/>
            <w:bottom w:val="none" w:sz="0" w:space="0" w:color="auto"/>
            <w:right w:val="none" w:sz="0" w:space="0" w:color="auto"/>
          </w:divBdr>
        </w:div>
        <w:div w:id="622884562">
          <w:marLeft w:val="0"/>
          <w:marRight w:val="0"/>
          <w:marTop w:val="0"/>
          <w:marBottom w:val="0"/>
          <w:divBdr>
            <w:top w:val="none" w:sz="0" w:space="0" w:color="auto"/>
            <w:left w:val="none" w:sz="0" w:space="0" w:color="auto"/>
            <w:bottom w:val="none" w:sz="0" w:space="0" w:color="auto"/>
            <w:right w:val="none" w:sz="0" w:space="0" w:color="auto"/>
          </w:divBdr>
        </w:div>
        <w:div w:id="820006852">
          <w:marLeft w:val="0"/>
          <w:marRight w:val="0"/>
          <w:marTop w:val="0"/>
          <w:marBottom w:val="0"/>
          <w:divBdr>
            <w:top w:val="none" w:sz="0" w:space="0" w:color="auto"/>
            <w:left w:val="none" w:sz="0" w:space="0" w:color="auto"/>
            <w:bottom w:val="none" w:sz="0" w:space="0" w:color="auto"/>
            <w:right w:val="none" w:sz="0" w:space="0" w:color="auto"/>
          </w:divBdr>
        </w:div>
      </w:divsChild>
    </w:div>
    <w:div w:id="669790261">
      <w:bodyDiv w:val="1"/>
      <w:marLeft w:val="0"/>
      <w:marRight w:val="0"/>
      <w:marTop w:val="0"/>
      <w:marBottom w:val="0"/>
      <w:divBdr>
        <w:top w:val="none" w:sz="0" w:space="0" w:color="auto"/>
        <w:left w:val="none" w:sz="0" w:space="0" w:color="auto"/>
        <w:bottom w:val="none" w:sz="0" w:space="0" w:color="auto"/>
        <w:right w:val="none" w:sz="0" w:space="0" w:color="auto"/>
      </w:divBdr>
    </w:div>
    <w:div w:id="732435670">
      <w:bodyDiv w:val="1"/>
      <w:marLeft w:val="0"/>
      <w:marRight w:val="0"/>
      <w:marTop w:val="0"/>
      <w:marBottom w:val="0"/>
      <w:divBdr>
        <w:top w:val="none" w:sz="0" w:space="0" w:color="auto"/>
        <w:left w:val="none" w:sz="0" w:space="0" w:color="auto"/>
        <w:bottom w:val="none" w:sz="0" w:space="0" w:color="auto"/>
        <w:right w:val="none" w:sz="0" w:space="0" w:color="auto"/>
      </w:divBdr>
    </w:div>
    <w:div w:id="804618213">
      <w:bodyDiv w:val="1"/>
      <w:marLeft w:val="0"/>
      <w:marRight w:val="0"/>
      <w:marTop w:val="0"/>
      <w:marBottom w:val="0"/>
      <w:divBdr>
        <w:top w:val="none" w:sz="0" w:space="0" w:color="auto"/>
        <w:left w:val="none" w:sz="0" w:space="0" w:color="auto"/>
        <w:bottom w:val="none" w:sz="0" w:space="0" w:color="auto"/>
        <w:right w:val="none" w:sz="0" w:space="0" w:color="auto"/>
      </w:divBdr>
      <w:divsChild>
        <w:div w:id="304312249">
          <w:marLeft w:val="0"/>
          <w:marRight w:val="0"/>
          <w:marTop w:val="0"/>
          <w:marBottom w:val="0"/>
          <w:divBdr>
            <w:top w:val="none" w:sz="0" w:space="0" w:color="auto"/>
            <w:left w:val="none" w:sz="0" w:space="0" w:color="auto"/>
            <w:bottom w:val="none" w:sz="0" w:space="0" w:color="auto"/>
            <w:right w:val="none" w:sz="0" w:space="0" w:color="auto"/>
          </w:divBdr>
        </w:div>
      </w:divsChild>
    </w:div>
    <w:div w:id="859706299">
      <w:bodyDiv w:val="1"/>
      <w:marLeft w:val="0"/>
      <w:marRight w:val="0"/>
      <w:marTop w:val="0"/>
      <w:marBottom w:val="0"/>
      <w:divBdr>
        <w:top w:val="none" w:sz="0" w:space="0" w:color="auto"/>
        <w:left w:val="none" w:sz="0" w:space="0" w:color="auto"/>
        <w:bottom w:val="none" w:sz="0" w:space="0" w:color="auto"/>
        <w:right w:val="none" w:sz="0" w:space="0" w:color="auto"/>
      </w:divBdr>
    </w:div>
    <w:div w:id="905066187">
      <w:bodyDiv w:val="1"/>
      <w:marLeft w:val="0"/>
      <w:marRight w:val="0"/>
      <w:marTop w:val="0"/>
      <w:marBottom w:val="0"/>
      <w:divBdr>
        <w:top w:val="none" w:sz="0" w:space="0" w:color="auto"/>
        <w:left w:val="none" w:sz="0" w:space="0" w:color="auto"/>
        <w:bottom w:val="none" w:sz="0" w:space="0" w:color="auto"/>
        <w:right w:val="none" w:sz="0" w:space="0" w:color="auto"/>
      </w:divBdr>
      <w:divsChild>
        <w:div w:id="213276966">
          <w:marLeft w:val="0"/>
          <w:marRight w:val="0"/>
          <w:marTop w:val="0"/>
          <w:marBottom w:val="0"/>
          <w:divBdr>
            <w:top w:val="none" w:sz="0" w:space="0" w:color="auto"/>
            <w:left w:val="none" w:sz="0" w:space="0" w:color="auto"/>
            <w:bottom w:val="none" w:sz="0" w:space="0" w:color="auto"/>
            <w:right w:val="none" w:sz="0" w:space="0" w:color="auto"/>
          </w:divBdr>
        </w:div>
        <w:div w:id="1000042403">
          <w:marLeft w:val="0"/>
          <w:marRight w:val="0"/>
          <w:marTop w:val="0"/>
          <w:marBottom w:val="0"/>
          <w:divBdr>
            <w:top w:val="none" w:sz="0" w:space="0" w:color="auto"/>
            <w:left w:val="none" w:sz="0" w:space="0" w:color="auto"/>
            <w:bottom w:val="none" w:sz="0" w:space="0" w:color="auto"/>
            <w:right w:val="none" w:sz="0" w:space="0" w:color="auto"/>
          </w:divBdr>
        </w:div>
        <w:div w:id="1421023275">
          <w:marLeft w:val="0"/>
          <w:marRight w:val="0"/>
          <w:marTop w:val="0"/>
          <w:marBottom w:val="0"/>
          <w:divBdr>
            <w:top w:val="none" w:sz="0" w:space="0" w:color="auto"/>
            <w:left w:val="none" w:sz="0" w:space="0" w:color="auto"/>
            <w:bottom w:val="none" w:sz="0" w:space="0" w:color="auto"/>
            <w:right w:val="none" w:sz="0" w:space="0" w:color="auto"/>
          </w:divBdr>
        </w:div>
        <w:div w:id="1750468909">
          <w:marLeft w:val="0"/>
          <w:marRight w:val="0"/>
          <w:marTop w:val="0"/>
          <w:marBottom w:val="0"/>
          <w:divBdr>
            <w:top w:val="none" w:sz="0" w:space="0" w:color="auto"/>
            <w:left w:val="none" w:sz="0" w:space="0" w:color="auto"/>
            <w:bottom w:val="none" w:sz="0" w:space="0" w:color="auto"/>
            <w:right w:val="none" w:sz="0" w:space="0" w:color="auto"/>
          </w:divBdr>
        </w:div>
        <w:div w:id="1797946806">
          <w:marLeft w:val="0"/>
          <w:marRight w:val="0"/>
          <w:marTop w:val="0"/>
          <w:marBottom w:val="0"/>
          <w:divBdr>
            <w:top w:val="none" w:sz="0" w:space="0" w:color="auto"/>
            <w:left w:val="none" w:sz="0" w:space="0" w:color="auto"/>
            <w:bottom w:val="none" w:sz="0" w:space="0" w:color="auto"/>
            <w:right w:val="none" w:sz="0" w:space="0" w:color="auto"/>
          </w:divBdr>
        </w:div>
      </w:divsChild>
    </w:div>
    <w:div w:id="1270820142">
      <w:bodyDiv w:val="1"/>
      <w:marLeft w:val="0"/>
      <w:marRight w:val="0"/>
      <w:marTop w:val="0"/>
      <w:marBottom w:val="0"/>
      <w:divBdr>
        <w:top w:val="none" w:sz="0" w:space="0" w:color="auto"/>
        <w:left w:val="none" w:sz="0" w:space="0" w:color="auto"/>
        <w:bottom w:val="none" w:sz="0" w:space="0" w:color="auto"/>
        <w:right w:val="none" w:sz="0" w:space="0" w:color="auto"/>
      </w:divBdr>
      <w:divsChild>
        <w:div w:id="68970149">
          <w:marLeft w:val="0"/>
          <w:marRight w:val="0"/>
          <w:marTop w:val="0"/>
          <w:marBottom w:val="0"/>
          <w:divBdr>
            <w:top w:val="none" w:sz="0" w:space="0" w:color="auto"/>
            <w:left w:val="none" w:sz="0" w:space="0" w:color="auto"/>
            <w:bottom w:val="none" w:sz="0" w:space="0" w:color="auto"/>
            <w:right w:val="none" w:sz="0" w:space="0" w:color="auto"/>
          </w:divBdr>
        </w:div>
        <w:div w:id="906645191">
          <w:marLeft w:val="0"/>
          <w:marRight w:val="0"/>
          <w:marTop w:val="0"/>
          <w:marBottom w:val="0"/>
          <w:divBdr>
            <w:top w:val="none" w:sz="0" w:space="0" w:color="auto"/>
            <w:left w:val="none" w:sz="0" w:space="0" w:color="auto"/>
            <w:bottom w:val="none" w:sz="0" w:space="0" w:color="auto"/>
            <w:right w:val="none" w:sz="0" w:space="0" w:color="auto"/>
          </w:divBdr>
        </w:div>
        <w:div w:id="1167095396">
          <w:marLeft w:val="0"/>
          <w:marRight w:val="0"/>
          <w:marTop w:val="0"/>
          <w:marBottom w:val="0"/>
          <w:divBdr>
            <w:top w:val="none" w:sz="0" w:space="0" w:color="auto"/>
            <w:left w:val="none" w:sz="0" w:space="0" w:color="auto"/>
            <w:bottom w:val="none" w:sz="0" w:space="0" w:color="auto"/>
            <w:right w:val="none" w:sz="0" w:space="0" w:color="auto"/>
          </w:divBdr>
        </w:div>
        <w:div w:id="1599756480">
          <w:marLeft w:val="0"/>
          <w:marRight w:val="0"/>
          <w:marTop w:val="0"/>
          <w:marBottom w:val="0"/>
          <w:divBdr>
            <w:top w:val="none" w:sz="0" w:space="0" w:color="auto"/>
            <w:left w:val="none" w:sz="0" w:space="0" w:color="auto"/>
            <w:bottom w:val="none" w:sz="0" w:space="0" w:color="auto"/>
            <w:right w:val="none" w:sz="0" w:space="0" w:color="auto"/>
          </w:divBdr>
        </w:div>
        <w:div w:id="1779913218">
          <w:marLeft w:val="0"/>
          <w:marRight w:val="0"/>
          <w:marTop w:val="0"/>
          <w:marBottom w:val="0"/>
          <w:divBdr>
            <w:top w:val="none" w:sz="0" w:space="0" w:color="auto"/>
            <w:left w:val="none" w:sz="0" w:space="0" w:color="auto"/>
            <w:bottom w:val="none" w:sz="0" w:space="0" w:color="auto"/>
            <w:right w:val="none" w:sz="0" w:space="0" w:color="auto"/>
          </w:divBdr>
        </w:div>
        <w:div w:id="2012248228">
          <w:marLeft w:val="0"/>
          <w:marRight w:val="0"/>
          <w:marTop w:val="0"/>
          <w:marBottom w:val="0"/>
          <w:divBdr>
            <w:top w:val="none" w:sz="0" w:space="0" w:color="auto"/>
            <w:left w:val="none" w:sz="0" w:space="0" w:color="auto"/>
            <w:bottom w:val="none" w:sz="0" w:space="0" w:color="auto"/>
            <w:right w:val="none" w:sz="0" w:space="0" w:color="auto"/>
          </w:divBdr>
        </w:div>
      </w:divsChild>
    </w:div>
    <w:div w:id="1348600974">
      <w:bodyDiv w:val="1"/>
      <w:marLeft w:val="0"/>
      <w:marRight w:val="0"/>
      <w:marTop w:val="0"/>
      <w:marBottom w:val="0"/>
      <w:divBdr>
        <w:top w:val="none" w:sz="0" w:space="0" w:color="auto"/>
        <w:left w:val="none" w:sz="0" w:space="0" w:color="auto"/>
        <w:bottom w:val="none" w:sz="0" w:space="0" w:color="auto"/>
        <w:right w:val="none" w:sz="0" w:space="0" w:color="auto"/>
      </w:divBdr>
    </w:div>
    <w:div w:id="1724017792">
      <w:bodyDiv w:val="1"/>
      <w:marLeft w:val="0"/>
      <w:marRight w:val="0"/>
      <w:marTop w:val="0"/>
      <w:marBottom w:val="0"/>
      <w:divBdr>
        <w:top w:val="none" w:sz="0" w:space="0" w:color="auto"/>
        <w:left w:val="none" w:sz="0" w:space="0" w:color="auto"/>
        <w:bottom w:val="none" w:sz="0" w:space="0" w:color="auto"/>
        <w:right w:val="none" w:sz="0" w:space="0" w:color="auto"/>
      </w:divBdr>
    </w:div>
    <w:div w:id="1860004409">
      <w:bodyDiv w:val="1"/>
      <w:marLeft w:val="0"/>
      <w:marRight w:val="0"/>
      <w:marTop w:val="0"/>
      <w:marBottom w:val="0"/>
      <w:divBdr>
        <w:top w:val="none" w:sz="0" w:space="0" w:color="auto"/>
        <w:left w:val="none" w:sz="0" w:space="0" w:color="auto"/>
        <w:bottom w:val="none" w:sz="0" w:space="0" w:color="auto"/>
        <w:right w:val="none" w:sz="0" w:space="0" w:color="auto"/>
      </w:divBdr>
    </w:div>
    <w:div w:id="1958949580">
      <w:bodyDiv w:val="1"/>
      <w:marLeft w:val="0"/>
      <w:marRight w:val="0"/>
      <w:marTop w:val="0"/>
      <w:marBottom w:val="0"/>
      <w:divBdr>
        <w:top w:val="none" w:sz="0" w:space="0" w:color="auto"/>
        <w:left w:val="none" w:sz="0" w:space="0" w:color="auto"/>
        <w:bottom w:val="none" w:sz="0" w:space="0" w:color="auto"/>
        <w:right w:val="none" w:sz="0" w:space="0" w:color="auto"/>
      </w:divBdr>
    </w:div>
    <w:div w:id="2027249917">
      <w:bodyDiv w:val="1"/>
      <w:marLeft w:val="0"/>
      <w:marRight w:val="0"/>
      <w:marTop w:val="0"/>
      <w:marBottom w:val="0"/>
      <w:divBdr>
        <w:top w:val="none" w:sz="0" w:space="0" w:color="auto"/>
        <w:left w:val="none" w:sz="0" w:space="0" w:color="auto"/>
        <w:bottom w:val="none" w:sz="0" w:space="0" w:color="auto"/>
        <w:right w:val="none" w:sz="0" w:space="0" w:color="auto"/>
      </w:divBdr>
    </w:div>
    <w:div w:id="2144538418">
      <w:bodyDiv w:val="1"/>
      <w:marLeft w:val="0"/>
      <w:marRight w:val="0"/>
      <w:marTop w:val="0"/>
      <w:marBottom w:val="0"/>
      <w:divBdr>
        <w:top w:val="none" w:sz="0" w:space="0" w:color="auto"/>
        <w:left w:val="none" w:sz="0" w:space="0" w:color="auto"/>
        <w:bottom w:val="none" w:sz="0" w:space="0" w:color="auto"/>
        <w:right w:val="none" w:sz="0" w:space="0" w:color="auto"/>
      </w:divBdr>
      <w:divsChild>
        <w:div w:id="448282571">
          <w:marLeft w:val="0"/>
          <w:marRight w:val="0"/>
          <w:marTop w:val="0"/>
          <w:marBottom w:val="0"/>
          <w:divBdr>
            <w:top w:val="none" w:sz="0" w:space="0" w:color="auto"/>
            <w:left w:val="none" w:sz="0" w:space="0" w:color="auto"/>
            <w:bottom w:val="none" w:sz="0" w:space="0" w:color="auto"/>
            <w:right w:val="none" w:sz="0" w:space="0" w:color="auto"/>
          </w:divBdr>
        </w:div>
        <w:div w:id="648557786">
          <w:marLeft w:val="0"/>
          <w:marRight w:val="0"/>
          <w:marTop w:val="0"/>
          <w:marBottom w:val="0"/>
          <w:divBdr>
            <w:top w:val="none" w:sz="0" w:space="0" w:color="auto"/>
            <w:left w:val="none" w:sz="0" w:space="0" w:color="auto"/>
            <w:bottom w:val="none" w:sz="0" w:space="0" w:color="auto"/>
            <w:right w:val="none" w:sz="0" w:space="0" w:color="auto"/>
          </w:divBdr>
        </w:div>
        <w:div w:id="862208342">
          <w:marLeft w:val="0"/>
          <w:marRight w:val="0"/>
          <w:marTop w:val="0"/>
          <w:marBottom w:val="0"/>
          <w:divBdr>
            <w:top w:val="none" w:sz="0" w:space="0" w:color="auto"/>
            <w:left w:val="none" w:sz="0" w:space="0" w:color="auto"/>
            <w:bottom w:val="none" w:sz="0" w:space="0" w:color="auto"/>
            <w:right w:val="none" w:sz="0" w:space="0" w:color="auto"/>
          </w:divBdr>
        </w:div>
        <w:div w:id="1870802054">
          <w:marLeft w:val="0"/>
          <w:marRight w:val="0"/>
          <w:marTop w:val="0"/>
          <w:marBottom w:val="0"/>
          <w:divBdr>
            <w:top w:val="none" w:sz="0" w:space="0" w:color="auto"/>
            <w:left w:val="none" w:sz="0" w:space="0" w:color="auto"/>
            <w:bottom w:val="none" w:sz="0" w:space="0" w:color="auto"/>
            <w:right w:val="none" w:sz="0" w:space="0" w:color="auto"/>
          </w:divBdr>
        </w:div>
        <w:div w:id="20083620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ber.org/papers/w26003"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2166/wh.2012.1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ea-etsap.org/web/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1E7D-01BA-4ADA-8C1C-2679422A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39</Pages>
  <Words>15250</Words>
  <Characters>86925</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Schers</dc:creator>
  <cp:keywords/>
  <dc:description/>
  <cp:lastModifiedBy>Jules Schers</cp:lastModifiedBy>
  <cp:revision>12</cp:revision>
  <dcterms:created xsi:type="dcterms:W3CDTF">2023-01-11T21:27:00Z</dcterms:created>
  <dcterms:modified xsi:type="dcterms:W3CDTF">2023-02-03T23:53:00Z</dcterms:modified>
</cp:coreProperties>
</file>